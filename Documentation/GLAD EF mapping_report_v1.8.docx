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13D7" w14:textId="77777777" w:rsidR="004D1763" w:rsidRPr="00C552A2" w:rsidRDefault="004D1763" w:rsidP="004D1763">
      <w:pPr>
        <w:pStyle w:val="Title"/>
      </w:pPr>
      <w:r w:rsidRPr="00C552A2">
        <w:t>Global LCA database access (GLAD) network</w:t>
      </w:r>
    </w:p>
    <w:p w14:paraId="5133F2BA" w14:textId="77777777" w:rsidR="004D1763" w:rsidRDefault="004D1763" w:rsidP="004D1763">
      <w:pPr>
        <w:pStyle w:val="Subtitle"/>
      </w:pPr>
    </w:p>
    <w:p w14:paraId="50F39852" w14:textId="77777777" w:rsidR="004D1763" w:rsidRPr="00C552A2" w:rsidRDefault="004D1763" w:rsidP="004D1763">
      <w:pPr>
        <w:pStyle w:val="Subtitle"/>
      </w:pPr>
      <w:r w:rsidRPr="00C552A2">
        <w:t>Elementary flow (EF) mapping project</w:t>
      </w:r>
      <w:r>
        <w:t xml:space="preserve"> </w:t>
      </w:r>
    </w:p>
    <w:p w14:paraId="1AEB4884" w14:textId="31A9F596" w:rsidR="00CB6945" w:rsidRPr="004D1763" w:rsidRDefault="004D1763" w:rsidP="004D1763">
      <w:pPr>
        <w:pStyle w:val="Subtitle"/>
        <w:jc w:val="center"/>
        <w:rPr>
          <w:rStyle w:val="SubtleEmphasis"/>
        </w:rPr>
      </w:pPr>
      <w:bookmarkStart w:id="0" w:name="_Hlk83845799"/>
      <w:r w:rsidRPr="004D1763">
        <w:rPr>
          <w:rStyle w:val="SubtleEmphasis"/>
        </w:rPr>
        <w:t>Deliverable 1.3 – Methodology and common issues report</w:t>
      </w:r>
      <w:bookmarkEnd w:id="0"/>
    </w:p>
    <w:p w14:paraId="10E17785" w14:textId="3846F83E" w:rsidR="00CB6945" w:rsidRPr="00CB6945" w:rsidRDefault="00CB6945" w:rsidP="005E614E">
      <w:pPr>
        <w:jc w:val="center"/>
        <w:rPr>
          <w:i/>
          <w:iCs/>
          <w:lang w:eastAsia="ja-JP"/>
        </w:rPr>
      </w:pPr>
      <w:r w:rsidRPr="00CB6945">
        <w:rPr>
          <w:i/>
          <w:iCs/>
        </w:rPr>
        <w:t xml:space="preserve">Version </w:t>
      </w:r>
      <w:r w:rsidR="00EF2971">
        <w:rPr>
          <w:i/>
          <w:iCs/>
        </w:rPr>
        <w:t>1.</w:t>
      </w:r>
      <w:r w:rsidR="009E231B">
        <w:rPr>
          <w:i/>
          <w:iCs/>
        </w:rPr>
        <w:t>8</w:t>
      </w:r>
    </w:p>
    <w:p w14:paraId="511C6F0C" w14:textId="70037746" w:rsidR="00CB6945" w:rsidRDefault="00434E53" w:rsidP="005E614E">
      <w:pPr>
        <w:jc w:val="center"/>
        <w:rPr>
          <w:i/>
          <w:iCs/>
        </w:rPr>
      </w:pPr>
      <w:r>
        <w:rPr>
          <w:i/>
          <w:iCs/>
        </w:rPr>
        <w:fldChar w:fldCharType="begin"/>
      </w:r>
      <w:r>
        <w:rPr>
          <w:i/>
          <w:iCs/>
        </w:rPr>
        <w:instrText xml:space="preserve"> DATE   \* MERGEFORMAT </w:instrText>
      </w:r>
      <w:r>
        <w:rPr>
          <w:i/>
          <w:iCs/>
        </w:rPr>
        <w:fldChar w:fldCharType="separate"/>
      </w:r>
      <w:ins w:id="1" w:author="Carl Vadenbo" w:date="2021-11-29T21:51:00Z">
        <w:r w:rsidR="00BF5480">
          <w:rPr>
            <w:i/>
            <w:iCs/>
            <w:noProof/>
          </w:rPr>
          <w:t>2021-11-29</w:t>
        </w:r>
      </w:ins>
      <w:del w:id="2" w:author="Carl Vadenbo" w:date="2021-11-29T21:09:00Z">
        <w:r w:rsidR="000343C1" w:rsidDel="00EC2A7B">
          <w:rPr>
            <w:i/>
            <w:iCs/>
            <w:noProof/>
          </w:rPr>
          <w:delText>2021-11-23</w:delText>
        </w:r>
      </w:del>
      <w:r>
        <w:rPr>
          <w:i/>
          <w:iCs/>
        </w:rPr>
        <w:fldChar w:fldCharType="end"/>
      </w:r>
    </w:p>
    <w:p w14:paraId="631E01A3" w14:textId="1131BA89" w:rsidR="00A44919" w:rsidRDefault="00A44919"/>
    <w:p w14:paraId="3BCDD7F6" w14:textId="62E2C910" w:rsidR="00A44919" w:rsidRDefault="00A44919"/>
    <w:p w14:paraId="31485CB4" w14:textId="74F87114" w:rsidR="00A44919" w:rsidRDefault="00A44919"/>
    <w:p w14:paraId="7A16F251" w14:textId="5D5B04C9" w:rsidR="00FC414F" w:rsidRDefault="00FC414F"/>
    <w:p w14:paraId="07D37A80" w14:textId="570F2E0E" w:rsidR="00FC414F" w:rsidRDefault="00FC414F"/>
    <w:p w14:paraId="7C66B9B5" w14:textId="0BEF40CE" w:rsidR="00FC414F" w:rsidRDefault="00FC414F"/>
    <w:p w14:paraId="7495CF9D" w14:textId="324A9D64" w:rsidR="00FC414F" w:rsidRDefault="00FC414F"/>
    <w:p w14:paraId="7384D9C5" w14:textId="4AA34F9B" w:rsidR="00FC414F" w:rsidRDefault="00FC414F"/>
    <w:p w14:paraId="7631BCA8" w14:textId="6D1F6094" w:rsidR="00FC414F" w:rsidRDefault="00FC414F"/>
    <w:p w14:paraId="67C90F2A" w14:textId="2757B2C6" w:rsidR="00FC414F" w:rsidRDefault="00FC414F"/>
    <w:p w14:paraId="6A721AB6" w14:textId="3677AE94" w:rsidR="00FC414F" w:rsidRDefault="00FC414F"/>
    <w:p w14:paraId="28714446" w14:textId="1C550979" w:rsidR="00FC414F" w:rsidRDefault="00FC414F"/>
    <w:p w14:paraId="05592AD9" w14:textId="48CD69AC" w:rsidR="00FC414F" w:rsidRDefault="00FC414F"/>
    <w:p w14:paraId="0B5BD716" w14:textId="5D57142C" w:rsidR="00FC414F" w:rsidRDefault="00FC414F"/>
    <w:p w14:paraId="70ADCA20" w14:textId="56302E47" w:rsidR="00FC414F" w:rsidRDefault="00FC414F"/>
    <w:p w14:paraId="116C2EFD" w14:textId="77777777" w:rsidR="00FC414F" w:rsidRDefault="00FC414F"/>
    <w:p w14:paraId="242585E6" w14:textId="5F20B681" w:rsidR="00A44919" w:rsidRPr="0049724E" w:rsidRDefault="00A44919">
      <w:pPr>
        <w:rPr>
          <w:b/>
          <w:bCs/>
        </w:rPr>
      </w:pPr>
      <w:r w:rsidRPr="0049724E">
        <w:rPr>
          <w:b/>
          <w:bCs/>
        </w:rPr>
        <w:t>Authors:</w:t>
      </w:r>
    </w:p>
    <w:p w14:paraId="557802E9" w14:textId="781489DF" w:rsidR="00924BBE" w:rsidRPr="00924BBE" w:rsidRDefault="00A44919">
      <w:r>
        <w:t>Carl Vadenbo</w:t>
      </w:r>
      <w:r w:rsidR="009C3B53">
        <w:t xml:space="preserve"> </w:t>
      </w:r>
      <w:r w:rsidR="00EF2971">
        <w:t>(</w:t>
      </w:r>
      <w:hyperlink r:id="rId8" w:history="1">
        <w:r w:rsidR="00EF2971" w:rsidRPr="00AD0349">
          <w:rPr>
            <w:rStyle w:val="Hyperlink"/>
          </w:rPr>
          <w:t>vadenbo@ecoinvent.org</w:t>
        </w:r>
      </w:hyperlink>
      <w:r w:rsidR="00EF2971">
        <w:t xml:space="preserve">) </w:t>
      </w:r>
      <w:r w:rsidR="009C3B53">
        <w:t>and Thomas Sonderegger</w:t>
      </w:r>
      <w:r w:rsidR="00EF2971">
        <w:t xml:space="preserve"> (</w:t>
      </w:r>
      <w:hyperlink r:id="rId9" w:history="1">
        <w:r w:rsidR="00EF2971" w:rsidRPr="00AD0349">
          <w:rPr>
            <w:rStyle w:val="Hyperlink"/>
          </w:rPr>
          <w:t>sonderegger@ecoinvent.org</w:t>
        </w:r>
      </w:hyperlink>
      <w:r w:rsidR="00EF2971">
        <w:t>)</w:t>
      </w:r>
      <w:r>
        <w:t xml:space="preserve">, ecoinvent </w:t>
      </w:r>
      <w:r w:rsidR="009C3B53">
        <w:t>A</w:t>
      </w:r>
      <w:r>
        <w:t>ssociation</w:t>
      </w:r>
    </w:p>
    <w:p w14:paraId="5D2C8D66" w14:textId="462A4AC4" w:rsidR="00A44919" w:rsidRPr="00924BBE" w:rsidRDefault="00924BBE">
      <w:pPr>
        <w:rPr>
          <w:lang w:eastAsia="ja-JP"/>
        </w:rPr>
      </w:pPr>
      <w:r w:rsidRPr="00924BBE">
        <w:rPr>
          <w:rFonts w:hint="eastAsia"/>
          <w:lang w:eastAsia="ja-JP"/>
        </w:rPr>
        <w:t>K</w:t>
      </w:r>
      <w:r w:rsidRPr="00924BBE">
        <w:rPr>
          <w:lang w:eastAsia="ja-JP"/>
        </w:rPr>
        <w:t>oichi Shobatake (</w:t>
      </w:r>
      <w:hyperlink r:id="rId10" w:history="1">
        <w:r w:rsidRPr="00924BBE">
          <w:rPr>
            <w:rStyle w:val="Hyperlink"/>
            <w:lang w:eastAsia="ja-JP"/>
          </w:rPr>
          <w:t>shobatake@tco2.com</w:t>
        </w:r>
      </w:hyperlink>
      <w:r w:rsidRPr="00924BBE">
        <w:rPr>
          <w:lang w:eastAsia="ja-JP"/>
        </w:rPr>
        <w:t>) and Karkour Selim (</w:t>
      </w:r>
      <w:hyperlink r:id="rId11" w:history="1">
        <w:r w:rsidRPr="00924BBE">
          <w:rPr>
            <w:rStyle w:val="Hyperlink"/>
            <w:lang w:eastAsia="ja-JP"/>
          </w:rPr>
          <w:t>karkour@tco2.com</w:t>
        </w:r>
      </w:hyperlink>
      <w:r w:rsidRPr="00924BBE">
        <w:rPr>
          <w:lang w:eastAsia="ja-JP"/>
        </w:rPr>
        <w:t>)</w:t>
      </w:r>
      <w:r w:rsidRPr="00924BBE">
        <w:rPr>
          <w:rFonts w:hint="eastAsia"/>
          <w:lang w:eastAsia="ja-JP"/>
        </w:rPr>
        <w:t>,</w:t>
      </w:r>
      <w:r w:rsidRPr="00924BBE">
        <w:rPr>
          <w:lang w:eastAsia="ja-JP"/>
        </w:rPr>
        <w:t xml:space="preserve"> TCO2 Co. Ltd.</w:t>
      </w:r>
    </w:p>
    <w:p w14:paraId="6E4A838D" w14:textId="7E55EE78" w:rsidR="00A022B2" w:rsidRDefault="00A022B2" w:rsidP="00A022B2">
      <w:r w:rsidRPr="00BC17EF">
        <w:t>Simone Fazio (</w:t>
      </w:r>
      <w:hyperlink r:id="rId12" w:history="1">
        <w:r w:rsidRPr="00BC17EF">
          <w:rPr>
            <w:rStyle w:val="Hyperlink"/>
          </w:rPr>
          <w:t>simone.fazio@ec.europa.eu</w:t>
        </w:r>
      </w:hyperlink>
      <w:r w:rsidR="00FC414F" w:rsidRPr="00BC17EF">
        <w:t>)</w:t>
      </w:r>
      <w:r w:rsidR="00FC414F">
        <w:t xml:space="preserve"> and</w:t>
      </w:r>
      <w:r w:rsidR="00FC414F" w:rsidRPr="00BC17EF">
        <w:t xml:space="preserve"> </w:t>
      </w:r>
      <w:r w:rsidRPr="00BC17EF">
        <w:t>Antonio Valente (</w:t>
      </w:r>
      <w:hyperlink r:id="rId13" w:history="1">
        <w:r w:rsidRPr="00BC17EF">
          <w:rPr>
            <w:rStyle w:val="Hyperlink"/>
          </w:rPr>
          <w:t>antonio.valente@ec.europa.eu</w:t>
        </w:r>
      </w:hyperlink>
      <w:r w:rsidRPr="00BC17EF">
        <w:t>), Joint Researc</w:t>
      </w:r>
      <w:r>
        <w:t>h Centre</w:t>
      </w:r>
      <w:r w:rsidR="00EF2971">
        <w:t>,</w:t>
      </w:r>
      <w:r>
        <w:t xml:space="preserve"> European Commission</w:t>
      </w:r>
    </w:p>
    <w:p w14:paraId="6C4AABEF" w14:textId="157CF922" w:rsidR="00F61F32" w:rsidRPr="00BC17EF" w:rsidRDefault="00F61F32" w:rsidP="00A022B2">
      <w:r>
        <w:t>Ashley Edelen</w:t>
      </w:r>
      <w:r w:rsidR="00C138E1">
        <w:t xml:space="preserve"> (</w:t>
      </w:r>
      <w:hyperlink r:id="rId14" w:history="1">
        <w:r w:rsidR="00C138E1" w:rsidRPr="00F06FCE">
          <w:rPr>
            <w:rStyle w:val="Hyperlink"/>
          </w:rPr>
          <w:t>ashley.edelen@erg.com</w:t>
        </w:r>
      </w:hyperlink>
      <w:r w:rsidR="00C138E1">
        <w:t>)</w:t>
      </w:r>
      <w:r>
        <w:t xml:space="preserve">, </w:t>
      </w:r>
      <w:r w:rsidRPr="00F61F32">
        <w:t>Eastern Research Group</w:t>
      </w:r>
      <w:r>
        <w:t xml:space="preserve"> </w:t>
      </w:r>
    </w:p>
    <w:p w14:paraId="3E9BA6F6" w14:textId="77777777" w:rsidR="009E231B" w:rsidRDefault="009E231B">
      <w:pPr>
        <w:rPr>
          <w:highlight w:val="yellow"/>
        </w:rPr>
      </w:pPr>
      <w:r>
        <w:rPr>
          <w:highlight w:val="yellow"/>
        </w:rPr>
        <w:br w:type="page"/>
      </w:r>
    </w:p>
    <w:p w14:paraId="03DE13F3" w14:textId="77777777" w:rsidR="009E231B" w:rsidRDefault="009E231B" w:rsidP="009E231B">
      <w:pPr>
        <w:pStyle w:val="Heading1"/>
      </w:pPr>
      <w:bookmarkStart w:id="3" w:name="_Toc89114903"/>
      <w:r>
        <w:lastRenderedPageBreak/>
        <w:t>Acknowledgements</w:t>
      </w:r>
      <w:bookmarkEnd w:id="3"/>
    </w:p>
    <w:p w14:paraId="79B00CD8" w14:textId="77777777" w:rsidR="009E231B" w:rsidRDefault="009E231B" w:rsidP="009E231B">
      <w:r>
        <w:t xml:space="preserve">This project was made possible by the combination of funding provided to the ecoinvent association and TCO2 Ltd. (representing the IDEA database of Japan) by the European Commission (though the REAL project, implemented by UNEP) and the Life Cycle Initiative, and substantial in-kind contributions from the four participating database providers. Ashley Edelen’s participation on behalf of the U.S. Federal LCA Commons was made possible through the U.S. Environmental Protection Agency’s contract EP-C-16-015, Task Order 68HERC19F0292 with Eastern Research Group. Wesley Ingwersen of the U.S. EPA provided technical input in the early stages of this work. The authors would also like to acknowledge Edward Diaconu at EC-JRC for the development of the </w:t>
      </w:r>
      <w:r w:rsidRPr="00BD4B79">
        <w:rPr>
          <w:i/>
          <w:iCs/>
        </w:rPr>
        <w:t>GLAD Mapper</w:t>
      </w:r>
      <w:r>
        <w:t xml:space="preserve"> tool, as well as the members of the GLAD Working Group on Nomenclature and Martin </w:t>
      </w:r>
      <w:proofErr w:type="spellStart"/>
      <w:r>
        <w:t>Baitz</w:t>
      </w:r>
      <w:proofErr w:type="spellEnd"/>
      <w:r>
        <w:t xml:space="preserve"> and the team at </w:t>
      </w:r>
      <w:proofErr w:type="spellStart"/>
      <w:r>
        <w:t>Sphera</w:t>
      </w:r>
      <w:proofErr w:type="spellEnd"/>
      <w:r>
        <w:t xml:space="preserve"> for the constructive input during the project work.</w:t>
      </w:r>
    </w:p>
    <w:p w14:paraId="10AE256A" w14:textId="77777777" w:rsidR="009E231B" w:rsidRDefault="009E231B">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711383CD" w14:textId="4FF97A87" w:rsidR="009E231B" w:rsidRPr="00BA5163" w:rsidRDefault="009E231B" w:rsidP="00EC2A7B">
      <w:pPr>
        <w:pStyle w:val="Heading1"/>
        <w:rPr>
          <w:ins w:id="4" w:author="Carl Vadenbo" w:date="2021-11-23T16:23:00Z"/>
        </w:rPr>
      </w:pPr>
      <w:bookmarkStart w:id="5" w:name="_Toc89114904"/>
      <w:ins w:id="6" w:author="Carl Vadenbo" w:date="2021-11-23T16:22:00Z">
        <w:r w:rsidRPr="00BA5163">
          <w:lastRenderedPageBreak/>
          <w:t>Executive summary</w:t>
        </w:r>
      </w:ins>
      <w:bookmarkEnd w:id="5"/>
    </w:p>
    <w:p w14:paraId="195E6BD7" w14:textId="77777777" w:rsidR="00EC2A7B" w:rsidRDefault="00EC2A7B" w:rsidP="00EC2A7B">
      <w:pPr>
        <w:pStyle w:val="Heading2"/>
        <w:rPr>
          <w:ins w:id="7" w:author="Carl Vadenbo" w:date="2021-11-29T21:10:00Z"/>
        </w:rPr>
      </w:pPr>
      <w:bookmarkStart w:id="8" w:name="_Toc89114905"/>
      <w:ins w:id="9" w:author="Carl Vadenbo" w:date="2021-11-29T21:10:00Z">
        <w:r>
          <w:t>Background to project</w:t>
        </w:r>
        <w:bookmarkEnd w:id="8"/>
      </w:ins>
    </w:p>
    <w:p w14:paraId="41F1B657" w14:textId="3EECB3CE" w:rsidR="00EC2A7B" w:rsidRPr="00C552A2" w:rsidRDefault="00EC2A7B" w:rsidP="00EC2A7B">
      <w:pPr>
        <w:rPr>
          <w:ins w:id="10" w:author="Carl Vadenbo" w:date="2021-11-29T21:13:00Z"/>
        </w:rPr>
      </w:pPr>
      <w:ins w:id="11" w:author="Carl Vadenbo" w:date="2021-11-29T21:13:00Z">
        <w:r w:rsidRPr="00C552A2">
          <w:t xml:space="preserve">In the context of </w:t>
        </w:r>
      </w:ins>
      <w:ins w:id="12" w:author="Carl Vadenbo" w:date="2021-11-29T21:14:00Z">
        <w:r>
          <w:t>L</w:t>
        </w:r>
      </w:ins>
      <w:ins w:id="13" w:author="Carl Vadenbo" w:date="2021-11-29T21:13:00Z">
        <w:r>
          <w:t xml:space="preserve">ife </w:t>
        </w:r>
      </w:ins>
      <w:ins w:id="14" w:author="Carl Vadenbo" w:date="2021-11-29T21:14:00Z">
        <w:r>
          <w:t>C</w:t>
        </w:r>
      </w:ins>
      <w:ins w:id="15" w:author="Carl Vadenbo" w:date="2021-11-29T21:13:00Z">
        <w:r>
          <w:t xml:space="preserve">ycle </w:t>
        </w:r>
      </w:ins>
      <w:ins w:id="16" w:author="Carl Vadenbo" w:date="2021-11-29T21:14:00Z">
        <w:r>
          <w:t>A</w:t>
        </w:r>
      </w:ins>
      <w:ins w:id="17" w:author="Carl Vadenbo" w:date="2021-11-29T21:13:00Z">
        <w:r>
          <w:t>ssessment (</w:t>
        </w:r>
        <w:r w:rsidRPr="00C552A2">
          <w:t>LCA</w:t>
        </w:r>
        <w:r>
          <w:t>)</w:t>
        </w:r>
        <w:r w:rsidRPr="00C552A2">
          <w:t xml:space="preserve">, </w:t>
        </w:r>
        <w:bookmarkStart w:id="18" w:name="_Hlk89122860"/>
        <w:r w:rsidRPr="00C552A2">
          <w:t xml:space="preserve">nomenclature lists define interactions with the natural environment or between economic activities (also referred to as elementary flows, EFs, and </w:t>
        </w:r>
        <w:proofErr w:type="spellStart"/>
        <w:r w:rsidRPr="00C552A2">
          <w:t>technosphere</w:t>
        </w:r>
        <w:proofErr w:type="spellEnd"/>
        <w:r w:rsidRPr="00C552A2">
          <w:t xml:space="preserve"> flows or intermediate exchanges, respectively</w:t>
        </w:r>
        <w:bookmarkEnd w:id="18"/>
        <w:r w:rsidRPr="00C552A2">
          <w:t xml:space="preserve">). </w:t>
        </w:r>
      </w:ins>
      <w:bookmarkStart w:id="19" w:name="_Hlk89122934"/>
      <w:ins w:id="20" w:author="Carl Vadenbo" w:date="2021-11-29T21:29:00Z">
        <w:r w:rsidR="00B56A55">
          <w:t>These lists are essentially dictionaries</w:t>
        </w:r>
      </w:ins>
      <w:ins w:id="21" w:author="Carl Vadenbo" w:date="2021-11-29T21:30:00Z">
        <w:r w:rsidR="005E0806">
          <w:t xml:space="preserve"> that establish </w:t>
        </w:r>
      </w:ins>
      <w:ins w:id="22" w:author="Carl Vadenbo" w:date="2021-11-29T21:31:00Z">
        <w:r w:rsidR="005E0806">
          <w:t>a</w:t>
        </w:r>
      </w:ins>
      <w:ins w:id="23" w:author="Carl Vadenbo" w:date="2021-11-29T21:30:00Z">
        <w:r w:rsidR="005E0806">
          <w:t xml:space="preserve"> basis for</w:t>
        </w:r>
      </w:ins>
      <w:ins w:id="24" w:author="Carl Vadenbo" w:date="2021-11-29T21:31:00Z">
        <w:r w:rsidR="005E0806">
          <w:t xml:space="preserve"> common ‘language’ </w:t>
        </w:r>
      </w:ins>
      <w:ins w:id="25" w:author="Carl Vadenbo" w:date="2021-11-29T21:32:00Z">
        <w:r w:rsidR="005E0806">
          <w:t>to build life cycle models.</w:t>
        </w:r>
      </w:ins>
      <w:ins w:id="26" w:author="Carl Vadenbo" w:date="2021-11-29T21:30:00Z">
        <w:r w:rsidR="005E0806">
          <w:t xml:space="preserve"> </w:t>
        </w:r>
      </w:ins>
      <w:bookmarkEnd w:id="19"/>
      <w:ins w:id="27" w:author="Carl Vadenbo" w:date="2021-11-29T21:13:00Z">
        <w:r w:rsidRPr="00C552A2">
          <w:t xml:space="preserve">This information is </w:t>
        </w:r>
      </w:ins>
      <w:ins w:id="28" w:author="Carl Vadenbo" w:date="2021-11-29T23:43:00Z">
        <w:r w:rsidR="00BF5480">
          <w:t>crucial</w:t>
        </w:r>
      </w:ins>
      <w:ins w:id="29" w:author="Carl Vadenbo" w:date="2021-11-29T21:13:00Z">
        <w:r w:rsidRPr="00C552A2">
          <w:t xml:space="preserve"> for several reasons, including for linking</w:t>
        </w:r>
      </w:ins>
      <w:ins w:id="30" w:author="Carl Vadenbo" w:date="2021-11-29T21:14:00Z">
        <w:r>
          <w:t xml:space="preserve"> </w:t>
        </w:r>
      </w:ins>
      <w:ins w:id="31" w:author="Carl Vadenbo" w:date="2021-11-29T21:13:00Z">
        <w:r w:rsidRPr="00C552A2">
          <w:t>unit processes</w:t>
        </w:r>
      </w:ins>
      <w:ins w:id="32" w:author="Carl Vadenbo" w:date="2021-11-29T21:20:00Z">
        <w:r w:rsidR="00FB5FCE">
          <w:t xml:space="preserve">, representing individual activities along </w:t>
        </w:r>
      </w:ins>
      <w:ins w:id="33" w:author="Carl Vadenbo" w:date="2021-11-29T21:21:00Z">
        <w:r w:rsidR="00FB5FCE">
          <w:t>the value chain,</w:t>
        </w:r>
      </w:ins>
      <w:ins w:id="34" w:author="Carl Vadenbo" w:date="2021-11-29T21:13:00Z">
        <w:r w:rsidRPr="00C552A2">
          <w:t xml:space="preserve"> into product systems</w:t>
        </w:r>
      </w:ins>
      <w:ins w:id="35" w:author="Carl Vadenbo" w:date="2021-11-29T21:21:00Z">
        <w:r w:rsidR="00FB5FCE">
          <w:t>,</w:t>
        </w:r>
      </w:ins>
      <w:ins w:id="36" w:author="Carl Vadenbo" w:date="2021-11-29T21:13:00Z">
        <w:r w:rsidRPr="00C552A2">
          <w:t xml:space="preserve"> or for the consistent application of Life Cycle Impact Assessment (LCIA) methods</w:t>
        </w:r>
      </w:ins>
      <w:ins w:id="37" w:author="Carl Vadenbo" w:date="2021-11-29T21:16:00Z">
        <w:r w:rsidR="005643C3">
          <w:t xml:space="preserve">. </w:t>
        </w:r>
      </w:ins>
      <w:ins w:id="38" w:author="Carl Vadenbo" w:date="2021-11-29T21:18:00Z">
        <w:r w:rsidR="005643C3">
          <w:t xml:space="preserve">This enables us to quantify the </w:t>
        </w:r>
      </w:ins>
      <w:ins w:id="39" w:author="Carl Vadenbo" w:date="2021-11-29T21:15:00Z">
        <w:r w:rsidR="005643C3">
          <w:t xml:space="preserve">environmentally relevant physical flows </w:t>
        </w:r>
      </w:ins>
      <w:ins w:id="40" w:author="Carl Vadenbo" w:date="2021-11-29T21:19:00Z">
        <w:r w:rsidR="005643C3">
          <w:t>over the entire product system, and to translate these</w:t>
        </w:r>
      </w:ins>
      <w:ins w:id="41" w:author="Carl Vadenbo" w:date="2021-11-29T21:21:00Z">
        <w:r w:rsidR="00FB5FCE">
          <w:t xml:space="preserve"> flow</w:t>
        </w:r>
      </w:ins>
      <w:ins w:id="42" w:author="Carl Vadenbo" w:date="2021-11-29T21:22:00Z">
        <w:r w:rsidR="00FB5FCE">
          <w:t>s</w:t>
        </w:r>
      </w:ins>
      <w:ins w:id="43" w:author="Carl Vadenbo" w:date="2021-11-29T21:19:00Z">
        <w:r w:rsidR="005643C3">
          <w:t xml:space="preserve"> </w:t>
        </w:r>
      </w:ins>
      <w:ins w:id="44" w:author="Carl Vadenbo" w:date="2021-11-29T21:15:00Z">
        <w:r w:rsidR="005643C3">
          <w:t>into the potential contribution to environmental problems</w:t>
        </w:r>
      </w:ins>
      <w:ins w:id="45" w:author="Carl Vadenbo" w:date="2021-11-29T21:22:00Z">
        <w:r w:rsidR="00FB5FCE">
          <w:t xml:space="preserve"> (or ‘impact categories’)</w:t>
        </w:r>
      </w:ins>
      <w:ins w:id="46" w:author="Carl Vadenbo" w:date="2021-11-29T21:13:00Z">
        <w:r w:rsidRPr="00C552A2">
          <w:t>. Consistent mapping between different nomenclature systems facilitates the conversion of datasets from one data exchange format to another, a prerequisite for the interoperability of LCA data from multiple sources</w:t>
        </w:r>
      </w:ins>
      <w:ins w:id="47" w:author="Carl Vadenbo" w:date="2021-11-29T21:23:00Z">
        <w:r w:rsidR="00FB5FCE">
          <w:t xml:space="preserve"> (e.g., databases)</w:t>
        </w:r>
      </w:ins>
      <w:ins w:id="48" w:author="Carl Vadenbo" w:date="2021-11-29T21:13:00Z">
        <w:r w:rsidRPr="00C552A2">
          <w:t xml:space="preserve"> for a common application.</w:t>
        </w:r>
      </w:ins>
    </w:p>
    <w:p w14:paraId="2DF00C6B" w14:textId="381ECAAF" w:rsidR="00FB5FCE" w:rsidRDefault="00EC2A7B" w:rsidP="00EC2A7B">
      <w:pPr>
        <w:rPr>
          <w:ins w:id="49" w:author="Carl Vadenbo" w:date="2021-11-29T21:21:00Z"/>
        </w:rPr>
      </w:pPr>
      <w:ins w:id="50" w:author="Carl Vadenbo" w:date="2021-11-29T21:10:00Z">
        <w:r>
          <w:t>Initiated within the GLAD Working Group on Nomenclature (WG1), the aim of this project was to develop a common system to map the nomenclature lists for elementary flows (EFs) between databases connected to GLAD. The databases connected to GLAD are also referred to as ‘nodes.’ The project deliverables provide the foundation to improve the data exchange format conversion tool provided in the GLAD online user interface</w:t>
        </w:r>
      </w:ins>
      <w:ins w:id="51" w:author="Carl Vadenbo" w:date="2021-11-29T21:39:00Z">
        <w:r w:rsidR="008F05AD">
          <w:t xml:space="preserve"> or by external tool </w:t>
        </w:r>
      </w:ins>
      <w:ins w:id="52" w:author="Carl Vadenbo" w:date="2021-11-29T21:40:00Z">
        <w:r w:rsidR="008F05AD">
          <w:t>developers</w:t>
        </w:r>
      </w:ins>
      <w:ins w:id="53" w:author="Carl Vadenbo" w:date="2021-11-29T21:10:00Z">
        <w:r>
          <w:t xml:space="preserve">. </w:t>
        </w:r>
      </w:ins>
    </w:p>
    <w:p w14:paraId="19A8911D" w14:textId="111D591B" w:rsidR="00EC2A7B" w:rsidRDefault="00EC2A7B" w:rsidP="00EC2A7B">
      <w:pPr>
        <w:rPr>
          <w:ins w:id="54" w:author="Carl Vadenbo" w:date="2021-11-29T21:10:00Z"/>
        </w:rPr>
      </w:pPr>
      <w:ins w:id="55" w:author="Carl Vadenbo" w:date="2021-11-29T21:10:00Z">
        <w:r>
          <w:t>Commissioned by UNEP through a small-scale founding agreement (SSFA), and with financial support from the REAL initiative of the European Commission and internal resources from the Life Cycle Initiative, the project was implemented by the ecoinvent association from October 2020 to September 2021 (project duration extended from July 2021). The activities were supported by representatives from the U.S. Federal LCA Commons, the Inventory Database for Environmental Analysis (IDEA) of Japan, and the International Reference Life Cycle Data System (ILCD)/Life Cycle Data Network (LCDN) developed by the Joint Research Centre of the European Commission.</w:t>
        </w:r>
      </w:ins>
    </w:p>
    <w:p w14:paraId="72D3D4BB" w14:textId="77777777" w:rsidR="00EC2A7B" w:rsidRDefault="00EC2A7B" w:rsidP="00EC2A7B">
      <w:pPr>
        <w:pStyle w:val="Heading2"/>
        <w:rPr>
          <w:ins w:id="56" w:author="Carl Vadenbo" w:date="2021-11-29T21:10:00Z"/>
        </w:rPr>
      </w:pPr>
      <w:bookmarkStart w:id="57" w:name="_Toc89114906"/>
      <w:ins w:id="58" w:author="Carl Vadenbo" w:date="2021-11-29T21:10:00Z">
        <w:r>
          <w:t>Summary of approach taken</w:t>
        </w:r>
        <w:bookmarkEnd w:id="57"/>
      </w:ins>
    </w:p>
    <w:p w14:paraId="3832C899" w14:textId="019347A5" w:rsidR="005E0806" w:rsidRDefault="00B56A55" w:rsidP="00EC2A7B">
      <w:pPr>
        <w:rPr>
          <w:ins w:id="59" w:author="Carl Vadenbo" w:date="2021-11-29T21:33:00Z"/>
        </w:rPr>
      </w:pPr>
      <w:ins w:id="60" w:author="Carl Vadenbo" w:date="2021-11-29T21:26:00Z">
        <w:r>
          <w:t>D</w:t>
        </w:r>
      </w:ins>
      <w:ins w:id="61" w:author="Carl Vadenbo" w:date="2021-11-29T21:10:00Z">
        <w:r w:rsidR="00EC2A7B">
          <w:t xml:space="preserve">ifferent </w:t>
        </w:r>
      </w:ins>
      <w:ins w:id="62" w:author="Carl Vadenbo" w:date="2021-11-29T21:26:00Z">
        <w:r>
          <w:t xml:space="preserve">formats are currently being used </w:t>
        </w:r>
      </w:ins>
      <w:ins w:id="63" w:author="Carl Vadenbo" w:date="2021-11-29T21:10:00Z">
        <w:r w:rsidR="00EC2A7B">
          <w:t>within the field of LCA</w:t>
        </w:r>
      </w:ins>
      <w:ins w:id="64" w:author="Carl Vadenbo" w:date="2021-11-29T21:26:00Z">
        <w:r>
          <w:t xml:space="preserve"> to structure and exchange data. </w:t>
        </w:r>
      </w:ins>
      <w:ins w:id="65" w:author="Carl Vadenbo" w:date="2021-11-29T21:27:00Z">
        <w:r>
          <w:t>In addition, p</w:t>
        </w:r>
      </w:ins>
      <w:ins w:id="66" w:author="Carl Vadenbo" w:date="2021-11-29T21:10:00Z">
        <w:r w:rsidR="00EC2A7B">
          <w:t xml:space="preserve">arallel nomenclature systems – such as EF lists defining how exchanges between the </w:t>
        </w:r>
        <w:proofErr w:type="spellStart"/>
        <w:proofErr w:type="gramStart"/>
        <w:r w:rsidR="00EC2A7B">
          <w:t>technosphere</w:t>
        </w:r>
        <w:proofErr w:type="spellEnd"/>
        <w:proofErr w:type="gramEnd"/>
        <w:r w:rsidR="00EC2A7B">
          <w:t xml:space="preserve"> and the natural environment are </w:t>
        </w:r>
        <w:proofErr w:type="spellStart"/>
        <w:r w:rsidR="00EC2A7B">
          <w:t>inventorized</w:t>
        </w:r>
      </w:ins>
      <w:proofErr w:type="spellEnd"/>
      <w:ins w:id="67" w:author="Carl Vadenbo" w:date="2021-11-29T21:28:00Z">
        <w:r>
          <w:t xml:space="preserve"> – exists. Taken together, the differences in data exch</w:t>
        </w:r>
      </w:ins>
      <w:ins w:id="68" w:author="Carl Vadenbo" w:date="2021-11-29T21:29:00Z">
        <w:r>
          <w:t>ange formats and nom</w:t>
        </w:r>
      </w:ins>
      <w:ins w:id="69" w:author="Carl Vadenbo" w:date="2021-11-29T21:40:00Z">
        <w:r w:rsidR="008F05AD">
          <w:t>enc</w:t>
        </w:r>
      </w:ins>
      <w:ins w:id="70" w:author="Carl Vadenbo" w:date="2021-11-29T21:29:00Z">
        <w:r>
          <w:t xml:space="preserve">lature </w:t>
        </w:r>
      </w:ins>
      <w:bookmarkStart w:id="71" w:name="_Hlk89122742"/>
      <w:ins w:id="72" w:author="Carl Vadenbo" w:date="2021-11-29T21:10:00Z">
        <w:r w:rsidR="00EC2A7B">
          <w:t>poses a major hurdle for data interoperability</w:t>
        </w:r>
        <w:bookmarkEnd w:id="71"/>
        <w:r w:rsidR="00EC2A7B">
          <w:t xml:space="preserve">. The various elemental flow lists currently in use in LCA not only represent different naming conventions or preferences for flow attributes (like reference flow unit), but to some extent also </w:t>
        </w:r>
      </w:ins>
      <w:ins w:id="73" w:author="Carl Vadenbo" w:date="2021-11-29T21:33:00Z">
        <w:r w:rsidR="005E0806">
          <w:t>alternative</w:t>
        </w:r>
      </w:ins>
      <w:ins w:id="74" w:author="Carl Vadenbo" w:date="2021-11-29T21:10:00Z">
        <w:r w:rsidR="00EC2A7B">
          <w:t xml:space="preserve"> way</w:t>
        </w:r>
      </w:ins>
      <w:ins w:id="75" w:author="Carl Vadenbo" w:date="2021-11-29T21:33:00Z">
        <w:r w:rsidR="005E0806">
          <w:t>s</w:t>
        </w:r>
      </w:ins>
      <w:ins w:id="76" w:author="Carl Vadenbo" w:date="2021-11-29T21:10:00Z">
        <w:r w:rsidR="00EC2A7B">
          <w:t xml:space="preserve"> of defining or characterizing human interactions/interventions with the natural environment. </w:t>
        </w:r>
      </w:ins>
    </w:p>
    <w:p w14:paraId="47AA12C6" w14:textId="53CD56DB" w:rsidR="00EC2A7B" w:rsidRDefault="00EC2A7B" w:rsidP="00EC2A7B">
      <w:pPr>
        <w:rPr>
          <w:ins w:id="77" w:author="Carl Vadenbo" w:date="2021-11-29T21:10:00Z"/>
        </w:rPr>
      </w:pPr>
      <w:ins w:id="78" w:author="Carl Vadenbo" w:date="2021-11-29T21:10:00Z">
        <w:r>
          <w:t xml:space="preserve">There are two basic ways to map nomenclature systems onto each other, with the key difference being whether (i) all possible combinations of source- and target-side flow lists are mapped directly or (ii) via a common ‘master list’. </w:t>
        </w:r>
      </w:ins>
      <w:ins w:id="79" w:author="Carl Vadenbo" w:date="2021-11-29T21:42:00Z">
        <w:r w:rsidR="00F44176">
          <w:t>A</w:t>
        </w:r>
      </w:ins>
      <w:ins w:id="80" w:author="Carl Vadenbo" w:date="2021-11-29T21:10:00Z">
        <w:r>
          <w:t xml:space="preserve"> common ‘master’ </w:t>
        </w:r>
        <w:proofErr w:type="spellStart"/>
        <w:r>
          <w:t>flowlist</w:t>
        </w:r>
        <w:proofErr w:type="spellEnd"/>
        <w:r>
          <w:t xml:space="preserve"> </w:t>
        </w:r>
      </w:ins>
      <w:ins w:id="81" w:author="Carl Vadenbo" w:date="2021-11-29T21:42:00Z">
        <w:r w:rsidR="00F44176">
          <w:t>might enable</w:t>
        </w:r>
      </w:ins>
      <w:ins w:id="82" w:author="Carl Vadenbo" w:date="2021-11-29T21:10:00Z">
        <w:r>
          <w:t xml:space="preserve"> more efficient mapping</w:t>
        </w:r>
      </w:ins>
      <w:ins w:id="83" w:author="Carl Vadenbo" w:date="2021-11-29T21:42:00Z">
        <w:r w:rsidR="00F44176">
          <w:t>,</w:t>
        </w:r>
      </w:ins>
      <w:ins w:id="84" w:author="Carl Vadenbo" w:date="2021-11-29T21:41:00Z">
        <w:r w:rsidR="00F44176">
          <w:t xml:space="preserve"> but </w:t>
        </w:r>
      </w:ins>
      <w:ins w:id="85" w:author="Carl Vadenbo" w:date="2021-11-29T21:43:00Z">
        <w:r w:rsidR="00F44176">
          <w:t>to avoid</w:t>
        </w:r>
      </w:ins>
      <w:ins w:id="86" w:author="Carl Vadenbo" w:date="2021-11-29T21:10:00Z">
        <w:r>
          <w:t xml:space="preserve"> compromising its scope/completeness</w:t>
        </w:r>
      </w:ins>
      <w:ins w:id="87" w:author="Carl Vadenbo" w:date="2021-11-29T21:43:00Z">
        <w:r w:rsidR="00F44176">
          <w:t>,</w:t>
        </w:r>
      </w:ins>
      <w:ins w:id="88" w:author="Carl Vadenbo" w:date="2021-11-29T21:10:00Z">
        <w:r>
          <w:t xml:space="preserve"> </w:t>
        </w:r>
      </w:ins>
      <w:ins w:id="89" w:author="Carl Vadenbo" w:date="2021-11-29T21:44:00Z">
        <w:r w:rsidR="00F44176">
          <w:t xml:space="preserve">all </w:t>
        </w:r>
      </w:ins>
      <w:ins w:id="90" w:author="Carl Vadenbo" w:date="2021-11-29T21:10:00Z">
        <w:r>
          <w:t xml:space="preserve">differences </w:t>
        </w:r>
      </w:ins>
      <w:ins w:id="91" w:author="Carl Vadenbo" w:date="2021-11-29T21:43:00Z">
        <w:r w:rsidR="00F44176">
          <w:t xml:space="preserve">between </w:t>
        </w:r>
      </w:ins>
      <w:ins w:id="92" w:author="Carl Vadenbo" w:date="2021-11-29T21:44:00Z">
        <w:r w:rsidR="00F44176">
          <w:t xml:space="preserve">the other list </w:t>
        </w:r>
      </w:ins>
      <w:ins w:id="93" w:author="Carl Vadenbo" w:date="2021-11-29T21:10:00Z">
        <w:r>
          <w:t xml:space="preserve">need to be bridged. While one common (master) nomenclature would mark a giant step towards harmonization of elementary flows in LCA, the necessary level of stakeholder consensus might not be attainable </w:t>
        </w:r>
      </w:ins>
      <w:ins w:id="94" w:author="Carl Vadenbo" w:date="2021-11-29T21:44:00Z">
        <w:r w:rsidR="00F44176">
          <w:t xml:space="preserve">in the </w:t>
        </w:r>
      </w:ins>
      <w:ins w:id="95" w:author="Carl Vadenbo" w:date="2021-11-29T21:10:00Z">
        <w:r>
          <w:t xml:space="preserve">near-term. </w:t>
        </w:r>
      </w:ins>
      <w:ins w:id="96" w:author="Carl Vadenbo" w:date="2021-11-29T21:44:00Z">
        <w:r w:rsidR="00F44176">
          <w:t>D</w:t>
        </w:r>
      </w:ins>
      <w:ins w:id="97" w:author="Carl Vadenbo" w:date="2021-11-29T21:10:00Z">
        <w:r>
          <w:t xml:space="preserve">irect pairwise mapping, on the other hand, instantly exposes these differences, and in a (more) neutral way. And as such, </w:t>
        </w:r>
      </w:ins>
      <w:ins w:id="98" w:author="Carl Vadenbo" w:date="2021-11-29T21:45:00Z">
        <w:r w:rsidR="00D731FA">
          <w:t>it</w:t>
        </w:r>
      </w:ins>
      <w:ins w:id="99" w:author="Carl Vadenbo" w:date="2021-11-29T21:10:00Z">
        <w:r>
          <w:t xml:space="preserve"> allows the list owners to develop a better understanding of alternative perspectives. The present project adopted the translational approach, with an explorative component to uncover – but not to judge – similarities and differences between the participating lists. These insights lay the foundation for further harmonization efforts in the future. </w:t>
        </w:r>
      </w:ins>
    </w:p>
    <w:p w14:paraId="629F1BAE" w14:textId="77777777" w:rsidR="00EC2A7B" w:rsidRDefault="00EC2A7B" w:rsidP="00EC2A7B">
      <w:pPr>
        <w:rPr>
          <w:ins w:id="100" w:author="Carl Vadenbo" w:date="2021-11-29T21:10:00Z"/>
        </w:rPr>
      </w:pPr>
      <w:ins w:id="101" w:author="Carl Vadenbo" w:date="2021-11-29T21:10:00Z">
        <w:r>
          <w:lastRenderedPageBreak/>
          <w:t>The project outputs are also expected to provide a starting point for the recently initiated GLAD-GLAM dialogue, e.g., by facilitating the two sides to come together for concrete case studies and systematic evaluations, for better alignment between live cycle inventory analysis and impact assessment. It should be noted that – while highly desirable – ensuring LCIA score consistency during format conversion was considered beyond the scope of this project. Instead, the flow-level mapping consistency across the various list combinations was as far as possible prioritized, and sometimes resulting in relatively conservative matches (see deliverable 1.3 for details).</w:t>
        </w:r>
      </w:ins>
    </w:p>
    <w:p w14:paraId="0CF5D5AE" w14:textId="77777777" w:rsidR="00EC2A7B" w:rsidRDefault="00EC2A7B" w:rsidP="008F05AD">
      <w:pPr>
        <w:pStyle w:val="Heading2"/>
        <w:rPr>
          <w:ins w:id="102" w:author="Carl Vadenbo" w:date="2021-11-29T21:10:00Z"/>
        </w:rPr>
      </w:pPr>
      <w:bookmarkStart w:id="103" w:name="_Toc89114907"/>
      <w:ins w:id="104" w:author="Carl Vadenbo" w:date="2021-11-29T21:10:00Z">
        <w:r>
          <w:t>Main outputs and achievements</w:t>
        </w:r>
        <w:bookmarkEnd w:id="103"/>
      </w:ins>
    </w:p>
    <w:p w14:paraId="4E13242A" w14:textId="4AD057DE" w:rsidR="00EC2A7B" w:rsidRDefault="00EC2A7B" w:rsidP="00EC2A7B">
      <w:pPr>
        <w:rPr>
          <w:ins w:id="105" w:author="Carl Vadenbo" w:date="2021-11-29T21:10:00Z"/>
        </w:rPr>
      </w:pPr>
      <w:ins w:id="106" w:author="Carl Vadenbo" w:date="2021-11-29T21:10:00Z">
        <w:r>
          <w:t xml:space="preserve">At the outset of the project in mid-2020, the project team departed from the common data format and structure for EF lists and EF mapping files, established by WG1 prior to the project inception. In addition, the team at the Joint Research Centre (JRC) of the European Commission provided, and continuously further developed, a dedicated software tool (the ‘GLAD Mapper’, also referred to here as the mapping script) as an in-kind contribution to support the project activities. Based on these initial mapping resources, the subsequent efforts of the project team related to three main aspects, namely: i. to establish and compile the information necessary to run the mapping script, while also expanding and fine-tuning its mapping algorithm, ii. to set up the procedures and tools for, as well as actually conducting, the review of the preliminary mapping results (i.e., the ‘raw’ outputs of the mapping script), </w:t>
        </w:r>
        <w:proofErr w:type="gramStart"/>
        <w:r>
          <w:t>and;</w:t>
        </w:r>
        <w:proofErr w:type="gramEnd"/>
        <w:r>
          <w:t xml:space="preserve"> iii. to document the approach and tools applied, as well as the common issues encountered, during the mapping activities. The last area also included developing a proposal for how the GLAD EF mapping system can be maintained beyond the present project. </w:t>
        </w:r>
      </w:ins>
    </w:p>
    <w:p w14:paraId="4F5F42B0" w14:textId="63F1B597" w:rsidR="00EC2A7B" w:rsidRDefault="00EC2A7B" w:rsidP="00EC2A7B">
      <w:pPr>
        <w:rPr>
          <w:ins w:id="107" w:author="Carl Vadenbo" w:date="2021-11-29T21:10:00Z"/>
        </w:rPr>
      </w:pPr>
      <w:ins w:id="108" w:author="Carl Vadenbo" w:date="2021-11-29T21:10:00Z">
        <w:r>
          <w:t xml:space="preserve">The main inputs for the mapping script, besides the </w:t>
        </w:r>
      </w:ins>
      <w:ins w:id="109" w:author="Carl Vadenbo" w:date="2021-11-29T21:35:00Z">
        <w:r w:rsidR="00CB1CF6">
          <w:t>EF</w:t>
        </w:r>
      </w:ins>
      <w:ins w:id="110" w:author="Carl Vadenbo" w:date="2021-11-29T21:10:00Z">
        <w:r>
          <w:t xml:space="preserve"> lists and the mapping algorithm itself, encompass inputs files for all combinations and directions between the four participating database systems. These input files are extracted from extensive collections of information, structured into (pairwise) context mapping files, a joint flowable library, and a conversion factor library. These mapping resources are not part of the required project deliverables but were set up by the team to simplify the handling and review of the information needed for the mapping script. In contrast, the output of the mapping script, referred to as preliminary EF mapping files, provided the starting point for cross-review and manual refinements to finalize mapping files between the following </w:t>
        </w:r>
        <w:proofErr w:type="spellStart"/>
        <w:r>
          <w:t>flowlists</w:t>
        </w:r>
        <w:proofErr w:type="spellEnd"/>
        <w:r>
          <w:t>:</w:t>
        </w:r>
      </w:ins>
    </w:p>
    <w:p w14:paraId="148E3534" w14:textId="3BFF34B5" w:rsidR="00EC2A7B" w:rsidRDefault="00EC2A7B" w:rsidP="005E0806">
      <w:pPr>
        <w:pStyle w:val="ListParagraph"/>
        <w:numPr>
          <w:ilvl w:val="0"/>
          <w:numId w:val="31"/>
        </w:numPr>
        <w:rPr>
          <w:ins w:id="111" w:author="Carl Vadenbo" w:date="2021-11-29T21:10:00Z"/>
        </w:rPr>
      </w:pPr>
      <w:ins w:id="112" w:author="Carl Vadenbo" w:date="2021-11-29T21:10:00Z">
        <w:r>
          <w:t>European Commission’s Environmental Footprint version 3.0 (ILCD-EFv3.0)</w:t>
        </w:r>
      </w:ins>
    </w:p>
    <w:p w14:paraId="2E9BC882" w14:textId="7DF7164C" w:rsidR="00EC2A7B" w:rsidRDefault="00EC2A7B" w:rsidP="005E0806">
      <w:pPr>
        <w:pStyle w:val="ListParagraph"/>
        <w:numPr>
          <w:ilvl w:val="0"/>
          <w:numId w:val="31"/>
        </w:numPr>
        <w:rPr>
          <w:ins w:id="113" w:author="Carl Vadenbo" w:date="2021-11-29T21:10:00Z"/>
        </w:rPr>
      </w:pPr>
      <w:ins w:id="114" w:author="Carl Vadenbo" w:date="2021-11-29T21:10:00Z">
        <w:r>
          <w:t>ecoinvent version 3.6/3.7 of Switzerland</w:t>
        </w:r>
      </w:ins>
    </w:p>
    <w:p w14:paraId="2967FB0B" w14:textId="74128E6D" w:rsidR="00EC2A7B" w:rsidRDefault="00EC2A7B" w:rsidP="005E0806">
      <w:pPr>
        <w:pStyle w:val="ListParagraph"/>
        <w:numPr>
          <w:ilvl w:val="0"/>
          <w:numId w:val="31"/>
        </w:numPr>
        <w:rPr>
          <w:ins w:id="115" w:author="Carl Vadenbo" w:date="2021-11-29T21:10:00Z"/>
        </w:rPr>
      </w:pPr>
      <w:ins w:id="116" w:author="Carl Vadenbo" w:date="2021-11-29T21:10:00Z">
        <w:r>
          <w:t>IDEA versions 2.2 and 2.3 of Japan</w:t>
        </w:r>
      </w:ins>
    </w:p>
    <w:p w14:paraId="1516AA58" w14:textId="26B32EEE" w:rsidR="00EC2A7B" w:rsidRDefault="00EC2A7B" w:rsidP="005E0806">
      <w:pPr>
        <w:pStyle w:val="ListParagraph"/>
        <w:numPr>
          <w:ilvl w:val="0"/>
          <w:numId w:val="31"/>
        </w:numPr>
        <w:rPr>
          <w:ins w:id="117" w:author="Carl Vadenbo" w:date="2021-11-29T21:10:00Z"/>
        </w:rPr>
      </w:pPr>
      <w:ins w:id="118" w:author="Carl Vadenbo" w:date="2021-11-29T21:10:00Z">
        <w:r>
          <w:t>U.S. Federal LCA Commons version 1.0.3 (FEDEFLv1.0.3)</w:t>
        </w:r>
      </w:ins>
    </w:p>
    <w:p w14:paraId="2191A12D" w14:textId="77777777" w:rsidR="00EC2A7B" w:rsidRDefault="00EC2A7B" w:rsidP="00EC2A7B">
      <w:pPr>
        <w:rPr>
          <w:ins w:id="119" w:author="Carl Vadenbo" w:date="2021-11-29T21:10:00Z"/>
        </w:rPr>
      </w:pPr>
      <w:ins w:id="120" w:author="Carl Vadenbo" w:date="2021-11-29T21:10:00Z">
        <w:r>
          <w:t xml:space="preserve">Finally, different aspects of the project work and recommendations for the future management of the GLAD EF mapping system were documented in two reports: A transparent account of the procedure, common issues and solutions implemented to establish the mapping files, as well as guidance for developers of data format converters, is provided in the report towards deliverable D 1.3. This project document is complemented by deliverable 2.3 (Maintenance manual for the GLAD EF mapping system), which contains a proposal for a governance structure and maintenance procedures for the GLAD EF mapping system beyond the present project. </w:t>
        </w:r>
      </w:ins>
    </w:p>
    <w:p w14:paraId="6AE0FF75" w14:textId="77777777" w:rsidR="00EC2A7B" w:rsidRDefault="00EC2A7B" w:rsidP="008F05AD">
      <w:pPr>
        <w:pStyle w:val="Heading2"/>
        <w:rPr>
          <w:ins w:id="121" w:author="Carl Vadenbo" w:date="2021-11-29T21:10:00Z"/>
        </w:rPr>
      </w:pPr>
      <w:bookmarkStart w:id="122" w:name="_Toc89114908"/>
      <w:ins w:id="123" w:author="Carl Vadenbo" w:date="2021-11-29T21:10:00Z">
        <w:r>
          <w:t>Outlook for future work</w:t>
        </w:r>
        <w:bookmarkEnd w:id="122"/>
      </w:ins>
    </w:p>
    <w:p w14:paraId="35C93677" w14:textId="18C49839" w:rsidR="009E231B" w:rsidRPr="00287D0A" w:rsidRDefault="00EC2A7B" w:rsidP="00EC2A7B">
      <w:pPr>
        <w:rPr>
          <w:ins w:id="124" w:author="Carl Vadenbo" w:date="2021-11-23T16:22:00Z"/>
          <w:highlight w:val="yellow"/>
        </w:rPr>
      </w:pPr>
      <w:ins w:id="125" w:author="Carl Vadenbo" w:date="2021-11-29T21:10:00Z">
        <w:r>
          <w:t xml:space="preserve">The project deliverables, mapping resources, and further relevant information will be uploaded and shared through UNEP/GLAD’s GitHub repository upon final acceptance. This will enable end-users or tool developers to make improvement suggestions or report errors in the EF mapping files, while also ensuring that all changes to these knowledge resources are transparently recorded and provide version control of all files. The mapping information generated, together with the overview and </w:t>
        </w:r>
        <w:r>
          <w:lastRenderedPageBreak/>
          <w:t xml:space="preserve">analysis of common mapping issues presented in deliverable 1.3, will provide valuable inputs to the recently initiated GLAD-GLAM dialogue. Furthermore, the team at the </w:t>
        </w:r>
      </w:ins>
      <w:ins w:id="126" w:author="Carl Vadenbo" w:date="2021-11-29T21:38:00Z">
        <w:r w:rsidR="00CB1CF6">
          <w:t>EC-</w:t>
        </w:r>
      </w:ins>
      <w:ins w:id="127" w:author="Carl Vadenbo" w:date="2021-11-29T21:10:00Z">
        <w:r>
          <w:t xml:space="preserve">JRC has taken the </w:t>
        </w:r>
      </w:ins>
      <w:ins w:id="128" w:author="Carl Vadenbo" w:date="2021-11-29T21:38:00Z">
        <w:r w:rsidR="00CB1CF6">
          <w:t>on</w:t>
        </w:r>
      </w:ins>
      <w:ins w:id="129" w:author="Carl Vadenbo" w:date="2021-11-29T21:10:00Z">
        <w:r>
          <w:t xml:space="preserve"> a scientific publication with the aim to summarize the background, goal and scope, approach, and results of the project, as well as the lessons learned in the process.</w:t>
        </w:r>
      </w:ins>
    </w:p>
    <w:p w14:paraId="2FC87AA6" w14:textId="1414200B" w:rsidR="00CB6945" w:rsidRDefault="00CB6945">
      <w:r>
        <w:br w:type="page"/>
      </w:r>
    </w:p>
    <w:sdt>
      <w:sdtPr>
        <w:rPr>
          <w:rFonts w:asciiTheme="minorHAnsi" w:eastAsiaTheme="minorHAnsi" w:hAnsiTheme="minorHAnsi" w:cstheme="minorBidi"/>
          <w:color w:val="auto"/>
          <w:sz w:val="22"/>
          <w:szCs w:val="22"/>
        </w:rPr>
        <w:id w:val="1993371567"/>
        <w:docPartObj>
          <w:docPartGallery w:val="Table of Contents"/>
          <w:docPartUnique/>
        </w:docPartObj>
      </w:sdtPr>
      <w:sdtEndPr>
        <w:rPr>
          <w:rFonts w:eastAsiaTheme="minorEastAsia"/>
          <w:b/>
          <w:bCs/>
          <w:noProof/>
        </w:rPr>
      </w:sdtEndPr>
      <w:sdtContent>
        <w:p w14:paraId="2F5F55AA" w14:textId="0FC6098A" w:rsidR="00CB6945" w:rsidRDefault="00CB6945">
          <w:pPr>
            <w:pStyle w:val="TOCHeading"/>
          </w:pPr>
          <w:r>
            <w:t>Table of Contents</w:t>
          </w:r>
        </w:p>
        <w:p w14:paraId="4A11C6FE" w14:textId="6CFD2595" w:rsidR="00BA5163" w:rsidRDefault="00CB6945">
          <w:pPr>
            <w:pStyle w:val="TOC1"/>
            <w:tabs>
              <w:tab w:val="right" w:leader="dot" w:pos="9019"/>
            </w:tabs>
            <w:rPr>
              <w:noProof/>
            </w:rPr>
          </w:pPr>
          <w:r>
            <w:fldChar w:fldCharType="begin"/>
          </w:r>
          <w:r>
            <w:instrText xml:space="preserve"> TOC \o "1-3" \h \z \u </w:instrText>
          </w:r>
          <w:r>
            <w:fldChar w:fldCharType="separate"/>
          </w:r>
          <w:hyperlink w:anchor="_Toc89114903" w:history="1">
            <w:r w:rsidR="00BA5163" w:rsidRPr="00874F1D">
              <w:rPr>
                <w:rStyle w:val="Hyperlink"/>
                <w:noProof/>
              </w:rPr>
              <w:t>Acknowledgements</w:t>
            </w:r>
            <w:r w:rsidR="00BA5163">
              <w:rPr>
                <w:noProof/>
                <w:webHidden/>
              </w:rPr>
              <w:tab/>
            </w:r>
            <w:r w:rsidR="00BA5163">
              <w:rPr>
                <w:noProof/>
                <w:webHidden/>
              </w:rPr>
              <w:fldChar w:fldCharType="begin"/>
            </w:r>
            <w:r w:rsidR="00BA5163">
              <w:rPr>
                <w:noProof/>
                <w:webHidden/>
              </w:rPr>
              <w:instrText xml:space="preserve"> PAGEREF _Toc89114903 \h </w:instrText>
            </w:r>
            <w:r w:rsidR="00BA5163">
              <w:rPr>
                <w:noProof/>
                <w:webHidden/>
              </w:rPr>
            </w:r>
            <w:r w:rsidR="00BA5163">
              <w:rPr>
                <w:noProof/>
                <w:webHidden/>
              </w:rPr>
              <w:fldChar w:fldCharType="separate"/>
            </w:r>
            <w:r w:rsidR="00BA5163">
              <w:rPr>
                <w:noProof/>
                <w:webHidden/>
              </w:rPr>
              <w:t>2</w:t>
            </w:r>
            <w:r w:rsidR="00BA5163">
              <w:rPr>
                <w:noProof/>
                <w:webHidden/>
              </w:rPr>
              <w:fldChar w:fldCharType="end"/>
            </w:r>
          </w:hyperlink>
        </w:p>
        <w:p w14:paraId="270BC9E1" w14:textId="7C53583E" w:rsidR="00BA5163" w:rsidRDefault="0058561A">
          <w:pPr>
            <w:pStyle w:val="TOC1"/>
            <w:tabs>
              <w:tab w:val="right" w:leader="dot" w:pos="9019"/>
            </w:tabs>
            <w:rPr>
              <w:noProof/>
            </w:rPr>
          </w:pPr>
          <w:hyperlink w:anchor="_Toc89114904" w:history="1">
            <w:r w:rsidR="00BA5163" w:rsidRPr="00874F1D">
              <w:rPr>
                <w:rStyle w:val="Hyperlink"/>
                <w:noProof/>
              </w:rPr>
              <w:t>Executive summary</w:t>
            </w:r>
            <w:r w:rsidR="00BA5163">
              <w:rPr>
                <w:noProof/>
                <w:webHidden/>
              </w:rPr>
              <w:tab/>
            </w:r>
            <w:r w:rsidR="00BA5163">
              <w:rPr>
                <w:noProof/>
                <w:webHidden/>
              </w:rPr>
              <w:fldChar w:fldCharType="begin"/>
            </w:r>
            <w:r w:rsidR="00BA5163">
              <w:rPr>
                <w:noProof/>
                <w:webHidden/>
              </w:rPr>
              <w:instrText xml:space="preserve"> PAGEREF _Toc89114904 \h </w:instrText>
            </w:r>
            <w:r w:rsidR="00BA5163">
              <w:rPr>
                <w:noProof/>
                <w:webHidden/>
              </w:rPr>
            </w:r>
            <w:r w:rsidR="00BA5163">
              <w:rPr>
                <w:noProof/>
                <w:webHidden/>
              </w:rPr>
              <w:fldChar w:fldCharType="separate"/>
            </w:r>
            <w:r w:rsidR="00BA5163">
              <w:rPr>
                <w:noProof/>
                <w:webHidden/>
              </w:rPr>
              <w:t>3</w:t>
            </w:r>
            <w:r w:rsidR="00BA5163">
              <w:rPr>
                <w:noProof/>
                <w:webHidden/>
              </w:rPr>
              <w:fldChar w:fldCharType="end"/>
            </w:r>
          </w:hyperlink>
        </w:p>
        <w:p w14:paraId="0A4C7AC8" w14:textId="3E16EF3F" w:rsidR="00BA5163" w:rsidRDefault="0058561A">
          <w:pPr>
            <w:pStyle w:val="TOC2"/>
            <w:tabs>
              <w:tab w:val="right" w:leader="dot" w:pos="9019"/>
            </w:tabs>
            <w:rPr>
              <w:noProof/>
            </w:rPr>
          </w:pPr>
          <w:hyperlink w:anchor="_Toc89114905" w:history="1">
            <w:r w:rsidR="00BA5163" w:rsidRPr="00874F1D">
              <w:rPr>
                <w:rStyle w:val="Hyperlink"/>
                <w:noProof/>
              </w:rPr>
              <w:t>Background to project</w:t>
            </w:r>
            <w:r w:rsidR="00BA5163">
              <w:rPr>
                <w:noProof/>
                <w:webHidden/>
              </w:rPr>
              <w:tab/>
            </w:r>
            <w:r w:rsidR="00BA5163">
              <w:rPr>
                <w:noProof/>
                <w:webHidden/>
              </w:rPr>
              <w:fldChar w:fldCharType="begin"/>
            </w:r>
            <w:r w:rsidR="00BA5163">
              <w:rPr>
                <w:noProof/>
                <w:webHidden/>
              </w:rPr>
              <w:instrText xml:space="preserve"> PAGEREF _Toc89114905 \h </w:instrText>
            </w:r>
            <w:r w:rsidR="00BA5163">
              <w:rPr>
                <w:noProof/>
                <w:webHidden/>
              </w:rPr>
            </w:r>
            <w:r w:rsidR="00BA5163">
              <w:rPr>
                <w:noProof/>
                <w:webHidden/>
              </w:rPr>
              <w:fldChar w:fldCharType="separate"/>
            </w:r>
            <w:r w:rsidR="00BA5163">
              <w:rPr>
                <w:noProof/>
                <w:webHidden/>
              </w:rPr>
              <w:t>3</w:t>
            </w:r>
            <w:r w:rsidR="00BA5163">
              <w:rPr>
                <w:noProof/>
                <w:webHidden/>
              </w:rPr>
              <w:fldChar w:fldCharType="end"/>
            </w:r>
          </w:hyperlink>
        </w:p>
        <w:p w14:paraId="330F0D6B" w14:textId="691FE332" w:rsidR="00BA5163" w:rsidRDefault="0058561A">
          <w:pPr>
            <w:pStyle w:val="TOC2"/>
            <w:tabs>
              <w:tab w:val="right" w:leader="dot" w:pos="9019"/>
            </w:tabs>
            <w:rPr>
              <w:noProof/>
            </w:rPr>
          </w:pPr>
          <w:hyperlink w:anchor="_Toc89114906" w:history="1">
            <w:r w:rsidR="00BA5163" w:rsidRPr="00874F1D">
              <w:rPr>
                <w:rStyle w:val="Hyperlink"/>
                <w:noProof/>
              </w:rPr>
              <w:t>Summary of approach taken</w:t>
            </w:r>
            <w:r w:rsidR="00BA5163">
              <w:rPr>
                <w:noProof/>
                <w:webHidden/>
              </w:rPr>
              <w:tab/>
            </w:r>
            <w:r w:rsidR="00BA5163">
              <w:rPr>
                <w:noProof/>
                <w:webHidden/>
              </w:rPr>
              <w:fldChar w:fldCharType="begin"/>
            </w:r>
            <w:r w:rsidR="00BA5163">
              <w:rPr>
                <w:noProof/>
                <w:webHidden/>
              </w:rPr>
              <w:instrText xml:space="preserve"> PAGEREF _Toc89114906 \h </w:instrText>
            </w:r>
            <w:r w:rsidR="00BA5163">
              <w:rPr>
                <w:noProof/>
                <w:webHidden/>
              </w:rPr>
            </w:r>
            <w:r w:rsidR="00BA5163">
              <w:rPr>
                <w:noProof/>
                <w:webHidden/>
              </w:rPr>
              <w:fldChar w:fldCharType="separate"/>
            </w:r>
            <w:r w:rsidR="00BA5163">
              <w:rPr>
                <w:noProof/>
                <w:webHidden/>
              </w:rPr>
              <w:t>3</w:t>
            </w:r>
            <w:r w:rsidR="00BA5163">
              <w:rPr>
                <w:noProof/>
                <w:webHidden/>
              </w:rPr>
              <w:fldChar w:fldCharType="end"/>
            </w:r>
          </w:hyperlink>
        </w:p>
        <w:p w14:paraId="638295A4" w14:textId="3577911F" w:rsidR="00BA5163" w:rsidRDefault="0058561A">
          <w:pPr>
            <w:pStyle w:val="TOC2"/>
            <w:tabs>
              <w:tab w:val="right" w:leader="dot" w:pos="9019"/>
            </w:tabs>
            <w:rPr>
              <w:noProof/>
            </w:rPr>
          </w:pPr>
          <w:hyperlink w:anchor="_Toc89114907" w:history="1">
            <w:r w:rsidR="00BA5163" w:rsidRPr="00874F1D">
              <w:rPr>
                <w:rStyle w:val="Hyperlink"/>
                <w:noProof/>
              </w:rPr>
              <w:t>Main outputs and achievements</w:t>
            </w:r>
            <w:r w:rsidR="00BA5163">
              <w:rPr>
                <w:noProof/>
                <w:webHidden/>
              </w:rPr>
              <w:tab/>
            </w:r>
            <w:r w:rsidR="00BA5163">
              <w:rPr>
                <w:noProof/>
                <w:webHidden/>
              </w:rPr>
              <w:fldChar w:fldCharType="begin"/>
            </w:r>
            <w:r w:rsidR="00BA5163">
              <w:rPr>
                <w:noProof/>
                <w:webHidden/>
              </w:rPr>
              <w:instrText xml:space="preserve"> PAGEREF _Toc89114907 \h </w:instrText>
            </w:r>
            <w:r w:rsidR="00BA5163">
              <w:rPr>
                <w:noProof/>
                <w:webHidden/>
              </w:rPr>
            </w:r>
            <w:r w:rsidR="00BA5163">
              <w:rPr>
                <w:noProof/>
                <w:webHidden/>
              </w:rPr>
              <w:fldChar w:fldCharType="separate"/>
            </w:r>
            <w:r w:rsidR="00BA5163">
              <w:rPr>
                <w:noProof/>
                <w:webHidden/>
              </w:rPr>
              <w:t>4</w:t>
            </w:r>
            <w:r w:rsidR="00BA5163">
              <w:rPr>
                <w:noProof/>
                <w:webHidden/>
              </w:rPr>
              <w:fldChar w:fldCharType="end"/>
            </w:r>
          </w:hyperlink>
        </w:p>
        <w:p w14:paraId="23B39144" w14:textId="754BD16D" w:rsidR="00BA5163" w:rsidRDefault="0058561A">
          <w:pPr>
            <w:pStyle w:val="TOC2"/>
            <w:tabs>
              <w:tab w:val="right" w:leader="dot" w:pos="9019"/>
            </w:tabs>
            <w:rPr>
              <w:noProof/>
            </w:rPr>
          </w:pPr>
          <w:hyperlink w:anchor="_Toc89114908" w:history="1">
            <w:r w:rsidR="00BA5163" w:rsidRPr="00874F1D">
              <w:rPr>
                <w:rStyle w:val="Hyperlink"/>
                <w:noProof/>
              </w:rPr>
              <w:t>Outlook for future work</w:t>
            </w:r>
            <w:r w:rsidR="00BA5163">
              <w:rPr>
                <w:noProof/>
                <w:webHidden/>
              </w:rPr>
              <w:tab/>
            </w:r>
            <w:r w:rsidR="00BA5163">
              <w:rPr>
                <w:noProof/>
                <w:webHidden/>
              </w:rPr>
              <w:fldChar w:fldCharType="begin"/>
            </w:r>
            <w:r w:rsidR="00BA5163">
              <w:rPr>
                <w:noProof/>
                <w:webHidden/>
              </w:rPr>
              <w:instrText xml:space="preserve"> PAGEREF _Toc89114908 \h </w:instrText>
            </w:r>
            <w:r w:rsidR="00BA5163">
              <w:rPr>
                <w:noProof/>
                <w:webHidden/>
              </w:rPr>
            </w:r>
            <w:r w:rsidR="00BA5163">
              <w:rPr>
                <w:noProof/>
                <w:webHidden/>
              </w:rPr>
              <w:fldChar w:fldCharType="separate"/>
            </w:r>
            <w:r w:rsidR="00BA5163">
              <w:rPr>
                <w:noProof/>
                <w:webHidden/>
              </w:rPr>
              <w:t>4</w:t>
            </w:r>
            <w:r w:rsidR="00BA5163">
              <w:rPr>
                <w:noProof/>
                <w:webHidden/>
              </w:rPr>
              <w:fldChar w:fldCharType="end"/>
            </w:r>
          </w:hyperlink>
        </w:p>
        <w:p w14:paraId="3AD8ABA1" w14:textId="348A864F" w:rsidR="00BA5163" w:rsidRDefault="0058561A">
          <w:pPr>
            <w:pStyle w:val="TOC1"/>
            <w:tabs>
              <w:tab w:val="right" w:leader="dot" w:pos="9019"/>
            </w:tabs>
            <w:rPr>
              <w:noProof/>
            </w:rPr>
          </w:pPr>
          <w:hyperlink w:anchor="_Toc89114909" w:history="1">
            <w:r w:rsidR="00BA5163" w:rsidRPr="00874F1D">
              <w:rPr>
                <w:rStyle w:val="Hyperlink"/>
                <w:noProof/>
              </w:rPr>
              <w:t>Glossary</w:t>
            </w:r>
            <w:r w:rsidR="00BA5163">
              <w:rPr>
                <w:noProof/>
                <w:webHidden/>
              </w:rPr>
              <w:tab/>
            </w:r>
            <w:r w:rsidR="00BA5163">
              <w:rPr>
                <w:noProof/>
                <w:webHidden/>
              </w:rPr>
              <w:fldChar w:fldCharType="begin"/>
            </w:r>
            <w:r w:rsidR="00BA5163">
              <w:rPr>
                <w:noProof/>
                <w:webHidden/>
              </w:rPr>
              <w:instrText xml:space="preserve"> PAGEREF _Toc89114909 \h </w:instrText>
            </w:r>
            <w:r w:rsidR="00BA5163">
              <w:rPr>
                <w:noProof/>
                <w:webHidden/>
              </w:rPr>
            </w:r>
            <w:r w:rsidR="00BA5163">
              <w:rPr>
                <w:noProof/>
                <w:webHidden/>
              </w:rPr>
              <w:fldChar w:fldCharType="separate"/>
            </w:r>
            <w:r w:rsidR="00BA5163">
              <w:rPr>
                <w:noProof/>
                <w:webHidden/>
              </w:rPr>
              <w:t>8</w:t>
            </w:r>
            <w:r w:rsidR="00BA5163">
              <w:rPr>
                <w:noProof/>
                <w:webHidden/>
              </w:rPr>
              <w:fldChar w:fldCharType="end"/>
            </w:r>
          </w:hyperlink>
        </w:p>
        <w:p w14:paraId="253D15BC" w14:textId="35A1B996" w:rsidR="00BA5163" w:rsidRDefault="0058561A">
          <w:pPr>
            <w:pStyle w:val="TOC1"/>
            <w:tabs>
              <w:tab w:val="right" w:leader="dot" w:pos="9019"/>
            </w:tabs>
            <w:rPr>
              <w:noProof/>
            </w:rPr>
          </w:pPr>
          <w:hyperlink w:anchor="_Toc89114910" w:history="1">
            <w:r w:rsidR="00BA5163" w:rsidRPr="00874F1D">
              <w:rPr>
                <w:rStyle w:val="Hyperlink"/>
                <w:noProof/>
              </w:rPr>
              <w:t>Introduction and background to the project</w:t>
            </w:r>
            <w:r w:rsidR="00BA5163">
              <w:rPr>
                <w:noProof/>
                <w:webHidden/>
              </w:rPr>
              <w:tab/>
            </w:r>
            <w:r w:rsidR="00BA5163">
              <w:rPr>
                <w:noProof/>
                <w:webHidden/>
              </w:rPr>
              <w:fldChar w:fldCharType="begin"/>
            </w:r>
            <w:r w:rsidR="00BA5163">
              <w:rPr>
                <w:noProof/>
                <w:webHidden/>
              </w:rPr>
              <w:instrText xml:space="preserve"> PAGEREF _Toc89114910 \h </w:instrText>
            </w:r>
            <w:r w:rsidR="00BA5163">
              <w:rPr>
                <w:noProof/>
                <w:webHidden/>
              </w:rPr>
            </w:r>
            <w:r w:rsidR="00BA5163">
              <w:rPr>
                <w:noProof/>
                <w:webHidden/>
              </w:rPr>
              <w:fldChar w:fldCharType="separate"/>
            </w:r>
            <w:r w:rsidR="00BA5163">
              <w:rPr>
                <w:noProof/>
                <w:webHidden/>
              </w:rPr>
              <w:t>9</w:t>
            </w:r>
            <w:r w:rsidR="00BA5163">
              <w:rPr>
                <w:noProof/>
                <w:webHidden/>
              </w:rPr>
              <w:fldChar w:fldCharType="end"/>
            </w:r>
          </w:hyperlink>
        </w:p>
        <w:p w14:paraId="33778365" w14:textId="38F8E06A" w:rsidR="00BA5163" w:rsidRDefault="0058561A">
          <w:pPr>
            <w:pStyle w:val="TOC1"/>
            <w:tabs>
              <w:tab w:val="right" w:leader="dot" w:pos="9019"/>
            </w:tabs>
            <w:rPr>
              <w:noProof/>
            </w:rPr>
          </w:pPr>
          <w:hyperlink w:anchor="_Toc89114911" w:history="1">
            <w:r w:rsidR="00BA5163" w:rsidRPr="00874F1D">
              <w:rPr>
                <w:rStyle w:val="Hyperlink"/>
                <w:noProof/>
              </w:rPr>
              <w:t>General mapping procedure</w:t>
            </w:r>
            <w:r w:rsidR="00BA5163">
              <w:rPr>
                <w:noProof/>
                <w:webHidden/>
              </w:rPr>
              <w:tab/>
            </w:r>
            <w:r w:rsidR="00BA5163">
              <w:rPr>
                <w:noProof/>
                <w:webHidden/>
              </w:rPr>
              <w:fldChar w:fldCharType="begin"/>
            </w:r>
            <w:r w:rsidR="00BA5163">
              <w:rPr>
                <w:noProof/>
                <w:webHidden/>
              </w:rPr>
              <w:instrText xml:space="preserve"> PAGEREF _Toc89114911 \h </w:instrText>
            </w:r>
            <w:r w:rsidR="00BA5163">
              <w:rPr>
                <w:noProof/>
                <w:webHidden/>
              </w:rPr>
            </w:r>
            <w:r w:rsidR="00BA5163">
              <w:rPr>
                <w:noProof/>
                <w:webHidden/>
              </w:rPr>
              <w:fldChar w:fldCharType="separate"/>
            </w:r>
            <w:r w:rsidR="00BA5163">
              <w:rPr>
                <w:noProof/>
                <w:webHidden/>
              </w:rPr>
              <w:t>10</w:t>
            </w:r>
            <w:r w:rsidR="00BA5163">
              <w:rPr>
                <w:noProof/>
                <w:webHidden/>
              </w:rPr>
              <w:fldChar w:fldCharType="end"/>
            </w:r>
          </w:hyperlink>
        </w:p>
        <w:p w14:paraId="0AF89914" w14:textId="57BEA998" w:rsidR="00BA5163" w:rsidRDefault="0058561A">
          <w:pPr>
            <w:pStyle w:val="TOC2"/>
            <w:tabs>
              <w:tab w:val="right" w:leader="dot" w:pos="9019"/>
            </w:tabs>
            <w:rPr>
              <w:noProof/>
            </w:rPr>
          </w:pPr>
          <w:hyperlink w:anchor="_Toc89114912" w:history="1">
            <w:r w:rsidR="00BA5163" w:rsidRPr="00874F1D">
              <w:rPr>
                <w:rStyle w:val="Hyperlink"/>
                <w:noProof/>
              </w:rPr>
              <w:t>Common list and mapping format</w:t>
            </w:r>
            <w:r w:rsidR="00BA5163">
              <w:rPr>
                <w:noProof/>
                <w:webHidden/>
              </w:rPr>
              <w:tab/>
            </w:r>
            <w:r w:rsidR="00BA5163">
              <w:rPr>
                <w:noProof/>
                <w:webHidden/>
              </w:rPr>
              <w:fldChar w:fldCharType="begin"/>
            </w:r>
            <w:r w:rsidR="00BA5163">
              <w:rPr>
                <w:noProof/>
                <w:webHidden/>
              </w:rPr>
              <w:instrText xml:space="preserve"> PAGEREF _Toc89114912 \h </w:instrText>
            </w:r>
            <w:r w:rsidR="00BA5163">
              <w:rPr>
                <w:noProof/>
                <w:webHidden/>
              </w:rPr>
            </w:r>
            <w:r w:rsidR="00BA5163">
              <w:rPr>
                <w:noProof/>
                <w:webHidden/>
              </w:rPr>
              <w:fldChar w:fldCharType="separate"/>
            </w:r>
            <w:r w:rsidR="00BA5163">
              <w:rPr>
                <w:noProof/>
                <w:webHidden/>
              </w:rPr>
              <w:t>11</w:t>
            </w:r>
            <w:r w:rsidR="00BA5163">
              <w:rPr>
                <w:noProof/>
                <w:webHidden/>
              </w:rPr>
              <w:fldChar w:fldCharType="end"/>
            </w:r>
          </w:hyperlink>
        </w:p>
        <w:p w14:paraId="7E155081" w14:textId="4018A73B" w:rsidR="00BA5163" w:rsidRDefault="0058561A">
          <w:pPr>
            <w:pStyle w:val="TOC2"/>
            <w:tabs>
              <w:tab w:val="right" w:leader="dot" w:pos="9019"/>
            </w:tabs>
            <w:rPr>
              <w:noProof/>
            </w:rPr>
          </w:pPr>
          <w:hyperlink w:anchor="_Toc89114913" w:history="1">
            <w:r w:rsidR="00BA5163" w:rsidRPr="00874F1D">
              <w:rPr>
                <w:rStyle w:val="Hyperlink"/>
                <w:noProof/>
              </w:rPr>
              <w:t>Context mapping</w:t>
            </w:r>
            <w:r w:rsidR="00BA5163">
              <w:rPr>
                <w:noProof/>
                <w:webHidden/>
              </w:rPr>
              <w:tab/>
            </w:r>
            <w:r w:rsidR="00BA5163">
              <w:rPr>
                <w:noProof/>
                <w:webHidden/>
              </w:rPr>
              <w:fldChar w:fldCharType="begin"/>
            </w:r>
            <w:r w:rsidR="00BA5163">
              <w:rPr>
                <w:noProof/>
                <w:webHidden/>
              </w:rPr>
              <w:instrText xml:space="preserve"> PAGEREF _Toc89114913 \h </w:instrText>
            </w:r>
            <w:r w:rsidR="00BA5163">
              <w:rPr>
                <w:noProof/>
                <w:webHidden/>
              </w:rPr>
            </w:r>
            <w:r w:rsidR="00BA5163">
              <w:rPr>
                <w:noProof/>
                <w:webHidden/>
              </w:rPr>
              <w:fldChar w:fldCharType="separate"/>
            </w:r>
            <w:r w:rsidR="00BA5163">
              <w:rPr>
                <w:noProof/>
                <w:webHidden/>
              </w:rPr>
              <w:t>12</w:t>
            </w:r>
            <w:r w:rsidR="00BA5163">
              <w:rPr>
                <w:noProof/>
                <w:webHidden/>
              </w:rPr>
              <w:fldChar w:fldCharType="end"/>
            </w:r>
          </w:hyperlink>
        </w:p>
        <w:p w14:paraId="12BE6691" w14:textId="46E0A43A" w:rsidR="00BA5163" w:rsidRDefault="0058561A">
          <w:pPr>
            <w:pStyle w:val="TOC2"/>
            <w:tabs>
              <w:tab w:val="right" w:leader="dot" w:pos="9019"/>
            </w:tabs>
            <w:rPr>
              <w:noProof/>
            </w:rPr>
          </w:pPr>
          <w:hyperlink w:anchor="_Toc89114914" w:history="1">
            <w:r w:rsidR="00BA5163" w:rsidRPr="00874F1D">
              <w:rPr>
                <w:rStyle w:val="Hyperlink"/>
                <w:noProof/>
              </w:rPr>
              <w:t>Mapping of flowables and flows</w:t>
            </w:r>
            <w:r w:rsidR="00BA5163">
              <w:rPr>
                <w:noProof/>
                <w:webHidden/>
              </w:rPr>
              <w:tab/>
            </w:r>
            <w:r w:rsidR="00BA5163">
              <w:rPr>
                <w:noProof/>
                <w:webHidden/>
              </w:rPr>
              <w:fldChar w:fldCharType="begin"/>
            </w:r>
            <w:r w:rsidR="00BA5163">
              <w:rPr>
                <w:noProof/>
                <w:webHidden/>
              </w:rPr>
              <w:instrText xml:space="preserve"> PAGEREF _Toc89114914 \h </w:instrText>
            </w:r>
            <w:r w:rsidR="00BA5163">
              <w:rPr>
                <w:noProof/>
                <w:webHidden/>
              </w:rPr>
            </w:r>
            <w:r w:rsidR="00BA5163">
              <w:rPr>
                <w:noProof/>
                <w:webHidden/>
              </w:rPr>
              <w:fldChar w:fldCharType="separate"/>
            </w:r>
            <w:r w:rsidR="00BA5163">
              <w:rPr>
                <w:noProof/>
                <w:webHidden/>
              </w:rPr>
              <w:t>13</w:t>
            </w:r>
            <w:r w:rsidR="00BA5163">
              <w:rPr>
                <w:noProof/>
                <w:webHidden/>
              </w:rPr>
              <w:fldChar w:fldCharType="end"/>
            </w:r>
          </w:hyperlink>
        </w:p>
        <w:p w14:paraId="2D718C56" w14:textId="21998E88" w:rsidR="00BA5163" w:rsidRDefault="0058561A">
          <w:pPr>
            <w:pStyle w:val="TOC3"/>
            <w:tabs>
              <w:tab w:val="right" w:leader="dot" w:pos="9019"/>
            </w:tabs>
            <w:rPr>
              <w:noProof/>
            </w:rPr>
          </w:pPr>
          <w:hyperlink w:anchor="_Toc89114915" w:history="1">
            <w:r w:rsidR="00BA5163" w:rsidRPr="00874F1D">
              <w:rPr>
                <w:rStyle w:val="Hyperlink"/>
                <w:noProof/>
              </w:rPr>
              <w:t>Mapping of flowables</w:t>
            </w:r>
            <w:r w:rsidR="00BA5163">
              <w:rPr>
                <w:noProof/>
                <w:webHidden/>
              </w:rPr>
              <w:tab/>
            </w:r>
            <w:r w:rsidR="00BA5163">
              <w:rPr>
                <w:noProof/>
                <w:webHidden/>
              </w:rPr>
              <w:fldChar w:fldCharType="begin"/>
            </w:r>
            <w:r w:rsidR="00BA5163">
              <w:rPr>
                <w:noProof/>
                <w:webHidden/>
              </w:rPr>
              <w:instrText xml:space="preserve"> PAGEREF _Toc89114915 \h </w:instrText>
            </w:r>
            <w:r w:rsidR="00BA5163">
              <w:rPr>
                <w:noProof/>
                <w:webHidden/>
              </w:rPr>
            </w:r>
            <w:r w:rsidR="00BA5163">
              <w:rPr>
                <w:noProof/>
                <w:webHidden/>
              </w:rPr>
              <w:fldChar w:fldCharType="separate"/>
            </w:r>
            <w:r w:rsidR="00BA5163">
              <w:rPr>
                <w:noProof/>
                <w:webHidden/>
              </w:rPr>
              <w:t>13</w:t>
            </w:r>
            <w:r w:rsidR="00BA5163">
              <w:rPr>
                <w:noProof/>
                <w:webHidden/>
              </w:rPr>
              <w:fldChar w:fldCharType="end"/>
            </w:r>
          </w:hyperlink>
        </w:p>
        <w:p w14:paraId="782199E7" w14:textId="39834F05" w:rsidR="00BA5163" w:rsidRDefault="0058561A">
          <w:pPr>
            <w:pStyle w:val="TOC3"/>
            <w:tabs>
              <w:tab w:val="right" w:leader="dot" w:pos="9019"/>
            </w:tabs>
            <w:rPr>
              <w:noProof/>
            </w:rPr>
          </w:pPr>
          <w:hyperlink w:anchor="_Toc89114916" w:history="1">
            <w:r w:rsidR="00BA5163" w:rsidRPr="00874F1D">
              <w:rPr>
                <w:rStyle w:val="Hyperlink"/>
                <w:noProof/>
              </w:rPr>
              <w:t>Mapping of flows</w:t>
            </w:r>
            <w:r w:rsidR="00BA5163">
              <w:rPr>
                <w:noProof/>
                <w:webHidden/>
              </w:rPr>
              <w:tab/>
            </w:r>
            <w:r w:rsidR="00BA5163">
              <w:rPr>
                <w:noProof/>
                <w:webHidden/>
              </w:rPr>
              <w:fldChar w:fldCharType="begin"/>
            </w:r>
            <w:r w:rsidR="00BA5163">
              <w:rPr>
                <w:noProof/>
                <w:webHidden/>
              </w:rPr>
              <w:instrText xml:space="preserve"> PAGEREF _Toc89114916 \h </w:instrText>
            </w:r>
            <w:r w:rsidR="00BA5163">
              <w:rPr>
                <w:noProof/>
                <w:webHidden/>
              </w:rPr>
            </w:r>
            <w:r w:rsidR="00BA5163">
              <w:rPr>
                <w:noProof/>
                <w:webHidden/>
              </w:rPr>
              <w:fldChar w:fldCharType="separate"/>
            </w:r>
            <w:r w:rsidR="00BA5163">
              <w:rPr>
                <w:noProof/>
                <w:webHidden/>
              </w:rPr>
              <w:t>14</w:t>
            </w:r>
            <w:r w:rsidR="00BA5163">
              <w:rPr>
                <w:noProof/>
                <w:webHidden/>
              </w:rPr>
              <w:fldChar w:fldCharType="end"/>
            </w:r>
          </w:hyperlink>
        </w:p>
        <w:p w14:paraId="3C1A2AE1" w14:textId="198687CF" w:rsidR="00BA5163" w:rsidRDefault="0058561A">
          <w:pPr>
            <w:pStyle w:val="TOC2"/>
            <w:tabs>
              <w:tab w:val="right" w:leader="dot" w:pos="9019"/>
            </w:tabs>
            <w:rPr>
              <w:noProof/>
            </w:rPr>
          </w:pPr>
          <w:hyperlink w:anchor="_Toc89114917" w:history="1">
            <w:r w:rsidR="00BA5163" w:rsidRPr="00874F1D">
              <w:rPr>
                <w:rStyle w:val="Hyperlink"/>
                <w:noProof/>
              </w:rPr>
              <w:t>Generation of preliminary mapping files</w:t>
            </w:r>
            <w:r w:rsidR="00BA5163">
              <w:rPr>
                <w:noProof/>
                <w:webHidden/>
              </w:rPr>
              <w:tab/>
            </w:r>
            <w:r w:rsidR="00BA5163">
              <w:rPr>
                <w:noProof/>
                <w:webHidden/>
              </w:rPr>
              <w:fldChar w:fldCharType="begin"/>
            </w:r>
            <w:r w:rsidR="00BA5163">
              <w:rPr>
                <w:noProof/>
                <w:webHidden/>
              </w:rPr>
              <w:instrText xml:space="preserve"> PAGEREF _Toc89114917 \h </w:instrText>
            </w:r>
            <w:r w:rsidR="00BA5163">
              <w:rPr>
                <w:noProof/>
                <w:webHidden/>
              </w:rPr>
            </w:r>
            <w:r w:rsidR="00BA5163">
              <w:rPr>
                <w:noProof/>
                <w:webHidden/>
              </w:rPr>
              <w:fldChar w:fldCharType="separate"/>
            </w:r>
            <w:r w:rsidR="00BA5163">
              <w:rPr>
                <w:noProof/>
                <w:webHidden/>
              </w:rPr>
              <w:t>14</w:t>
            </w:r>
            <w:r w:rsidR="00BA5163">
              <w:rPr>
                <w:noProof/>
                <w:webHidden/>
              </w:rPr>
              <w:fldChar w:fldCharType="end"/>
            </w:r>
          </w:hyperlink>
        </w:p>
        <w:p w14:paraId="52EBCC3C" w14:textId="732B03AB" w:rsidR="00BA5163" w:rsidRDefault="0058561A">
          <w:pPr>
            <w:pStyle w:val="TOC2"/>
            <w:tabs>
              <w:tab w:val="right" w:leader="dot" w:pos="9019"/>
            </w:tabs>
            <w:rPr>
              <w:noProof/>
            </w:rPr>
          </w:pPr>
          <w:hyperlink w:anchor="_Toc89114918" w:history="1">
            <w:r w:rsidR="00BA5163" w:rsidRPr="00874F1D">
              <w:rPr>
                <w:rStyle w:val="Hyperlink"/>
                <w:noProof/>
              </w:rPr>
              <w:t>Conversion factors</w:t>
            </w:r>
            <w:r w:rsidR="00BA5163">
              <w:rPr>
                <w:noProof/>
                <w:webHidden/>
              </w:rPr>
              <w:tab/>
            </w:r>
            <w:r w:rsidR="00BA5163">
              <w:rPr>
                <w:noProof/>
                <w:webHidden/>
              </w:rPr>
              <w:fldChar w:fldCharType="begin"/>
            </w:r>
            <w:r w:rsidR="00BA5163">
              <w:rPr>
                <w:noProof/>
                <w:webHidden/>
              </w:rPr>
              <w:instrText xml:space="preserve"> PAGEREF _Toc89114918 \h </w:instrText>
            </w:r>
            <w:r w:rsidR="00BA5163">
              <w:rPr>
                <w:noProof/>
                <w:webHidden/>
              </w:rPr>
            </w:r>
            <w:r w:rsidR="00BA5163">
              <w:rPr>
                <w:noProof/>
                <w:webHidden/>
              </w:rPr>
              <w:fldChar w:fldCharType="separate"/>
            </w:r>
            <w:r w:rsidR="00BA5163">
              <w:rPr>
                <w:noProof/>
                <w:webHidden/>
              </w:rPr>
              <w:t>18</w:t>
            </w:r>
            <w:r w:rsidR="00BA5163">
              <w:rPr>
                <w:noProof/>
                <w:webHidden/>
              </w:rPr>
              <w:fldChar w:fldCharType="end"/>
            </w:r>
          </w:hyperlink>
        </w:p>
        <w:p w14:paraId="3B06F31D" w14:textId="3C764909" w:rsidR="00BA5163" w:rsidRDefault="0058561A">
          <w:pPr>
            <w:pStyle w:val="TOC2"/>
            <w:tabs>
              <w:tab w:val="right" w:leader="dot" w:pos="9019"/>
            </w:tabs>
            <w:rPr>
              <w:noProof/>
            </w:rPr>
          </w:pPr>
          <w:hyperlink w:anchor="_Toc89114919" w:history="1">
            <w:r w:rsidR="00BA5163" w:rsidRPr="00874F1D">
              <w:rPr>
                <w:rStyle w:val="Hyperlink"/>
                <w:noProof/>
              </w:rPr>
              <w:t>Review of proposed matches and mapping results</w:t>
            </w:r>
            <w:r w:rsidR="00BA5163">
              <w:rPr>
                <w:noProof/>
                <w:webHidden/>
              </w:rPr>
              <w:tab/>
            </w:r>
            <w:r w:rsidR="00BA5163">
              <w:rPr>
                <w:noProof/>
                <w:webHidden/>
              </w:rPr>
              <w:fldChar w:fldCharType="begin"/>
            </w:r>
            <w:r w:rsidR="00BA5163">
              <w:rPr>
                <w:noProof/>
                <w:webHidden/>
              </w:rPr>
              <w:instrText xml:space="preserve"> PAGEREF _Toc89114919 \h </w:instrText>
            </w:r>
            <w:r w:rsidR="00BA5163">
              <w:rPr>
                <w:noProof/>
                <w:webHidden/>
              </w:rPr>
            </w:r>
            <w:r w:rsidR="00BA5163">
              <w:rPr>
                <w:noProof/>
                <w:webHidden/>
              </w:rPr>
              <w:fldChar w:fldCharType="separate"/>
            </w:r>
            <w:r w:rsidR="00BA5163">
              <w:rPr>
                <w:noProof/>
                <w:webHidden/>
              </w:rPr>
              <w:t>19</w:t>
            </w:r>
            <w:r w:rsidR="00BA5163">
              <w:rPr>
                <w:noProof/>
                <w:webHidden/>
              </w:rPr>
              <w:fldChar w:fldCharType="end"/>
            </w:r>
          </w:hyperlink>
        </w:p>
        <w:p w14:paraId="14A966CC" w14:textId="307F15AA" w:rsidR="00BA5163" w:rsidRDefault="0058561A">
          <w:pPr>
            <w:pStyle w:val="TOC1"/>
            <w:tabs>
              <w:tab w:val="right" w:leader="dot" w:pos="9019"/>
            </w:tabs>
            <w:rPr>
              <w:noProof/>
            </w:rPr>
          </w:pPr>
          <w:hyperlink w:anchor="_Toc89114920" w:history="1">
            <w:r w:rsidR="00BA5163" w:rsidRPr="00874F1D">
              <w:rPr>
                <w:rStyle w:val="Hyperlink"/>
                <w:noProof/>
              </w:rPr>
              <w:t>Common mapping issues</w:t>
            </w:r>
            <w:r w:rsidR="00BA5163">
              <w:rPr>
                <w:noProof/>
                <w:webHidden/>
              </w:rPr>
              <w:tab/>
            </w:r>
            <w:r w:rsidR="00BA5163">
              <w:rPr>
                <w:noProof/>
                <w:webHidden/>
              </w:rPr>
              <w:fldChar w:fldCharType="begin"/>
            </w:r>
            <w:r w:rsidR="00BA5163">
              <w:rPr>
                <w:noProof/>
                <w:webHidden/>
              </w:rPr>
              <w:instrText xml:space="preserve"> PAGEREF _Toc89114920 \h </w:instrText>
            </w:r>
            <w:r w:rsidR="00BA5163">
              <w:rPr>
                <w:noProof/>
                <w:webHidden/>
              </w:rPr>
            </w:r>
            <w:r w:rsidR="00BA5163">
              <w:rPr>
                <w:noProof/>
                <w:webHidden/>
              </w:rPr>
              <w:fldChar w:fldCharType="separate"/>
            </w:r>
            <w:r w:rsidR="00BA5163">
              <w:rPr>
                <w:noProof/>
                <w:webHidden/>
              </w:rPr>
              <w:t>20</w:t>
            </w:r>
            <w:r w:rsidR="00BA5163">
              <w:rPr>
                <w:noProof/>
                <w:webHidden/>
              </w:rPr>
              <w:fldChar w:fldCharType="end"/>
            </w:r>
          </w:hyperlink>
        </w:p>
        <w:p w14:paraId="41D9499F" w14:textId="3B6DE2DF" w:rsidR="00BA5163" w:rsidRDefault="0058561A">
          <w:pPr>
            <w:pStyle w:val="TOC2"/>
            <w:tabs>
              <w:tab w:val="right" w:leader="dot" w:pos="9019"/>
            </w:tabs>
            <w:rPr>
              <w:noProof/>
            </w:rPr>
          </w:pPr>
          <w:hyperlink w:anchor="_Toc89114921" w:history="1">
            <w:r w:rsidR="00BA5163" w:rsidRPr="00874F1D">
              <w:rPr>
                <w:rStyle w:val="Hyperlink"/>
                <w:noProof/>
              </w:rPr>
              <w:t>Issues related to matching of contexts (flowable-independent)</w:t>
            </w:r>
            <w:r w:rsidR="00BA5163">
              <w:rPr>
                <w:noProof/>
                <w:webHidden/>
              </w:rPr>
              <w:tab/>
            </w:r>
            <w:r w:rsidR="00BA5163">
              <w:rPr>
                <w:noProof/>
                <w:webHidden/>
              </w:rPr>
              <w:fldChar w:fldCharType="begin"/>
            </w:r>
            <w:r w:rsidR="00BA5163">
              <w:rPr>
                <w:noProof/>
                <w:webHidden/>
              </w:rPr>
              <w:instrText xml:space="preserve"> PAGEREF _Toc89114921 \h </w:instrText>
            </w:r>
            <w:r w:rsidR="00BA5163">
              <w:rPr>
                <w:noProof/>
                <w:webHidden/>
              </w:rPr>
            </w:r>
            <w:r w:rsidR="00BA5163">
              <w:rPr>
                <w:noProof/>
                <w:webHidden/>
              </w:rPr>
              <w:fldChar w:fldCharType="separate"/>
            </w:r>
            <w:r w:rsidR="00BA5163">
              <w:rPr>
                <w:noProof/>
                <w:webHidden/>
              </w:rPr>
              <w:t>20</w:t>
            </w:r>
            <w:r w:rsidR="00BA5163">
              <w:rPr>
                <w:noProof/>
                <w:webHidden/>
              </w:rPr>
              <w:fldChar w:fldCharType="end"/>
            </w:r>
          </w:hyperlink>
        </w:p>
        <w:p w14:paraId="47EA245D" w14:textId="4E2C59CF" w:rsidR="00BA5163" w:rsidRDefault="0058561A">
          <w:pPr>
            <w:pStyle w:val="TOC3"/>
            <w:tabs>
              <w:tab w:val="right" w:leader="dot" w:pos="9019"/>
            </w:tabs>
            <w:rPr>
              <w:noProof/>
            </w:rPr>
          </w:pPr>
          <w:hyperlink w:anchor="_Toc89114922" w:history="1">
            <w:r w:rsidR="00BA5163" w:rsidRPr="00874F1D">
              <w:rPr>
                <w:rStyle w:val="Hyperlink"/>
                <w:noProof/>
              </w:rPr>
              <w:t>Compartments for long-term emissions</w:t>
            </w:r>
            <w:r w:rsidR="00BA5163">
              <w:rPr>
                <w:noProof/>
                <w:webHidden/>
              </w:rPr>
              <w:tab/>
            </w:r>
            <w:r w:rsidR="00BA5163">
              <w:rPr>
                <w:noProof/>
                <w:webHidden/>
              </w:rPr>
              <w:fldChar w:fldCharType="begin"/>
            </w:r>
            <w:r w:rsidR="00BA5163">
              <w:rPr>
                <w:noProof/>
                <w:webHidden/>
              </w:rPr>
              <w:instrText xml:space="preserve"> PAGEREF _Toc89114922 \h </w:instrText>
            </w:r>
            <w:r w:rsidR="00BA5163">
              <w:rPr>
                <w:noProof/>
                <w:webHidden/>
              </w:rPr>
            </w:r>
            <w:r w:rsidR="00BA5163">
              <w:rPr>
                <w:noProof/>
                <w:webHidden/>
              </w:rPr>
              <w:fldChar w:fldCharType="separate"/>
            </w:r>
            <w:r w:rsidR="00BA5163">
              <w:rPr>
                <w:noProof/>
                <w:webHidden/>
              </w:rPr>
              <w:t>20</w:t>
            </w:r>
            <w:r w:rsidR="00BA5163">
              <w:rPr>
                <w:noProof/>
                <w:webHidden/>
              </w:rPr>
              <w:fldChar w:fldCharType="end"/>
            </w:r>
          </w:hyperlink>
        </w:p>
        <w:p w14:paraId="7C81E830" w14:textId="50F03D5D" w:rsidR="00BA5163" w:rsidRDefault="0058561A">
          <w:pPr>
            <w:pStyle w:val="TOC3"/>
            <w:tabs>
              <w:tab w:val="right" w:leader="dot" w:pos="9019"/>
            </w:tabs>
            <w:rPr>
              <w:noProof/>
            </w:rPr>
          </w:pPr>
          <w:hyperlink w:anchor="_Toc89114923" w:history="1">
            <w:r w:rsidR="00BA5163" w:rsidRPr="00874F1D">
              <w:rPr>
                <w:rStyle w:val="Hyperlink"/>
                <w:noProof/>
              </w:rPr>
              <w:t>Matching of (partially) overlapping contexts</w:t>
            </w:r>
            <w:r w:rsidR="00BA5163">
              <w:rPr>
                <w:noProof/>
                <w:webHidden/>
              </w:rPr>
              <w:tab/>
            </w:r>
            <w:r w:rsidR="00BA5163">
              <w:rPr>
                <w:noProof/>
                <w:webHidden/>
              </w:rPr>
              <w:fldChar w:fldCharType="begin"/>
            </w:r>
            <w:r w:rsidR="00BA5163">
              <w:rPr>
                <w:noProof/>
                <w:webHidden/>
              </w:rPr>
              <w:instrText xml:space="preserve"> PAGEREF _Toc89114923 \h </w:instrText>
            </w:r>
            <w:r w:rsidR="00BA5163">
              <w:rPr>
                <w:noProof/>
                <w:webHidden/>
              </w:rPr>
            </w:r>
            <w:r w:rsidR="00BA5163">
              <w:rPr>
                <w:noProof/>
                <w:webHidden/>
              </w:rPr>
              <w:fldChar w:fldCharType="separate"/>
            </w:r>
            <w:r w:rsidR="00BA5163">
              <w:rPr>
                <w:noProof/>
                <w:webHidden/>
              </w:rPr>
              <w:t>21</w:t>
            </w:r>
            <w:r w:rsidR="00BA5163">
              <w:rPr>
                <w:noProof/>
                <w:webHidden/>
              </w:rPr>
              <w:fldChar w:fldCharType="end"/>
            </w:r>
          </w:hyperlink>
        </w:p>
        <w:p w14:paraId="1EB56290" w14:textId="4B4375CE" w:rsidR="00BA5163" w:rsidRDefault="0058561A">
          <w:pPr>
            <w:pStyle w:val="TOC3"/>
            <w:tabs>
              <w:tab w:val="right" w:leader="dot" w:pos="9019"/>
            </w:tabs>
            <w:rPr>
              <w:noProof/>
            </w:rPr>
          </w:pPr>
          <w:hyperlink w:anchor="_Toc89114924" w:history="1">
            <w:r w:rsidR="00BA5163" w:rsidRPr="00874F1D">
              <w:rPr>
                <w:rStyle w:val="Hyperlink"/>
                <w:noProof/>
              </w:rPr>
              <w:t>Proxy contexts for ‘unspecified’ and indoor air sub-compartments</w:t>
            </w:r>
            <w:r w:rsidR="00BA5163">
              <w:rPr>
                <w:noProof/>
                <w:webHidden/>
              </w:rPr>
              <w:tab/>
            </w:r>
            <w:r w:rsidR="00BA5163">
              <w:rPr>
                <w:noProof/>
                <w:webHidden/>
              </w:rPr>
              <w:fldChar w:fldCharType="begin"/>
            </w:r>
            <w:r w:rsidR="00BA5163">
              <w:rPr>
                <w:noProof/>
                <w:webHidden/>
              </w:rPr>
              <w:instrText xml:space="preserve"> PAGEREF _Toc89114924 \h </w:instrText>
            </w:r>
            <w:r w:rsidR="00BA5163">
              <w:rPr>
                <w:noProof/>
                <w:webHidden/>
              </w:rPr>
            </w:r>
            <w:r w:rsidR="00BA5163">
              <w:rPr>
                <w:noProof/>
                <w:webHidden/>
              </w:rPr>
              <w:fldChar w:fldCharType="separate"/>
            </w:r>
            <w:r w:rsidR="00BA5163">
              <w:rPr>
                <w:noProof/>
                <w:webHidden/>
              </w:rPr>
              <w:t>23</w:t>
            </w:r>
            <w:r w:rsidR="00BA5163">
              <w:rPr>
                <w:noProof/>
                <w:webHidden/>
              </w:rPr>
              <w:fldChar w:fldCharType="end"/>
            </w:r>
          </w:hyperlink>
        </w:p>
        <w:p w14:paraId="2F930229" w14:textId="01D050AA" w:rsidR="00BA5163" w:rsidRDefault="0058561A">
          <w:pPr>
            <w:pStyle w:val="TOC2"/>
            <w:tabs>
              <w:tab w:val="right" w:leader="dot" w:pos="9019"/>
            </w:tabs>
            <w:rPr>
              <w:noProof/>
            </w:rPr>
          </w:pPr>
          <w:hyperlink w:anchor="_Toc89114925" w:history="1">
            <w:r w:rsidR="00BA5163" w:rsidRPr="00874F1D">
              <w:rPr>
                <w:rStyle w:val="Hyperlink"/>
                <w:noProof/>
              </w:rPr>
              <w:t>Issues related to matching of flowable (context-independent)</w:t>
            </w:r>
            <w:r w:rsidR="00BA5163">
              <w:rPr>
                <w:noProof/>
                <w:webHidden/>
              </w:rPr>
              <w:tab/>
            </w:r>
            <w:r w:rsidR="00BA5163">
              <w:rPr>
                <w:noProof/>
                <w:webHidden/>
              </w:rPr>
              <w:fldChar w:fldCharType="begin"/>
            </w:r>
            <w:r w:rsidR="00BA5163">
              <w:rPr>
                <w:noProof/>
                <w:webHidden/>
              </w:rPr>
              <w:instrText xml:space="preserve"> PAGEREF _Toc89114925 \h </w:instrText>
            </w:r>
            <w:r w:rsidR="00BA5163">
              <w:rPr>
                <w:noProof/>
                <w:webHidden/>
              </w:rPr>
            </w:r>
            <w:r w:rsidR="00BA5163">
              <w:rPr>
                <w:noProof/>
                <w:webHidden/>
              </w:rPr>
              <w:fldChar w:fldCharType="separate"/>
            </w:r>
            <w:r w:rsidR="00BA5163">
              <w:rPr>
                <w:noProof/>
                <w:webHidden/>
              </w:rPr>
              <w:t>24</w:t>
            </w:r>
            <w:r w:rsidR="00BA5163">
              <w:rPr>
                <w:noProof/>
                <w:webHidden/>
              </w:rPr>
              <w:fldChar w:fldCharType="end"/>
            </w:r>
          </w:hyperlink>
        </w:p>
        <w:p w14:paraId="35C69C30" w14:textId="25952B52" w:rsidR="00BA5163" w:rsidRDefault="0058561A">
          <w:pPr>
            <w:pStyle w:val="TOC3"/>
            <w:tabs>
              <w:tab w:val="right" w:leader="dot" w:pos="9019"/>
            </w:tabs>
            <w:rPr>
              <w:noProof/>
            </w:rPr>
          </w:pPr>
          <w:hyperlink w:anchor="_Toc89114926" w:history="1">
            <w:r w:rsidR="00BA5163" w:rsidRPr="00874F1D">
              <w:rPr>
                <w:rStyle w:val="Hyperlink"/>
                <w:noProof/>
              </w:rPr>
              <w:t>Specific to less specific flowables</w:t>
            </w:r>
            <w:r w:rsidR="00BA5163">
              <w:rPr>
                <w:noProof/>
                <w:webHidden/>
              </w:rPr>
              <w:tab/>
            </w:r>
            <w:r w:rsidR="00BA5163">
              <w:rPr>
                <w:noProof/>
                <w:webHidden/>
              </w:rPr>
              <w:fldChar w:fldCharType="begin"/>
            </w:r>
            <w:r w:rsidR="00BA5163">
              <w:rPr>
                <w:noProof/>
                <w:webHidden/>
              </w:rPr>
              <w:instrText xml:space="preserve"> PAGEREF _Toc89114926 \h </w:instrText>
            </w:r>
            <w:r w:rsidR="00BA5163">
              <w:rPr>
                <w:noProof/>
                <w:webHidden/>
              </w:rPr>
            </w:r>
            <w:r w:rsidR="00BA5163">
              <w:rPr>
                <w:noProof/>
                <w:webHidden/>
              </w:rPr>
              <w:fldChar w:fldCharType="separate"/>
            </w:r>
            <w:r w:rsidR="00BA5163">
              <w:rPr>
                <w:noProof/>
                <w:webHidden/>
              </w:rPr>
              <w:t>24</w:t>
            </w:r>
            <w:r w:rsidR="00BA5163">
              <w:rPr>
                <w:noProof/>
                <w:webHidden/>
              </w:rPr>
              <w:fldChar w:fldCharType="end"/>
            </w:r>
          </w:hyperlink>
        </w:p>
        <w:p w14:paraId="1F62A73F" w14:textId="4FA77B6F" w:rsidR="00BA5163" w:rsidRDefault="0058561A">
          <w:pPr>
            <w:pStyle w:val="TOC3"/>
            <w:tabs>
              <w:tab w:val="right" w:leader="dot" w:pos="9019"/>
            </w:tabs>
            <w:rPr>
              <w:noProof/>
            </w:rPr>
          </w:pPr>
          <w:hyperlink w:anchor="_Toc89114927" w:history="1">
            <w:r w:rsidR="00BA5163" w:rsidRPr="00874F1D">
              <w:rPr>
                <w:rStyle w:val="Hyperlink"/>
                <w:noProof/>
              </w:rPr>
              <w:t>Mapping of closely ‘related’ chemical substances</w:t>
            </w:r>
            <w:r w:rsidR="00BA5163">
              <w:rPr>
                <w:noProof/>
                <w:webHidden/>
              </w:rPr>
              <w:tab/>
            </w:r>
            <w:r w:rsidR="00BA5163">
              <w:rPr>
                <w:noProof/>
                <w:webHidden/>
              </w:rPr>
              <w:fldChar w:fldCharType="begin"/>
            </w:r>
            <w:r w:rsidR="00BA5163">
              <w:rPr>
                <w:noProof/>
                <w:webHidden/>
              </w:rPr>
              <w:instrText xml:space="preserve"> PAGEREF _Toc89114927 \h </w:instrText>
            </w:r>
            <w:r w:rsidR="00BA5163">
              <w:rPr>
                <w:noProof/>
                <w:webHidden/>
              </w:rPr>
            </w:r>
            <w:r w:rsidR="00BA5163">
              <w:rPr>
                <w:noProof/>
                <w:webHidden/>
              </w:rPr>
              <w:fldChar w:fldCharType="separate"/>
            </w:r>
            <w:r w:rsidR="00BA5163">
              <w:rPr>
                <w:noProof/>
                <w:webHidden/>
              </w:rPr>
              <w:t>25</w:t>
            </w:r>
            <w:r w:rsidR="00BA5163">
              <w:rPr>
                <w:noProof/>
                <w:webHidden/>
              </w:rPr>
              <w:fldChar w:fldCharType="end"/>
            </w:r>
          </w:hyperlink>
        </w:p>
        <w:p w14:paraId="26B6CC24" w14:textId="072C7DF5" w:rsidR="00BA5163" w:rsidRDefault="0058561A">
          <w:pPr>
            <w:pStyle w:val="TOC3"/>
            <w:tabs>
              <w:tab w:val="right" w:leader="dot" w:pos="9019"/>
            </w:tabs>
            <w:rPr>
              <w:noProof/>
            </w:rPr>
          </w:pPr>
          <w:hyperlink w:anchor="_Toc89114928" w:history="1">
            <w:r w:rsidR="00BA5163" w:rsidRPr="00874F1D">
              <w:rPr>
                <w:rStyle w:val="Hyperlink"/>
                <w:noProof/>
              </w:rPr>
              <w:t>Matching the main greenhouse gases</w:t>
            </w:r>
            <w:r w:rsidR="00BA5163">
              <w:rPr>
                <w:noProof/>
                <w:webHidden/>
              </w:rPr>
              <w:tab/>
            </w:r>
            <w:r w:rsidR="00BA5163">
              <w:rPr>
                <w:noProof/>
                <w:webHidden/>
              </w:rPr>
              <w:fldChar w:fldCharType="begin"/>
            </w:r>
            <w:r w:rsidR="00BA5163">
              <w:rPr>
                <w:noProof/>
                <w:webHidden/>
              </w:rPr>
              <w:instrText xml:space="preserve"> PAGEREF _Toc89114928 \h </w:instrText>
            </w:r>
            <w:r w:rsidR="00BA5163">
              <w:rPr>
                <w:noProof/>
                <w:webHidden/>
              </w:rPr>
            </w:r>
            <w:r w:rsidR="00BA5163">
              <w:rPr>
                <w:noProof/>
                <w:webHidden/>
              </w:rPr>
              <w:fldChar w:fldCharType="separate"/>
            </w:r>
            <w:r w:rsidR="00BA5163">
              <w:rPr>
                <w:noProof/>
                <w:webHidden/>
              </w:rPr>
              <w:t>26</w:t>
            </w:r>
            <w:r w:rsidR="00BA5163">
              <w:rPr>
                <w:noProof/>
                <w:webHidden/>
              </w:rPr>
              <w:fldChar w:fldCharType="end"/>
            </w:r>
          </w:hyperlink>
        </w:p>
        <w:p w14:paraId="4DC25A04" w14:textId="6E0CD13C" w:rsidR="00BA5163" w:rsidRDefault="0058561A">
          <w:pPr>
            <w:pStyle w:val="TOC3"/>
            <w:tabs>
              <w:tab w:val="right" w:leader="dot" w:pos="9019"/>
            </w:tabs>
            <w:rPr>
              <w:noProof/>
            </w:rPr>
          </w:pPr>
          <w:hyperlink w:anchor="_Toc89114929" w:history="1">
            <w:r w:rsidR="00BA5163" w:rsidRPr="00874F1D">
              <w:rPr>
                <w:rStyle w:val="Hyperlink"/>
                <w:noProof/>
              </w:rPr>
              <w:t>Mapping of elements vs. ions vs. compounds (unspecified)</w:t>
            </w:r>
            <w:r w:rsidR="00BA5163">
              <w:rPr>
                <w:noProof/>
                <w:webHidden/>
              </w:rPr>
              <w:tab/>
            </w:r>
            <w:r w:rsidR="00BA5163">
              <w:rPr>
                <w:noProof/>
                <w:webHidden/>
              </w:rPr>
              <w:fldChar w:fldCharType="begin"/>
            </w:r>
            <w:r w:rsidR="00BA5163">
              <w:rPr>
                <w:noProof/>
                <w:webHidden/>
              </w:rPr>
              <w:instrText xml:space="preserve"> PAGEREF _Toc89114929 \h </w:instrText>
            </w:r>
            <w:r w:rsidR="00BA5163">
              <w:rPr>
                <w:noProof/>
                <w:webHidden/>
              </w:rPr>
            </w:r>
            <w:r w:rsidR="00BA5163">
              <w:rPr>
                <w:noProof/>
                <w:webHidden/>
              </w:rPr>
              <w:fldChar w:fldCharType="separate"/>
            </w:r>
            <w:r w:rsidR="00BA5163">
              <w:rPr>
                <w:noProof/>
                <w:webHidden/>
              </w:rPr>
              <w:t>30</w:t>
            </w:r>
            <w:r w:rsidR="00BA5163">
              <w:rPr>
                <w:noProof/>
                <w:webHidden/>
              </w:rPr>
              <w:fldChar w:fldCharType="end"/>
            </w:r>
          </w:hyperlink>
        </w:p>
        <w:p w14:paraId="34043C99" w14:textId="3E33E598" w:rsidR="00BA5163" w:rsidRDefault="0058561A">
          <w:pPr>
            <w:pStyle w:val="TOC3"/>
            <w:tabs>
              <w:tab w:val="right" w:leader="dot" w:pos="9019"/>
            </w:tabs>
            <w:rPr>
              <w:noProof/>
            </w:rPr>
          </w:pPr>
          <w:hyperlink w:anchor="_Toc89114930" w:history="1">
            <w:r w:rsidR="00BA5163" w:rsidRPr="00874F1D">
              <w:rPr>
                <w:rStyle w:val="Hyperlink"/>
                <w:noProof/>
              </w:rPr>
              <w:t>Flowable approximations (proxies)</w:t>
            </w:r>
            <w:r w:rsidR="00BA5163">
              <w:rPr>
                <w:noProof/>
                <w:webHidden/>
              </w:rPr>
              <w:tab/>
            </w:r>
            <w:r w:rsidR="00BA5163">
              <w:rPr>
                <w:noProof/>
                <w:webHidden/>
              </w:rPr>
              <w:fldChar w:fldCharType="begin"/>
            </w:r>
            <w:r w:rsidR="00BA5163">
              <w:rPr>
                <w:noProof/>
                <w:webHidden/>
              </w:rPr>
              <w:instrText xml:space="preserve"> PAGEREF _Toc89114930 \h </w:instrText>
            </w:r>
            <w:r w:rsidR="00BA5163">
              <w:rPr>
                <w:noProof/>
                <w:webHidden/>
              </w:rPr>
            </w:r>
            <w:r w:rsidR="00BA5163">
              <w:rPr>
                <w:noProof/>
                <w:webHidden/>
              </w:rPr>
              <w:fldChar w:fldCharType="separate"/>
            </w:r>
            <w:r w:rsidR="00BA5163">
              <w:rPr>
                <w:noProof/>
                <w:webHidden/>
              </w:rPr>
              <w:t>31</w:t>
            </w:r>
            <w:r w:rsidR="00BA5163">
              <w:rPr>
                <w:noProof/>
                <w:webHidden/>
              </w:rPr>
              <w:fldChar w:fldCharType="end"/>
            </w:r>
          </w:hyperlink>
        </w:p>
        <w:p w14:paraId="219577B3" w14:textId="13BE227B" w:rsidR="00BA5163" w:rsidRDefault="0058561A">
          <w:pPr>
            <w:pStyle w:val="TOC2"/>
            <w:tabs>
              <w:tab w:val="right" w:leader="dot" w:pos="9019"/>
            </w:tabs>
            <w:rPr>
              <w:noProof/>
            </w:rPr>
          </w:pPr>
          <w:hyperlink w:anchor="_Toc89114931" w:history="1">
            <w:r w:rsidR="00BA5163" w:rsidRPr="00874F1D">
              <w:rPr>
                <w:rStyle w:val="Hyperlink"/>
                <w:noProof/>
              </w:rPr>
              <w:t>Challenges related to matching of flows (flowable+context combinations)</w:t>
            </w:r>
            <w:r w:rsidR="00BA5163">
              <w:rPr>
                <w:noProof/>
                <w:webHidden/>
              </w:rPr>
              <w:tab/>
            </w:r>
            <w:r w:rsidR="00BA5163">
              <w:rPr>
                <w:noProof/>
                <w:webHidden/>
              </w:rPr>
              <w:fldChar w:fldCharType="begin"/>
            </w:r>
            <w:r w:rsidR="00BA5163">
              <w:rPr>
                <w:noProof/>
                <w:webHidden/>
              </w:rPr>
              <w:instrText xml:space="preserve"> PAGEREF _Toc89114931 \h </w:instrText>
            </w:r>
            <w:r w:rsidR="00BA5163">
              <w:rPr>
                <w:noProof/>
                <w:webHidden/>
              </w:rPr>
            </w:r>
            <w:r w:rsidR="00BA5163">
              <w:rPr>
                <w:noProof/>
                <w:webHidden/>
              </w:rPr>
              <w:fldChar w:fldCharType="separate"/>
            </w:r>
            <w:r w:rsidR="00BA5163">
              <w:rPr>
                <w:noProof/>
                <w:webHidden/>
              </w:rPr>
              <w:t>32</w:t>
            </w:r>
            <w:r w:rsidR="00BA5163">
              <w:rPr>
                <w:noProof/>
                <w:webHidden/>
              </w:rPr>
              <w:fldChar w:fldCharType="end"/>
            </w:r>
          </w:hyperlink>
        </w:p>
        <w:p w14:paraId="7E1DD7C1" w14:textId="4C2C5366" w:rsidR="00BA5163" w:rsidRDefault="0058561A">
          <w:pPr>
            <w:pStyle w:val="TOC3"/>
            <w:tabs>
              <w:tab w:val="right" w:leader="dot" w:pos="9019"/>
            </w:tabs>
            <w:rPr>
              <w:noProof/>
            </w:rPr>
          </w:pPr>
          <w:hyperlink w:anchor="_Toc89114932" w:history="1">
            <w:r w:rsidR="00BA5163" w:rsidRPr="00874F1D">
              <w:rPr>
                <w:rStyle w:val="Hyperlink"/>
                <w:noProof/>
              </w:rPr>
              <w:t xml:space="preserve">Mapping of </w:t>
            </w:r>
            <w:r w:rsidR="00BA5163" w:rsidRPr="00874F1D">
              <w:rPr>
                <w:rStyle w:val="Hyperlink"/>
                <w:noProof/>
                <w:lang w:eastAsia="ja-JP"/>
              </w:rPr>
              <w:t>water flows</w:t>
            </w:r>
            <w:r w:rsidR="00BA5163">
              <w:rPr>
                <w:noProof/>
                <w:webHidden/>
              </w:rPr>
              <w:tab/>
            </w:r>
            <w:r w:rsidR="00BA5163">
              <w:rPr>
                <w:noProof/>
                <w:webHidden/>
              </w:rPr>
              <w:fldChar w:fldCharType="begin"/>
            </w:r>
            <w:r w:rsidR="00BA5163">
              <w:rPr>
                <w:noProof/>
                <w:webHidden/>
              </w:rPr>
              <w:instrText xml:space="preserve"> PAGEREF _Toc89114932 \h </w:instrText>
            </w:r>
            <w:r w:rsidR="00BA5163">
              <w:rPr>
                <w:noProof/>
                <w:webHidden/>
              </w:rPr>
            </w:r>
            <w:r w:rsidR="00BA5163">
              <w:rPr>
                <w:noProof/>
                <w:webHidden/>
              </w:rPr>
              <w:fldChar w:fldCharType="separate"/>
            </w:r>
            <w:r w:rsidR="00BA5163">
              <w:rPr>
                <w:noProof/>
                <w:webHidden/>
              </w:rPr>
              <w:t>32</w:t>
            </w:r>
            <w:r w:rsidR="00BA5163">
              <w:rPr>
                <w:noProof/>
                <w:webHidden/>
              </w:rPr>
              <w:fldChar w:fldCharType="end"/>
            </w:r>
          </w:hyperlink>
        </w:p>
        <w:p w14:paraId="59EAFD20" w14:textId="3D613395" w:rsidR="00BA5163" w:rsidRDefault="0058561A">
          <w:pPr>
            <w:pStyle w:val="TOC3"/>
            <w:tabs>
              <w:tab w:val="right" w:leader="dot" w:pos="9019"/>
            </w:tabs>
            <w:rPr>
              <w:noProof/>
            </w:rPr>
          </w:pPr>
          <w:hyperlink w:anchor="_Toc89114933" w:history="1">
            <w:r w:rsidR="00BA5163" w:rsidRPr="00874F1D">
              <w:rPr>
                <w:rStyle w:val="Hyperlink"/>
                <w:noProof/>
              </w:rPr>
              <w:t>Other aspects: missing characterization factors</w:t>
            </w:r>
            <w:r w:rsidR="00BA5163">
              <w:rPr>
                <w:noProof/>
                <w:webHidden/>
              </w:rPr>
              <w:tab/>
            </w:r>
            <w:r w:rsidR="00BA5163">
              <w:rPr>
                <w:noProof/>
                <w:webHidden/>
              </w:rPr>
              <w:fldChar w:fldCharType="begin"/>
            </w:r>
            <w:r w:rsidR="00BA5163">
              <w:rPr>
                <w:noProof/>
                <w:webHidden/>
              </w:rPr>
              <w:instrText xml:space="preserve"> PAGEREF _Toc89114933 \h </w:instrText>
            </w:r>
            <w:r w:rsidR="00BA5163">
              <w:rPr>
                <w:noProof/>
                <w:webHidden/>
              </w:rPr>
            </w:r>
            <w:r w:rsidR="00BA5163">
              <w:rPr>
                <w:noProof/>
                <w:webHidden/>
              </w:rPr>
              <w:fldChar w:fldCharType="separate"/>
            </w:r>
            <w:r w:rsidR="00BA5163">
              <w:rPr>
                <w:noProof/>
                <w:webHidden/>
              </w:rPr>
              <w:t>38</w:t>
            </w:r>
            <w:r w:rsidR="00BA5163">
              <w:rPr>
                <w:noProof/>
                <w:webHidden/>
              </w:rPr>
              <w:fldChar w:fldCharType="end"/>
            </w:r>
          </w:hyperlink>
        </w:p>
        <w:p w14:paraId="26FD91C3" w14:textId="781F5A88" w:rsidR="00BA5163" w:rsidRDefault="0058561A">
          <w:pPr>
            <w:pStyle w:val="TOC1"/>
            <w:tabs>
              <w:tab w:val="right" w:leader="dot" w:pos="9019"/>
            </w:tabs>
            <w:rPr>
              <w:noProof/>
            </w:rPr>
          </w:pPr>
          <w:hyperlink w:anchor="_Toc89114934" w:history="1">
            <w:r w:rsidR="00BA5163" w:rsidRPr="00874F1D">
              <w:rPr>
                <w:rStyle w:val="Hyperlink"/>
                <w:noProof/>
              </w:rPr>
              <w:t>Guidance for developers of data format converters</w:t>
            </w:r>
            <w:r w:rsidR="00BA5163">
              <w:rPr>
                <w:noProof/>
                <w:webHidden/>
              </w:rPr>
              <w:tab/>
            </w:r>
            <w:r w:rsidR="00BA5163">
              <w:rPr>
                <w:noProof/>
                <w:webHidden/>
              </w:rPr>
              <w:fldChar w:fldCharType="begin"/>
            </w:r>
            <w:r w:rsidR="00BA5163">
              <w:rPr>
                <w:noProof/>
                <w:webHidden/>
              </w:rPr>
              <w:instrText xml:space="preserve"> PAGEREF _Toc89114934 \h </w:instrText>
            </w:r>
            <w:r w:rsidR="00BA5163">
              <w:rPr>
                <w:noProof/>
                <w:webHidden/>
              </w:rPr>
            </w:r>
            <w:r w:rsidR="00BA5163">
              <w:rPr>
                <w:noProof/>
                <w:webHidden/>
              </w:rPr>
              <w:fldChar w:fldCharType="separate"/>
            </w:r>
            <w:r w:rsidR="00BA5163">
              <w:rPr>
                <w:noProof/>
                <w:webHidden/>
              </w:rPr>
              <w:t>39</w:t>
            </w:r>
            <w:r w:rsidR="00BA5163">
              <w:rPr>
                <w:noProof/>
                <w:webHidden/>
              </w:rPr>
              <w:fldChar w:fldCharType="end"/>
            </w:r>
          </w:hyperlink>
        </w:p>
        <w:p w14:paraId="68CDB736" w14:textId="27D3616C" w:rsidR="00BA5163" w:rsidRDefault="0058561A">
          <w:pPr>
            <w:pStyle w:val="TOC2"/>
            <w:tabs>
              <w:tab w:val="right" w:leader="dot" w:pos="9019"/>
            </w:tabs>
            <w:rPr>
              <w:noProof/>
            </w:rPr>
          </w:pPr>
          <w:hyperlink w:anchor="_Toc89114935" w:history="1">
            <w:r w:rsidR="00BA5163" w:rsidRPr="00874F1D">
              <w:rPr>
                <w:rStyle w:val="Hyperlink"/>
                <w:noProof/>
              </w:rPr>
              <w:t>Structure and content of GLAD’s elementary flow mapping files</w:t>
            </w:r>
            <w:r w:rsidR="00BA5163">
              <w:rPr>
                <w:noProof/>
                <w:webHidden/>
              </w:rPr>
              <w:tab/>
            </w:r>
            <w:r w:rsidR="00BA5163">
              <w:rPr>
                <w:noProof/>
                <w:webHidden/>
              </w:rPr>
              <w:fldChar w:fldCharType="begin"/>
            </w:r>
            <w:r w:rsidR="00BA5163">
              <w:rPr>
                <w:noProof/>
                <w:webHidden/>
              </w:rPr>
              <w:instrText xml:space="preserve"> PAGEREF _Toc89114935 \h </w:instrText>
            </w:r>
            <w:r w:rsidR="00BA5163">
              <w:rPr>
                <w:noProof/>
                <w:webHidden/>
              </w:rPr>
            </w:r>
            <w:r w:rsidR="00BA5163">
              <w:rPr>
                <w:noProof/>
                <w:webHidden/>
              </w:rPr>
              <w:fldChar w:fldCharType="separate"/>
            </w:r>
            <w:r w:rsidR="00BA5163">
              <w:rPr>
                <w:noProof/>
                <w:webHidden/>
              </w:rPr>
              <w:t>39</w:t>
            </w:r>
            <w:r w:rsidR="00BA5163">
              <w:rPr>
                <w:noProof/>
                <w:webHidden/>
              </w:rPr>
              <w:fldChar w:fldCharType="end"/>
            </w:r>
          </w:hyperlink>
        </w:p>
        <w:p w14:paraId="36FA767F" w14:textId="254860CC" w:rsidR="00BA5163" w:rsidRDefault="0058561A">
          <w:pPr>
            <w:pStyle w:val="TOC2"/>
            <w:tabs>
              <w:tab w:val="right" w:leader="dot" w:pos="9019"/>
            </w:tabs>
            <w:rPr>
              <w:noProof/>
            </w:rPr>
          </w:pPr>
          <w:hyperlink w:anchor="_Toc89114936" w:history="1">
            <w:r w:rsidR="00BA5163" w:rsidRPr="00874F1D">
              <w:rPr>
                <w:rStyle w:val="Hyperlink"/>
                <w:noProof/>
              </w:rPr>
              <w:t>Log of conversion</w:t>
            </w:r>
            <w:r w:rsidR="00BA5163">
              <w:rPr>
                <w:noProof/>
                <w:webHidden/>
              </w:rPr>
              <w:tab/>
            </w:r>
            <w:r w:rsidR="00BA5163">
              <w:rPr>
                <w:noProof/>
                <w:webHidden/>
              </w:rPr>
              <w:fldChar w:fldCharType="begin"/>
            </w:r>
            <w:r w:rsidR="00BA5163">
              <w:rPr>
                <w:noProof/>
                <w:webHidden/>
              </w:rPr>
              <w:instrText xml:space="preserve"> PAGEREF _Toc89114936 \h </w:instrText>
            </w:r>
            <w:r w:rsidR="00BA5163">
              <w:rPr>
                <w:noProof/>
                <w:webHidden/>
              </w:rPr>
            </w:r>
            <w:r w:rsidR="00BA5163">
              <w:rPr>
                <w:noProof/>
                <w:webHidden/>
              </w:rPr>
              <w:fldChar w:fldCharType="separate"/>
            </w:r>
            <w:r w:rsidR="00BA5163">
              <w:rPr>
                <w:noProof/>
                <w:webHidden/>
              </w:rPr>
              <w:t>41</w:t>
            </w:r>
            <w:r w:rsidR="00BA5163">
              <w:rPr>
                <w:noProof/>
                <w:webHidden/>
              </w:rPr>
              <w:fldChar w:fldCharType="end"/>
            </w:r>
          </w:hyperlink>
        </w:p>
        <w:p w14:paraId="41A0C4D9" w14:textId="2819139B" w:rsidR="00BA5163" w:rsidRDefault="0058561A">
          <w:pPr>
            <w:pStyle w:val="TOC2"/>
            <w:tabs>
              <w:tab w:val="right" w:leader="dot" w:pos="9019"/>
            </w:tabs>
            <w:rPr>
              <w:noProof/>
            </w:rPr>
          </w:pPr>
          <w:hyperlink w:anchor="_Toc89114937" w:history="1">
            <w:r w:rsidR="00BA5163" w:rsidRPr="00874F1D">
              <w:rPr>
                <w:rStyle w:val="Hyperlink"/>
                <w:noProof/>
              </w:rPr>
              <w:t>Mapping record in exchange comments</w:t>
            </w:r>
            <w:r w:rsidR="00BA5163">
              <w:rPr>
                <w:noProof/>
                <w:webHidden/>
              </w:rPr>
              <w:tab/>
            </w:r>
            <w:r w:rsidR="00BA5163">
              <w:rPr>
                <w:noProof/>
                <w:webHidden/>
              </w:rPr>
              <w:fldChar w:fldCharType="begin"/>
            </w:r>
            <w:r w:rsidR="00BA5163">
              <w:rPr>
                <w:noProof/>
                <w:webHidden/>
              </w:rPr>
              <w:instrText xml:space="preserve"> PAGEREF _Toc89114937 \h </w:instrText>
            </w:r>
            <w:r w:rsidR="00BA5163">
              <w:rPr>
                <w:noProof/>
                <w:webHidden/>
              </w:rPr>
            </w:r>
            <w:r w:rsidR="00BA5163">
              <w:rPr>
                <w:noProof/>
                <w:webHidden/>
              </w:rPr>
              <w:fldChar w:fldCharType="separate"/>
            </w:r>
            <w:r w:rsidR="00BA5163">
              <w:rPr>
                <w:noProof/>
                <w:webHidden/>
              </w:rPr>
              <w:t>41</w:t>
            </w:r>
            <w:r w:rsidR="00BA5163">
              <w:rPr>
                <w:noProof/>
                <w:webHidden/>
              </w:rPr>
              <w:fldChar w:fldCharType="end"/>
            </w:r>
          </w:hyperlink>
        </w:p>
        <w:p w14:paraId="4FAC8316" w14:textId="7A648670" w:rsidR="00BA5163" w:rsidRDefault="0058561A">
          <w:pPr>
            <w:pStyle w:val="TOC2"/>
            <w:tabs>
              <w:tab w:val="right" w:leader="dot" w:pos="9019"/>
            </w:tabs>
            <w:rPr>
              <w:noProof/>
            </w:rPr>
          </w:pPr>
          <w:hyperlink w:anchor="_Toc89114938" w:history="1">
            <w:r w:rsidR="00BA5163" w:rsidRPr="00874F1D">
              <w:rPr>
                <w:rStyle w:val="Hyperlink"/>
                <w:noProof/>
              </w:rPr>
              <w:t>Version control/support</w:t>
            </w:r>
            <w:r w:rsidR="00BA5163">
              <w:rPr>
                <w:noProof/>
                <w:webHidden/>
              </w:rPr>
              <w:tab/>
            </w:r>
            <w:r w:rsidR="00BA5163">
              <w:rPr>
                <w:noProof/>
                <w:webHidden/>
              </w:rPr>
              <w:fldChar w:fldCharType="begin"/>
            </w:r>
            <w:r w:rsidR="00BA5163">
              <w:rPr>
                <w:noProof/>
                <w:webHidden/>
              </w:rPr>
              <w:instrText xml:space="preserve"> PAGEREF _Toc89114938 \h </w:instrText>
            </w:r>
            <w:r w:rsidR="00BA5163">
              <w:rPr>
                <w:noProof/>
                <w:webHidden/>
              </w:rPr>
            </w:r>
            <w:r w:rsidR="00BA5163">
              <w:rPr>
                <w:noProof/>
                <w:webHidden/>
              </w:rPr>
              <w:fldChar w:fldCharType="separate"/>
            </w:r>
            <w:r w:rsidR="00BA5163">
              <w:rPr>
                <w:noProof/>
                <w:webHidden/>
              </w:rPr>
              <w:t>41</w:t>
            </w:r>
            <w:r w:rsidR="00BA5163">
              <w:rPr>
                <w:noProof/>
                <w:webHidden/>
              </w:rPr>
              <w:fldChar w:fldCharType="end"/>
            </w:r>
          </w:hyperlink>
        </w:p>
        <w:p w14:paraId="282DBD0F" w14:textId="1518459E" w:rsidR="00BA5163" w:rsidRDefault="0058561A">
          <w:pPr>
            <w:pStyle w:val="TOC2"/>
            <w:tabs>
              <w:tab w:val="right" w:leader="dot" w:pos="9019"/>
            </w:tabs>
            <w:rPr>
              <w:noProof/>
            </w:rPr>
          </w:pPr>
          <w:hyperlink w:anchor="_Toc89114939" w:history="1">
            <w:r w:rsidR="00BA5163" w:rsidRPr="00874F1D">
              <w:rPr>
                <w:rStyle w:val="Hyperlink"/>
                <w:noProof/>
              </w:rPr>
              <w:t>Proposals for corrections or further improvements</w:t>
            </w:r>
            <w:r w:rsidR="00BA5163">
              <w:rPr>
                <w:noProof/>
                <w:webHidden/>
              </w:rPr>
              <w:tab/>
            </w:r>
            <w:r w:rsidR="00BA5163">
              <w:rPr>
                <w:noProof/>
                <w:webHidden/>
              </w:rPr>
              <w:fldChar w:fldCharType="begin"/>
            </w:r>
            <w:r w:rsidR="00BA5163">
              <w:rPr>
                <w:noProof/>
                <w:webHidden/>
              </w:rPr>
              <w:instrText xml:space="preserve"> PAGEREF _Toc89114939 \h </w:instrText>
            </w:r>
            <w:r w:rsidR="00BA5163">
              <w:rPr>
                <w:noProof/>
                <w:webHidden/>
              </w:rPr>
            </w:r>
            <w:r w:rsidR="00BA5163">
              <w:rPr>
                <w:noProof/>
                <w:webHidden/>
              </w:rPr>
              <w:fldChar w:fldCharType="separate"/>
            </w:r>
            <w:r w:rsidR="00BA5163">
              <w:rPr>
                <w:noProof/>
                <w:webHidden/>
              </w:rPr>
              <w:t>42</w:t>
            </w:r>
            <w:r w:rsidR="00BA5163">
              <w:rPr>
                <w:noProof/>
                <w:webHidden/>
              </w:rPr>
              <w:fldChar w:fldCharType="end"/>
            </w:r>
          </w:hyperlink>
        </w:p>
        <w:p w14:paraId="7DBAA8A9" w14:textId="052EAF9D" w:rsidR="00BA5163" w:rsidRDefault="0058561A">
          <w:pPr>
            <w:pStyle w:val="TOC1"/>
            <w:tabs>
              <w:tab w:val="right" w:leader="dot" w:pos="9019"/>
            </w:tabs>
            <w:rPr>
              <w:noProof/>
            </w:rPr>
          </w:pPr>
          <w:hyperlink w:anchor="_Toc89114940" w:history="1">
            <w:r w:rsidR="00BA5163" w:rsidRPr="00874F1D">
              <w:rPr>
                <w:rStyle w:val="Hyperlink"/>
                <w:noProof/>
              </w:rPr>
              <w:t>Appendix A – General mapping principles</w:t>
            </w:r>
            <w:r w:rsidR="00BA5163">
              <w:rPr>
                <w:noProof/>
                <w:webHidden/>
              </w:rPr>
              <w:tab/>
            </w:r>
            <w:r w:rsidR="00BA5163">
              <w:rPr>
                <w:noProof/>
                <w:webHidden/>
              </w:rPr>
              <w:fldChar w:fldCharType="begin"/>
            </w:r>
            <w:r w:rsidR="00BA5163">
              <w:rPr>
                <w:noProof/>
                <w:webHidden/>
              </w:rPr>
              <w:instrText xml:space="preserve"> PAGEREF _Toc89114940 \h </w:instrText>
            </w:r>
            <w:r w:rsidR="00BA5163">
              <w:rPr>
                <w:noProof/>
                <w:webHidden/>
              </w:rPr>
            </w:r>
            <w:r w:rsidR="00BA5163">
              <w:rPr>
                <w:noProof/>
                <w:webHidden/>
              </w:rPr>
              <w:fldChar w:fldCharType="separate"/>
            </w:r>
            <w:r w:rsidR="00BA5163">
              <w:rPr>
                <w:noProof/>
                <w:webHidden/>
              </w:rPr>
              <w:t>43</w:t>
            </w:r>
            <w:r w:rsidR="00BA5163">
              <w:rPr>
                <w:noProof/>
                <w:webHidden/>
              </w:rPr>
              <w:fldChar w:fldCharType="end"/>
            </w:r>
          </w:hyperlink>
        </w:p>
        <w:p w14:paraId="7CE54EC8" w14:textId="76DB11F0" w:rsidR="00BA5163" w:rsidRDefault="0058561A">
          <w:pPr>
            <w:pStyle w:val="TOC2"/>
            <w:tabs>
              <w:tab w:val="right" w:leader="dot" w:pos="9019"/>
            </w:tabs>
            <w:rPr>
              <w:noProof/>
            </w:rPr>
          </w:pPr>
          <w:hyperlink w:anchor="_Toc89114941" w:history="1">
            <w:r w:rsidR="00BA5163" w:rsidRPr="00874F1D">
              <w:rPr>
                <w:rStyle w:val="Hyperlink"/>
                <w:noProof/>
              </w:rPr>
              <w:t>Context mapping</w:t>
            </w:r>
            <w:r w:rsidR="00BA5163">
              <w:rPr>
                <w:noProof/>
                <w:webHidden/>
              </w:rPr>
              <w:tab/>
            </w:r>
            <w:r w:rsidR="00BA5163">
              <w:rPr>
                <w:noProof/>
                <w:webHidden/>
              </w:rPr>
              <w:fldChar w:fldCharType="begin"/>
            </w:r>
            <w:r w:rsidR="00BA5163">
              <w:rPr>
                <w:noProof/>
                <w:webHidden/>
              </w:rPr>
              <w:instrText xml:space="preserve"> PAGEREF _Toc89114941 \h </w:instrText>
            </w:r>
            <w:r w:rsidR="00BA5163">
              <w:rPr>
                <w:noProof/>
                <w:webHidden/>
              </w:rPr>
            </w:r>
            <w:r w:rsidR="00BA5163">
              <w:rPr>
                <w:noProof/>
                <w:webHidden/>
              </w:rPr>
              <w:fldChar w:fldCharType="separate"/>
            </w:r>
            <w:r w:rsidR="00BA5163">
              <w:rPr>
                <w:noProof/>
                <w:webHidden/>
              </w:rPr>
              <w:t>43</w:t>
            </w:r>
            <w:r w:rsidR="00BA5163">
              <w:rPr>
                <w:noProof/>
                <w:webHidden/>
              </w:rPr>
              <w:fldChar w:fldCharType="end"/>
            </w:r>
          </w:hyperlink>
        </w:p>
        <w:p w14:paraId="040C445F" w14:textId="50BAB4EC" w:rsidR="00BA5163" w:rsidRDefault="0058561A">
          <w:pPr>
            <w:pStyle w:val="TOC2"/>
            <w:tabs>
              <w:tab w:val="right" w:leader="dot" w:pos="9019"/>
            </w:tabs>
            <w:rPr>
              <w:noProof/>
            </w:rPr>
          </w:pPr>
          <w:hyperlink w:anchor="_Toc89114942" w:history="1">
            <w:r w:rsidR="00BA5163" w:rsidRPr="00874F1D">
              <w:rPr>
                <w:rStyle w:val="Hyperlink"/>
                <w:noProof/>
              </w:rPr>
              <w:t>Mapping of flows or flowables</w:t>
            </w:r>
            <w:r w:rsidR="00BA5163">
              <w:rPr>
                <w:noProof/>
                <w:webHidden/>
              </w:rPr>
              <w:tab/>
            </w:r>
            <w:r w:rsidR="00BA5163">
              <w:rPr>
                <w:noProof/>
                <w:webHidden/>
              </w:rPr>
              <w:fldChar w:fldCharType="begin"/>
            </w:r>
            <w:r w:rsidR="00BA5163">
              <w:rPr>
                <w:noProof/>
                <w:webHidden/>
              </w:rPr>
              <w:instrText xml:space="preserve"> PAGEREF _Toc89114942 \h </w:instrText>
            </w:r>
            <w:r w:rsidR="00BA5163">
              <w:rPr>
                <w:noProof/>
                <w:webHidden/>
              </w:rPr>
            </w:r>
            <w:r w:rsidR="00BA5163">
              <w:rPr>
                <w:noProof/>
                <w:webHidden/>
              </w:rPr>
              <w:fldChar w:fldCharType="separate"/>
            </w:r>
            <w:r w:rsidR="00BA5163">
              <w:rPr>
                <w:noProof/>
                <w:webHidden/>
              </w:rPr>
              <w:t>43</w:t>
            </w:r>
            <w:r w:rsidR="00BA5163">
              <w:rPr>
                <w:noProof/>
                <w:webHidden/>
              </w:rPr>
              <w:fldChar w:fldCharType="end"/>
            </w:r>
          </w:hyperlink>
        </w:p>
        <w:p w14:paraId="65A7B1C6" w14:textId="3FB48826" w:rsidR="00BA5163" w:rsidRDefault="0058561A">
          <w:pPr>
            <w:pStyle w:val="TOC2"/>
            <w:tabs>
              <w:tab w:val="right" w:leader="dot" w:pos="9019"/>
            </w:tabs>
            <w:rPr>
              <w:noProof/>
            </w:rPr>
          </w:pPr>
          <w:hyperlink w:anchor="_Toc89114943" w:history="1">
            <w:r w:rsidR="00BA5163" w:rsidRPr="00874F1D">
              <w:rPr>
                <w:rStyle w:val="Hyperlink"/>
                <w:noProof/>
              </w:rPr>
              <w:t>Unit mapping</w:t>
            </w:r>
            <w:r w:rsidR="00BA5163">
              <w:rPr>
                <w:noProof/>
                <w:webHidden/>
              </w:rPr>
              <w:tab/>
            </w:r>
            <w:r w:rsidR="00BA5163">
              <w:rPr>
                <w:noProof/>
                <w:webHidden/>
              </w:rPr>
              <w:fldChar w:fldCharType="begin"/>
            </w:r>
            <w:r w:rsidR="00BA5163">
              <w:rPr>
                <w:noProof/>
                <w:webHidden/>
              </w:rPr>
              <w:instrText xml:space="preserve"> PAGEREF _Toc89114943 \h </w:instrText>
            </w:r>
            <w:r w:rsidR="00BA5163">
              <w:rPr>
                <w:noProof/>
                <w:webHidden/>
              </w:rPr>
            </w:r>
            <w:r w:rsidR="00BA5163">
              <w:rPr>
                <w:noProof/>
                <w:webHidden/>
              </w:rPr>
              <w:fldChar w:fldCharType="separate"/>
            </w:r>
            <w:r w:rsidR="00BA5163">
              <w:rPr>
                <w:noProof/>
                <w:webHidden/>
              </w:rPr>
              <w:t>44</w:t>
            </w:r>
            <w:r w:rsidR="00BA5163">
              <w:rPr>
                <w:noProof/>
                <w:webHidden/>
              </w:rPr>
              <w:fldChar w:fldCharType="end"/>
            </w:r>
          </w:hyperlink>
        </w:p>
        <w:p w14:paraId="6D5BDAC9" w14:textId="1CC2A5F1" w:rsidR="00BA5163" w:rsidRDefault="0058561A">
          <w:pPr>
            <w:pStyle w:val="TOC1"/>
            <w:tabs>
              <w:tab w:val="right" w:leader="dot" w:pos="9019"/>
            </w:tabs>
            <w:rPr>
              <w:noProof/>
            </w:rPr>
          </w:pPr>
          <w:hyperlink w:anchor="_Toc89114944" w:history="1">
            <w:r w:rsidR="00BA5163" w:rsidRPr="00874F1D">
              <w:rPr>
                <w:rStyle w:val="Hyperlink"/>
                <w:noProof/>
              </w:rPr>
              <w:t>Appendix B – overview of project outputs</w:t>
            </w:r>
            <w:r w:rsidR="00BA5163">
              <w:rPr>
                <w:noProof/>
                <w:webHidden/>
              </w:rPr>
              <w:tab/>
            </w:r>
            <w:r w:rsidR="00BA5163">
              <w:rPr>
                <w:noProof/>
                <w:webHidden/>
              </w:rPr>
              <w:fldChar w:fldCharType="begin"/>
            </w:r>
            <w:r w:rsidR="00BA5163">
              <w:rPr>
                <w:noProof/>
                <w:webHidden/>
              </w:rPr>
              <w:instrText xml:space="preserve"> PAGEREF _Toc89114944 \h </w:instrText>
            </w:r>
            <w:r w:rsidR="00BA5163">
              <w:rPr>
                <w:noProof/>
                <w:webHidden/>
              </w:rPr>
            </w:r>
            <w:r w:rsidR="00BA5163">
              <w:rPr>
                <w:noProof/>
                <w:webHidden/>
              </w:rPr>
              <w:fldChar w:fldCharType="separate"/>
            </w:r>
            <w:r w:rsidR="00BA5163">
              <w:rPr>
                <w:noProof/>
                <w:webHidden/>
              </w:rPr>
              <w:t>45</w:t>
            </w:r>
            <w:r w:rsidR="00BA5163">
              <w:rPr>
                <w:noProof/>
                <w:webHidden/>
              </w:rPr>
              <w:fldChar w:fldCharType="end"/>
            </w:r>
          </w:hyperlink>
        </w:p>
        <w:p w14:paraId="77662DA0" w14:textId="77E53366" w:rsidR="00CB6945" w:rsidRDefault="00CB6945">
          <w:r>
            <w:rPr>
              <w:b/>
              <w:bCs/>
              <w:noProof/>
            </w:rPr>
            <w:fldChar w:fldCharType="end"/>
          </w:r>
        </w:p>
      </w:sdtContent>
    </w:sdt>
    <w:p w14:paraId="509166E4" w14:textId="7202EBA8" w:rsidR="00184D94" w:rsidRDefault="00184D94">
      <w:r>
        <w:br w:type="page"/>
      </w:r>
    </w:p>
    <w:p w14:paraId="16F473C3" w14:textId="77777777" w:rsidR="00184D94" w:rsidRDefault="00184D94" w:rsidP="00184D94">
      <w:pPr>
        <w:pStyle w:val="Heading1"/>
      </w:pPr>
      <w:bookmarkStart w:id="130" w:name="_Toc89114909"/>
      <w:bookmarkStart w:id="131" w:name="_Hlk83321126"/>
      <w:r>
        <w:lastRenderedPageBreak/>
        <w:t>Glossary</w:t>
      </w:r>
      <w:bookmarkEnd w:id="130"/>
    </w:p>
    <w:tbl>
      <w:tblPr>
        <w:tblStyle w:val="TableGridLight"/>
        <w:tblW w:w="0" w:type="auto"/>
        <w:tblLook w:val="04A0" w:firstRow="1" w:lastRow="0" w:firstColumn="1" w:lastColumn="0" w:noHBand="0" w:noVBand="1"/>
      </w:tblPr>
      <w:tblGrid>
        <w:gridCol w:w="1980"/>
        <w:gridCol w:w="7039"/>
      </w:tblGrid>
      <w:tr w:rsidR="00184D94" w:rsidRPr="00484005" w14:paraId="69840190" w14:textId="77777777" w:rsidTr="00887822">
        <w:tc>
          <w:tcPr>
            <w:tcW w:w="1980" w:type="dxa"/>
          </w:tcPr>
          <w:p w14:paraId="3B09B291" w14:textId="77777777" w:rsidR="00184D94" w:rsidRPr="00484005" w:rsidRDefault="00184D94" w:rsidP="00CE2867">
            <w:pPr>
              <w:rPr>
                <w:rFonts w:cstheme="minorHAnsi"/>
              </w:rPr>
            </w:pPr>
            <w:r w:rsidRPr="00484005">
              <w:rPr>
                <w:rFonts w:cstheme="minorHAnsi"/>
              </w:rPr>
              <w:t>Context</w:t>
            </w:r>
          </w:p>
        </w:tc>
        <w:tc>
          <w:tcPr>
            <w:tcW w:w="7039" w:type="dxa"/>
          </w:tcPr>
          <w:p w14:paraId="7E143D63" w14:textId="09868283" w:rsidR="00184D94" w:rsidRPr="00484005" w:rsidRDefault="00562779" w:rsidP="00CE2867">
            <w:pPr>
              <w:rPr>
                <w:rFonts w:cstheme="minorHAnsi"/>
              </w:rPr>
            </w:pPr>
            <w:r>
              <w:rPr>
                <w:rFonts w:cstheme="minorHAnsi"/>
              </w:rPr>
              <w:t>The a</w:t>
            </w:r>
            <w:r w:rsidRPr="00484005">
              <w:rPr>
                <w:rFonts w:cstheme="minorHAnsi"/>
              </w:rPr>
              <w:t xml:space="preserve">ttribute </w:t>
            </w:r>
            <w:r w:rsidR="00184D94" w:rsidRPr="00484005">
              <w:rPr>
                <w:rFonts w:cstheme="minorHAnsi"/>
              </w:rPr>
              <w:t>of a flow that defines its direction (to/from the environment, i.e., a resource/emission), as well as the source/receiving environmental compartment (e.g., air, water, or soil/ground) and one or more sub-compartments</w:t>
            </w:r>
          </w:p>
        </w:tc>
      </w:tr>
      <w:tr w:rsidR="00184D94" w:rsidRPr="00484005" w14:paraId="315C3FD2" w14:textId="77777777" w:rsidTr="00887822">
        <w:tc>
          <w:tcPr>
            <w:tcW w:w="1980" w:type="dxa"/>
          </w:tcPr>
          <w:p w14:paraId="083CE23C" w14:textId="77777777" w:rsidR="00184D94" w:rsidRPr="00484005" w:rsidRDefault="00184D94" w:rsidP="00CE2867">
            <w:pPr>
              <w:rPr>
                <w:rFonts w:cstheme="minorHAnsi"/>
              </w:rPr>
            </w:pPr>
            <w:r w:rsidRPr="00484005">
              <w:rPr>
                <w:rFonts w:cstheme="minorHAnsi"/>
              </w:rPr>
              <w:t>Compartment</w:t>
            </w:r>
          </w:p>
        </w:tc>
        <w:tc>
          <w:tcPr>
            <w:tcW w:w="7039" w:type="dxa"/>
          </w:tcPr>
          <w:p w14:paraId="22BFC102" w14:textId="3D44237D" w:rsidR="00184D94" w:rsidRPr="00484005" w:rsidRDefault="00484005" w:rsidP="00CE2867">
            <w:pPr>
              <w:rPr>
                <w:rFonts w:cstheme="minorHAnsi"/>
              </w:rPr>
            </w:pPr>
            <w:r w:rsidRPr="00484005">
              <w:rPr>
                <w:rFonts w:cstheme="minorHAnsi"/>
              </w:rPr>
              <w:t>The main environmental compartments compass air, soil/ground, and water. Some elementary flow lists include additional compartment, e.g., for land use. Each compartment can be disaggregated further into sub-compartments to differentiate, for example, between emissions occurring in urban and rural areas, at different altitudes, or to different types of waterbodies.</w:t>
            </w:r>
          </w:p>
        </w:tc>
      </w:tr>
      <w:tr w:rsidR="00184D94" w:rsidRPr="00484005" w14:paraId="1102E9B0" w14:textId="77777777" w:rsidTr="00887822">
        <w:tc>
          <w:tcPr>
            <w:tcW w:w="1980" w:type="dxa"/>
          </w:tcPr>
          <w:p w14:paraId="3B0929D1" w14:textId="77777777" w:rsidR="00184D94" w:rsidRPr="00484005" w:rsidRDefault="00184D94" w:rsidP="00CE2867">
            <w:pPr>
              <w:rPr>
                <w:rFonts w:cstheme="minorHAnsi"/>
              </w:rPr>
            </w:pPr>
            <w:r w:rsidRPr="00484005">
              <w:rPr>
                <w:rFonts w:cstheme="minorHAnsi"/>
              </w:rPr>
              <w:t>Confidence rating</w:t>
            </w:r>
          </w:p>
        </w:tc>
        <w:tc>
          <w:tcPr>
            <w:tcW w:w="7039" w:type="dxa"/>
          </w:tcPr>
          <w:p w14:paraId="6AF9ECEB" w14:textId="454C3EB3" w:rsidR="00184D94" w:rsidRPr="007153FC" w:rsidRDefault="00184D94" w:rsidP="009E231B">
            <w:pPr>
              <w:rPr>
                <w:rFonts w:cstheme="minorHAnsi"/>
              </w:rPr>
            </w:pPr>
            <w:r w:rsidRPr="00484005">
              <w:rPr>
                <w:rFonts w:cstheme="minorHAnsi"/>
              </w:rPr>
              <w:t>A rating system that allows the source- and target-side mappers/reviewers</w:t>
            </w:r>
            <w:r w:rsidRPr="00501BC6">
              <w:rPr>
                <w:rFonts w:cstheme="minorHAnsi"/>
              </w:rPr>
              <w:t xml:space="preserve"> to indicate their respective perceived (i.e., subjective) levels of </w:t>
            </w:r>
            <w:r w:rsidRPr="00070448">
              <w:rPr>
                <w:rFonts w:cstheme="minorHAnsi"/>
              </w:rPr>
              <w:t>confidence in each pair of matched items</w:t>
            </w:r>
            <w:r w:rsidR="008037FF">
              <w:rPr>
                <w:rFonts w:cstheme="minorHAnsi"/>
              </w:rPr>
              <w:t>.</w:t>
            </w:r>
          </w:p>
        </w:tc>
      </w:tr>
      <w:tr w:rsidR="00184D94" w:rsidRPr="00484005" w14:paraId="5A9CE498" w14:textId="77777777" w:rsidTr="00887822">
        <w:tc>
          <w:tcPr>
            <w:tcW w:w="1980" w:type="dxa"/>
          </w:tcPr>
          <w:p w14:paraId="37CBB139" w14:textId="77777777" w:rsidR="00184D94" w:rsidRPr="00501BC6" w:rsidRDefault="00184D94" w:rsidP="00CE2867">
            <w:pPr>
              <w:rPr>
                <w:rFonts w:cstheme="minorHAnsi"/>
              </w:rPr>
            </w:pPr>
            <w:r w:rsidRPr="00501BC6">
              <w:rPr>
                <w:rFonts w:cstheme="minorHAnsi"/>
              </w:rPr>
              <w:t>Emission</w:t>
            </w:r>
          </w:p>
        </w:tc>
        <w:tc>
          <w:tcPr>
            <w:tcW w:w="7039" w:type="dxa"/>
          </w:tcPr>
          <w:p w14:paraId="1C5A9899" w14:textId="77777777" w:rsidR="00184D94" w:rsidRPr="00FB0C4D" w:rsidRDefault="00184D94" w:rsidP="00CE2867">
            <w:pPr>
              <w:rPr>
                <w:rFonts w:cstheme="minorHAnsi"/>
              </w:rPr>
            </w:pPr>
            <w:r w:rsidRPr="00070448">
              <w:rPr>
                <w:rFonts w:cstheme="minorHAnsi"/>
              </w:rPr>
              <w:t xml:space="preserve">Elementary flow to the natural environment caused by human activities (i.e., from the </w:t>
            </w:r>
            <w:proofErr w:type="spellStart"/>
            <w:r w:rsidRPr="00070448">
              <w:rPr>
                <w:rFonts w:cstheme="minorHAnsi"/>
              </w:rPr>
              <w:t>technosphere</w:t>
            </w:r>
            <w:proofErr w:type="spellEnd"/>
            <w:r w:rsidRPr="00070448">
              <w:rPr>
                <w:rFonts w:cstheme="minorHAnsi"/>
              </w:rPr>
              <w:t>)</w:t>
            </w:r>
          </w:p>
        </w:tc>
      </w:tr>
      <w:tr w:rsidR="00184D94" w:rsidRPr="00484005" w14:paraId="3C16701F" w14:textId="77777777" w:rsidTr="00887822">
        <w:tc>
          <w:tcPr>
            <w:tcW w:w="1980" w:type="dxa"/>
          </w:tcPr>
          <w:p w14:paraId="4FFA9234" w14:textId="77777777" w:rsidR="00184D94" w:rsidRPr="00501BC6" w:rsidRDefault="00184D94" w:rsidP="00CE2867">
            <w:pPr>
              <w:rPr>
                <w:rFonts w:cstheme="minorHAnsi"/>
              </w:rPr>
            </w:pPr>
            <w:r w:rsidRPr="00501BC6">
              <w:rPr>
                <w:rFonts w:cstheme="minorHAnsi"/>
              </w:rPr>
              <w:t>(Elementary) flow</w:t>
            </w:r>
          </w:p>
        </w:tc>
        <w:tc>
          <w:tcPr>
            <w:tcW w:w="7039" w:type="dxa"/>
          </w:tcPr>
          <w:p w14:paraId="5AC7BFD0" w14:textId="77777777" w:rsidR="00184D94" w:rsidRPr="00070448" w:rsidRDefault="00184D94" w:rsidP="00CE2867">
            <w:pPr>
              <w:rPr>
                <w:rFonts w:cstheme="minorHAnsi"/>
              </w:rPr>
            </w:pPr>
            <w:r w:rsidRPr="00070448">
              <w:rPr>
                <w:rFonts w:cstheme="minorHAnsi"/>
              </w:rPr>
              <w:t>The combination of a flowable, context, and unit that defines an exchange with the natural environment.</w:t>
            </w:r>
          </w:p>
        </w:tc>
      </w:tr>
      <w:tr w:rsidR="00184D94" w:rsidRPr="00484005" w14:paraId="38C7027F" w14:textId="77777777" w:rsidTr="00887822">
        <w:tc>
          <w:tcPr>
            <w:tcW w:w="1980" w:type="dxa"/>
          </w:tcPr>
          <w:p w14:paraId="43D81BC5" w14:textId="77777777" w:rsidR="00184D94" w:rsidRPr="00501BC6" w:rsidRDefault="00184D94" w:rsidP="00CE2867">
            <w:pPr>
              <w:rPr>
                <w:rFonts w:cstheme="minorHAnsi"/>
              </w:rPr>
            </w:pPr>
            <w:r w:rsidRPr="00501BC6">
              <w:rPr>
                <w:rFonts w:cstheme="minorHAnsi"/>
              </w:rPr>
              <w:t>Flowable</w:t>
            </w:r>
          </w:p>
        </w:tc>
        <w:tc>
          <w:tcPr>
            <w:tcW w:w="7039" w:type="dxa"/>
          </w:tcPr>
          <w:p w14:paraId="54AE2B7B" w14:textId="77777777" w:rsidR="00184D94" w:rsidRPr="00FB0C4D" w:rsidRDefault="00184D94" w:rsidP="00CE2867">
            <w:pPr>
              <w:rPr>
                <w:rFonts w:cstheme="minorHAnsi"/>
              </w:rPr>
            </w:pPr>
            <w:r w:rsidRPr="00070448">
              <w:rPr>
                <w:rFonts w:cstheme="minorHAnsi"/>
              </w:rPr>
              <w:t>The name (e.g., of a chemical substance or natural resource) and the other attributes of a flow, but without the environmental compartment (context)</w:t>
            </w:r>
          </w:p>
        </w:tc>
      </w:tr>
      <w:tr w:rsidR="00184D94" w:rsidRPr="00484005" w14:paraId="15B33A37" w14:textId="77777777" w:rsidTr="00887822">
        <w:tc>
          <w:tcPr>
            <w:tcW w:w="1980" w:type="dxa"/>
          </w:tcPr>
          <w:p w14:paraId="45B7A2CB" w14:textId="77777777" w:rsidR="00184D94" w:rsidRPr="00501BC6" w:rsidRDefault="00184D94" w:rsidP="00CE2867">
            <w:pPr>
              <w:rPr>
                <w:rFonts w:cstheme="minorHAnsi"/>
              </w:rPr>
            </w:pPr>
            <w:r w:rsidRPr="00501BC6">
              <w:rPr>
                <w:rFonts w:cstheme="minorHAnsi"/>
              </w:rPr>
              <w:t>Match condition</w:t>
            </w:r>
          </w:p>
        </w:tc>
        <w:tc>
          <w:tcPr>
            <w:tcW w:w="7039" w:type="dxa"/>
          </w:tcPr>
          <w:p w14:paraId="30ED2BBA" w14:textId="77777777" w:rsidR="00184D94" w:rsidRPr="00070448" w:rsidRDefault="00184D94" w:rsidP="00CE2867">
            <w:pPr>
              <w:rPr>
                <w:rFonts w:cstheme="minorHAnsi"/>
              </w:rPr>
            </w:pPr>
            <w:r w:rsidRPr="00070448">
              <w:rPr>
                <w:rFonts w:cstheme="minorHAnsi"/>
              </w:rPr>
              <w:t xml:space="preserve">The logical relationship between the scopes or boundaries for a pair of contexts, </w:t>
            </w:r>
            <w:proofErr w:type="spellStart"/>
            <w:r w:rsidRPr="00070448">
              <w:rPr>
                <w:rFonts w:cstheme="minorHAnsi"/>
              </w:rPr>
              <w:t>flowables</w:t>
            </w:r>
            <w:proofErr w:type="spellEnd"/>
            <w:r w:rsidRPr="00070448">
              <w:rPr>
                <w:rFonts w:cstheme="minorHAnsi"/>
              </w:rPr>
              <w:t>, or flows to be mapped (i.e., the objective alignment of scope/boundaries between the source- and target-side, indicated by logical operator symbols, such as ‘=’, ‘~’, ‘&lt;’, ‘&gt;’, or ‘&lt;&gt;’)</w:t>
            </w:r>
          </w:p>
        </w:tc>
      </w:tr>
      <w:tr w:rsidR="00184D94" w:rsidRPr="00484005" w14:paraId="7928BBEF" w14:textId="77777777" w:rsidTr="00887822">
        <w:tc>
          <w:tcPr>
            <w:tcW w:w="1980" w:type="dxa"/>
          </w:tcPr>
          <w:p w14:paraId="17CD19F0" w14:textId="77777777" w:rsidR="00184D94" w:rsidRPr="00501BC6" w:rsidRDefault="00184D94" w:rsidP="00CE2867">
            <w:pPr>
              <w:rPr>
                <w:rFonts w:cstheme="minorHAnsi"/>
              </w:rPr>
            </w:pPr>
            <w:r w:rsidRPr="00501BC6">
              <w:rPr>
                <w:rFonts w:cstheme="minorHAnsi"/>
              </w:rPr>
              <w:t>Resource</w:t>
            </w:r>
          </w:p>
        </w:tc>
        <w:tc>
          <w:tcPr>
            <w:tcW w:w="7039" w:type="dxa"/>
          </w:tcPr>
          <w:p w14:paraId="3268CA61" w14:textId="77777777" w:rsidR="00184D94" w:rsidRPr="00070448" w:rsidRDefault="00184D94" w:rsidP="00CE2867">
            <w:pPr>
              <w:rPr>
                <w:rFonts w:cstheme="minorHAnsi"/>
              </w:rPr>
            </w:pPr>
            <w:r w:rsidRPr="00070448">
              <w:rPr>
                <w:rFonts w:cstheme="minorHAnsi"/>
              </w:rPr>
              <w:t xml:space="preserve">Elementary flow extracted from the natural environment, and put into the </w:t>
            </w:r>
            <w:proofErr w:type="spellStart"/>
            <w:r w:rsidRPr="00070448">
              <w:rPr>
                <w:rFonts w:cstheme="minorHAnsi"/>
              </w:rPr>
              <w:t>technosphere</w:t>
            </w:r>
            <w:proofErr w:type="spellEnd"/>
            <w:r w:rsidRPr="00070448">
              <w:rPr>
                <w:rFonts w:cstheme="minorHAnsi"/>
              </w:rPr>
              <w:t>, by human activities</w:t>
            </w:r>
          </w:p>
        </w:tc>
      </w:tr>
      <w:tr w:rsidR="00184D94" w:rsidRPr="00484005" w14:paraId="5B0E7C40" w14:textId="77777777" w:rsidTr="00887822">
        <w:tc>
          <w:tcPr>
            <w:tcW w:w="1980" w:type="dxa"/>
          </w:tcPr>
          <w:p w14:paraId="2ABEB1B8" w14:textId="77777777" w:rsidR="00184D94" w:rsidRPr="00501BC6" w:rsidRDefault="00184D94" w:rsidP="00CE2867">
            <w:pPr>
              <w:rPr>
                <w:rFonts w:cstheme="minorHAnsi"/>
              </w:rPr>
            </w:pPr>
            <w:r w:rsidRPr="00501BC6">
              <w:rPr>
                <w:rFonts w:cstheme="minorHAnsi"/>
              </w:rPr>
              <w:t>UUID</w:t>
            </w:r>
          </w:p>
        </w:tc>
        <w:tc>
          <w:tcPr>
            <w:tcW w:w="7039" w:type="dxa"/>
          </w:tcPr>
          <w:p w14:paraId="70B496EA" w14:textId="77777777" w:rsidR="00184D94" w:rsidRPr="00484005" w:rsidRDefault="00184D94" w:rsidP="00CE2867">
            <w:pPr>
              <w:rPr>
                <w:rFonts w:cstheme="minorHAnsi"/>
              </w:rPr>
            </w:pPr>
            <w:r w:rsidRPr="00070448">
              <w:rPr>
                <w:rFonts w:cstheme="minorHAnsi"/>
              </w:rPr>
              <w:t>Universally Unique Identifier, a standardized system</w:t>
            </w:r>
            <w:r w:rsidRPr="00484005">
              <w:rPr>
                <w:rStyle w:val="FootnoteReference"/>
                <w:rFonts w:cstheme="minorHAnsi"/>
              </w:rPr>
              <w:footnoteReference w:id="1"/>
            </w:r>
            <w:r w:rsidRPr="00484005">
              <w:rPr>
                <w:rFonts w:cstheme="minorHAnsi"/>
              </w:rPr>
              <w:t xml:space="preserve"> to label and uniquely identify information, such as individual flows defined in elementary flow list</w:t>
            </w:r>
          </w:p>
        </w:tc>
      </w:tr>
    </w:tbl>
    <w:p w14:paraId="77C30FF4" w14:textId="1147FEFA" w:rsidR="00CB6945" w:rsidRDefault="00CB6945">
      <w:r>
        <w:br w:type="page"/>
      </w:r>
    </w:p>
    <w:p w14:paraId="7111F6CF" w14:textId="48C256DF" w:rsidR="00D13177" w:rsidRDefault="00D13177" w:rsidP="00D13177">
      <w:pPr>
        <w:pStyle w:val="Heading1"/>
      </w:pPr>
      <w:bookmarkStart w:id="132" w:name="_Toc89114910"/>
      <w:bookmarkEnd w:id="131"/>
      <w:r w:rsidRPr="00D13177">
        <w:lastRenderedPageBreak/>
        <w:t>Introduction and background to the project</w:t>
      </w:r>
      <w:bookmarkEnd w:id="132"/>
    </w:p>
    <w:p w14:paraId="53A00665" w14:textId="75312189" w:rsidR="00F951DA" w:rsidRPr="00C552A2" w:rsidRDefault="00F951DA" w:rsidP="00F951DA">
      <w:bookmarkStart w:id="133" w:name="_Hlk77100070"/>
      <w:bookmarkStart w:id="134" w:name="_Hlk89121992"/>
      <w:r w:rsidRPr="00C552A2">
        <w:t xml:space="preserve">The </w:t>
      </w:r>
      <w:r w:rsidRPr="00F951DA">
        <w:rPr>
          <w:i/>
          <w:iCs/>
        </w:rPr>
        <w:t>Global LCA Data Access (GLAD)</w:t>
      </w:r>
      <w:r>
        <w:rPr>
          <w:rStyle w:val="FootnoteReference"/>
          <w:i/>
          <w:iCs/>
        </w:rPr>
        <w:footnoteReference w:id="2"/>
      </w:r>
      <w:r w:rsidRPr="00C552A2">
        <w:t xml:space="preserve"> network is a platform, established under the Life Cycle Initiative and hosted by United Nations Environmental Programme (UNEP), that allows users to find and access life cycle inventory (LCI) datasets from different data providers. </w:t>
      </w:r>
      <w:bookmarkEnd w:id="134"/>
      <w:r>
        <w:t>The platform</w:t>
      </w:r>
      <w:r w:rsidRPr="00C552A2">
        <w:t xml:space="preserve"> allows users to search, find, compare, convert, and download datasets for life cycle assessment (LCA). Through GLAD, data </w:t>
      </w:r>
      <w:r w:rsidR="00CC46D1">
        <w:t>are</w:t>
      </w:r>
      <w:r w:rsidR="00CC46D1" w:rsidRPr="00C552A2">
        <w:t xml:space="preserve"> </w:t>
      </w:r>
      <w:r w:rsidRPr="00C552A2">
        <w:t xml:space="preserve">centralized </w:t>
      </w:r>
      <w:r>
        <w:t>to improve</w:t>
      </w:r>
      <w:r w:rsidRPr="00C552A2">
        <w:t xml:space="preserve"> access and facilitat</w:t>
      </w:r>
      <w:r>
        <w:t>e</w:t>
      </w:r>
      <w:r w:rsidRPr="00C552A2">
        <w:t xml:space="preserve"> interoperability </w:t>
      </w:r>
      <w:r>
        <w:t>between</w:t>
      </w:r>
      <w:r w:rsidRPr="00C552A2">
        <w:t xml:space="preserve"> common data exchange formats. This increased accessibility and functionality benefits data providers as well as data users</w:t>
      </w:r>
      <w:r>
        <w:t xml:space="preserve">, including </w:t>
      </w:r>
      <w:r w:rsidRPr="00C552A2">
        <w:t xml:space="preserve">LCA </w:t>
      </w:r>
      <w:r>
        <w:t xml:space="preserve">researchers and </w:t>
      </w:r>
      <w:r w:rsidRPr="00C552A2">
        <w:t xml:space="preserve">practitioners in business or industry </w:t>
      </w:r>
      <w:r>
        <w:t>and</w:t>
      </w:r>
      <w:r w:rsidRPr="00C552A2">
        <w:t xml:space="preserve"> public policymakers</w:t>
      </w:r>
      <w:r>
        <w:t>, worldwide</w:t>
      </w:r>
      <w:r w:rsidRPr="00C552A2">
        <w:t xml:space="preserve">. </w:t>
      </w:r>
    </w:p>
    <w:p w14:paraId="45A76B75" w14:textId="77777777" w:rsidR="00D13177" w:rsidRPr="00C552A2" w:rsidRDefault="00D13177" w:rsidP="00D13177">
      <w:r w:rsidRPr="00C552A2">
        <w:t xml:space="preserve">In the context of LCA, nomenclature lists define interactions with the natural environment or between economic activities (also referred to as elementary flows, EFs, and </w:t>
      </w:r>
      <w:proofErr w:type="spellStart"/>
      <w:r w:rsidRPr="00C552A2">
        <w:t>technosphere</w:t>
      </w:r>
      <w:proofErr w:type="spellEnd"/>
      <w:r w:rsidRPr="00C552A2">
        <w:t xml:space="preserve"> flows or intermediate exchanges, respectively). This information is essential for several reasons, including for linking of unit processes into product systems or for the consistent application of Life Cycle Impact Assessment (LCIA) methods. Consistent mapping between different nomenclature systems facilitates the conversion of datasets from one data exchange format to another, a prerequisite for the interoperability of LCA data from multiple sources for a common application.</w:t>
      </w:r>
    </w:p>
    <w:p w14:paraId="42D246F6" w14:textId="7860A465" w:rsidR="00D13177" w:rsidRPr="00C552A2" w:rsidRDefault="00D13177" w:rsidP="00D13177">
      <w:r w:rsidRPr="00C552A2">
        <w:t xml:space="preserve">Initiated within the GLAD Working Group on Nomenclature (WG1), the aim of the present project </w:t>
      </w:r>
      <w:r w:rsidR="00AE4DCE">
        <w:t>wa</w:t>
      </w:r>
      <w:r w:rsidRPr="00C552A2">
        <w:t>s to develop a common system to map the nomenclature lists for elementary flows (</w:t>
      </w:r>
      <w:r w:rsidR="00CC1E0C" w:rsidRPr="00C552A2">
        <w:t>E</w:t>
      </w:r>
      <w:r w:rsidR="00CC1E0C">
        <w:t>F</w:t>
      </w:r>
      <w:r w:rsidR="00CC1E0C" w:rsidRPr="00C552A2">
        <w:t>s</w:t>
      </w:r>
      <w:r w:rsidRPr="00C552A2">
        <w:t xml:space="preserve">) between databases connected to GLAD. The databases </w:t>
      </w:r>
      <w:r w:rsidR="00F951DA">
        <w:t>connected to</w:t>
      </w:r>
      <w:r w:rsidRPr="00C552A2">
        <w:t xml:space="preserve"> GLAD are also referred to as ‘nodes.’ The project deliverables provide the foundation to improve the data exchange format conversion tool provided in the GLAD online user interface. Commissioned by UNEP through a small-scale founding agreement (SSFA), and with financial support from the REAL initiative</w:t>
      </w:r>
      <w:r w:rsidR="00F951DA">
        <w:rPr>
          <w:rStyle w:val="FootnoteReference"/>
        </w:rPr>
        <w:footnoteReference w:id="3"/>
      </w:r>
      <w:r w:rsidRPr="00C552A2">
        <w:t xml:space="preserve"> of the European Commission and internal resources from the Life Cycle Initiative, the project </w:t>
      </w:r>
      <w:r w:rsidR="002241F5">
        <w:t>wa</w:t>
      </w:r>
      <w:r w:rsidRPr="00C552A2">
        <w:t xml:space="preserve">s implemented by the ecoinvent association from October 2020 to July 2021. The activities </w:t>
      </w:r>
      <w:r w:rsidR="002241F5">
        <w:t>were</w:t>
      </w:r>
      <w:r w:rsidRPr="00C552A2">
        <w:t xml:space="preserve"> supported by representatives from the U.S. Federal LCA Commons, the Inventory Database for Environmental Analysis (IDEA) of Japan, and the International Reference Life Cycle Data System (ILCD)/Life Cycle Data Network (LCDN)</w:t>
      </w:r>
      <w:r w:rsidR="005A15F3">
        <w:t xml:space="preserve"> developed by the Joint Research Centre</w:t>
      </w:r>
      <w:r w:rsidRPr="00C552A2">
        <w:t xml:space="preserve"> of the European Commission.</w:t>
      </w:r>
    </w:p>
    <w:p w14:paraId="17F934F2" w14:textId="78E07E00" w:rsidR="00D13177" w:rsidRDefault="00D13177" w:rsidP="00D13177">
      <w:r w:rsidRPr="00C552A2">
        <w:t xml:space="preserve">More specifically, </w:t>
      </w:r>
      <w:bookmarkStart w:id="135" w:name="_Hlk89121971"/>
      <w:r w:rsidRPr="00C552A2">
        <w:t xml:space="preserve">the main goal of this project </w:t>
      </w:r>
      <w:r w:rsidR="00AE4DCE">
        <w:t>wa</w:t>
      </w:r>
      <w:r w:rsidRPr="00C552A2">
        <w:t xml:space="preserve">s to create bidirectional EF mapping files between four widely used nomenclature lists, from four major LCA databases. The mapping </w:t>
      </w:r>
      <w:r w:rsidR="00AE4DCE">
        <w:t>is</w:t>
      </w:r>
      <w:r w:rsidRPr="00C552A2">
        <w:t xml:space="preserve"> established using a common format and file structure and including transparent documentation of any assumptions made in the process. The documentation encompass</w:t>
      </w:r>
      <w:r w:rsidR="00AE4DCE">
        <w:t>es</w:t>
      </w:r>
      <w:r w:rsidRPr="00C552A2">
        <w:t xml:space="preserve"> an </w:t>
      </w:r>
      <w:r w:rsidR="00F93AE1">
        <w:t>account</w:t>
      </w:r>
      <w:r w:rsidRPr="00C552A2">
        <w:t xml:space="preserve"> of ‘unmapp</w:t>
      </w:r>
      <w:r w:rsidR="00F93AE1">
        <w:t>ed</w:t>
      </w:r>
      <w:r w:rsidRPr="00C552A2">
        <w:t>’ list items</w:t>
      </w:r>
      <w:r w:rsidR="00F93AE1">
        <w:t xml:space="preserve"> (indicated in the respective mapping files; project deliverable D1.2)</w:t>
      </w:r>
      <w:r w:rsidRPr="00C552A2">
        <w:t>, any rationales for how imperfect matches or approximations are treated, and the identification of more general issues.</w:t>
      </w:r>
      <w:bookmarkEnd w:id="135"/>
      <w:r w:rsidR="00F93AE1">
        <w:t xml:space="preserve"> The two latter aspects are addressed in this report (deliverable D1.3).</w:t>
      </w:r>
      <w:r w:rsidRPr="00C552A2">
        <w:t xml:space="preserve"> Finally, the project team </w:t>
      </w:r>
      <w:r w:rsidR="00CC46D1">
        <w:t xml:space="preserve">has </w:t>
      </w:r>
      <w:r w:rsidR="00F93AE1">
        <w:t>outlined</w:t>
      </w:r>
      <w:r w:rsidRPr="00C552A2">
        <w:t xml:space="preserve"> procedures for how </w:t>
      </w:r>
      <w:r w:rsidR="00F93AE1">
        <w:t xml:space="preserve">the </w:t>
      </w:r>
      <w:r w:rsidRPr="00C552A2">
        <w:t>nomenclature mappings, established within the GLAD network, shall be maintained, and expanded in the future</w:t>
      </w:r>
      <w:r w:rsidR="00F93AE1">
        <w:t xml:space="preserve"> (in deliverable D2.3).</w:t>
      </w:r>
    </w:p>
    <w:p w14:paraId="5EF8553B" w14:textId="0B8BA7E2" w:rsidR="00A64E11" w:rsidRDefault="00A64E11">
      <w:r>
        <w:br w:type="page"/>
      </w:r>
    </w:p>
    <w:p w14:paraId="59364A00" w14:textId="5FA3AA22" w:rsidR="00D13177" w:rsidRDefault="00D13177" w:rsidP="00D13177">
      <w:pPr>
        <w:pStyle w:val="Heading1"/>
      </w:pPr>
      <w:bookmarkStart w:id="136" w:name="_Toc89114911"/>
      <w:bookmarkEnd w:id="133"/>
      <w:r w:rsidRPr="00D13177">
        <w:lastRenderedPageBreak/>
        <w:t>General mapping procedure</w:t>
      </w:r>
      <w:bookmarkEnd w:id="136"/>
    </w:p>
    <w:p w14:paraId="2E121AE4" w14:textId="5057FF34" w:rsidR="008A7C8E" w:rsidRDefault="008A7C8E" w:rsidP="00D13177">
      <w:r>
        <w:t xml:space="preserve">There are two basic ways to map nomenclature systems onto each other, with the key difference being whether </w:t>
      </w:r>
      <w:r w:rsidR="00E34FFF">
        <w:t xml:space="preserve">(i) </w:t>
      </w:r>
      <w:r>
        <w:t xml:space="preserve">all possible combinations of source- and target-side flow lists are mapped directly or </w:t>
      </w:r>
      <w:r w:rsidR="00E34FFF">
        <w:t xml:space="preserve">(ii) </w:t>
      </w:r>
      <w:r>
        <w:t>via a common ‘master list’. The latter approach has a clear advantage in that number of mappings that needs to be establish</w:t>
      </w:r>
      <w:r w:rsidR="00E34FFF">
        <w:t>ed</w:t>
      </w:r>
      <w:r>
        <w:t xml:space="preserve"> is </w:t>
      </w:r>
      <w:r w:rsidR="00784BED">
        <w:t xml:space="preserve">linearly </w:t>
      </w:r>
      <w:r>
        <w:t>proportional to the number of participating lists</w:t>
      </w:r>
      <w:r w:rsidR="0099710F">
        <w:t xml:space="preserve"> (</w:t>
      </w:r>
      <w:r w:rsidR="0099710F" w:rsidRPr="00EF3D80">
        <w:rPr>
          <w:i/>
          <w:iCs/>
        </w:rPr>
        <w:t>n</w:t>
      </w:r>
      <w:r w:rsidR="0099710F">
        <w:t>)</w:t>
      </w:r>
      <w:r>
        <w:t xml:space="preserve">. In contrast, the more translational pairwise mapping </w:t>
      </w:r>
      <w:r w:rsidR="00EF3D80">
        <w:t xml:space="preserve">(in i.) </w:t>
      </w:r>
      <w:r>
        <w:t>of a list onto all other lists means that the number of mapping files required to be established grows exponentially</w:t>
      </w:r>
      <w:r w:rsidR="00D9761B">
        <w:t xml:space="preserve">, as </w:t>
      </w:r>
      <w:r w:rsidR="00D9761B" w:rsidRPr="00D9761B">
        <w:rPr>
          <w:i/>
          <w:iCs/>
        </w:rPr>
        <w:t>n</w:t>
      </w:r>
      <w:r w:rsidR="00D9761B" w:rsidRPr="00D9761B">
        <w:rPr>
          <w:rFonts w:ascii="Times New Roman" w:hAnsi="Times New Roman" w:cs="Times New Roman"/>
          <w:i/>
          <w:iCs/>
        </w:rPr>
        <w:t>∙</w:t>
      </w:r>
      <w:r w:rsidR="00D9761B" w:rsidRPr="00D9761B">
        <w:rPr>
          <w:i/>
          <w:iCs/>
        </w:rPr>
        <w:t>(n-1)</w:t>
      </w:r>
      <w:r w:rsidR="00D9761B">
        <w:t xml:space="preserve">, </w:t>
      </w:r>
      <w:r>
        <w:t>with each new list added to the mapping system.</w:t>
      </w:r>
      <w:r w:rsidR="00D9761B">
        <w:t xml:space="preserve"> </w:t>
      </w:r>
    </w:p>
    <w:p w14:paraId="27C7880A" w14:textId="7FEDB350" w:rsidR="00D9761B" w:rsidRDefault="00EC27BD" w:rsidP="00D13177">
      <w:r>
        <w:t>T</w:t>
      </w:r>
      <w:r w:rsidR="00D9761B">
        <w:t>he various elemental flow lists in use in LCA not only represent different naming conventions</w:t>
      </w:r>
      <w:r>
        <w:t xml:space="preserve"> or flow units</w:t>
      </w:r>
      <w:r w:rsidR="00D9761B">
        <w:t>, but to some extent also fundamentally different way of defining or characterizing human interactions/interventions with natural environment. So, to determine a common ‘master’ flow list for more efficient mapping</w:t>
      </w:r>
      <w:r>
        <w:t>, but without compromising its scope/completeness,</w:t>
      </w:r>
      <w:r w:rsidR="00D9761B">
        <w:t xml:space="preserve"> implies these differences needs to be </w:t>
      </w:r>
      <w:r>
        <w:t xml:space="preserve">bridged. While this would mark a giant step towards harmonization of elementary flows for use in LCA, </w:t>
      </w:r>
      <w:r w:rsidR="00B926B7">
        <w:t>the necessary level of consensus</w:t>
      </w:r>
      <w:r>
        <w:t xml:space="preserve"> might not be attainable near-term. The </w:t>
      </w:r>
      <w:r w:rsidR="00055CF8">
        <w:t xml:space="preserve">direct </w:t>
      </w:r>
      <w:r>
        <w:t xml:space="preserve">pairwise mapping, on the other hand, instantly exposes these differences, but in a </w:t>
      </w:r>
      <w:r w:rsidR="00055CF8">
        <w:t>(</w:t>
      </w:r>
      <w:r>
        <w:t>more</w:t>
      </w:r>
      <w:r w:rsidR="00055CF8">
        <w:t>)</w:t>
      </w:r>
      <w:r>
        <w:t xml:space="preserve"> </w:t>
      </w:r>
      <w:r w:rsidR="00B926B7">
        <w:t>neutral</w:t>
      </w:r>
      <w:r>
        <w:t xml:space="preserve"> way</w:t>
      </w:r>
      <w:r w:rsidR="00B926B7">
        <w:t>. A</w:t>
      </w:r>
      <w:r>
        <w:t>nd as such</w:t>
      </w:r>
      <w:r w:rsidR="00B926B7">
        <w:t>, it</w:t>
      </w:r>
      <w:r>
        <w:t xml:space="preserve"> allows the list owners to develop a better understand</w:t>
      </w:r>
      <w:r w:rsidR="00B926B7">
        <w:t>ing</w:t>
      </w:r>
      <w:r>
        <w:t xml:space="preserve"> of </w:t>
      </w:r>
      <w:r w:rsidR="00B926B7">
        <w:t>alternative perspectives. The present project adopted the translational n-to-(n-1) approach, with an explorative component to uncover – but not to judge – similarities and differences between the participating lists</w:t>
      </w:r>
      <w:r w:rsidR="00055CF8">
        <w:t>. These insights will hopefully lay the foundation for further harmonization efforts in the future.</w:t>
      </w:r>
    </w:p>
    <w:p w14:paraId="5D051067" w14:textId="56EE53B6" w:rsidR="00C8014A" w:rsidRDefault="00C8014A" w:rsidP="00D13177">
      <w:r>
        <w:t xml:space="preserve">The procedure established and followed in this project entails the following main steps, which are </w:t>
      </w:r>
      <w:r w:rsidR="004F7FCD">
        <w:t xml:space="preserve">illustrated in </w:t>
      </w:r>
      <w:r w:rsidR="00ED031A">
        <w:fldChar w:fldCharType="begin"/>
      </w:r>
      <w:r w:rsidR="00ED031A">
        <w:instrText xml:space="preserve"> REF _Ref81312510 \h </w:instrText>
      </w:r>
      <w:r w:rsidR="00ED031A">
        <w:fldChar w:fldCharType="separate"/>
      </w:r>
      <w:r w:rsidR="00C138E1">
        <w:t xml:space="preserve">Figure </w:t>
      </w:r>
      <w:r w:rsidR="00C138E1">
        <w:rPr>
          <w:noProof/>
        </w:rPr>
        <w:t>1</w:t>
      </w:r>
      <w:r w:rsidR="00ED031A">
        <w:fldChar w:fldCharType="end"/>
      </w:r>
      <w:r w:rsidR="00ED031A">
        <w:t xml:space="preserve"> </w:t>
      </w:r>
      <w:r w:rsidR="004F7FCD">
        <w:t xml:space="preserve">and </w:t>
      </w:r>
      <w:r>
        <w:t>described in more detail in the sections below.</w:t>
      </w:r>
    </w:p>
    <w:p w14:paraId="19E3A0E4" w14:textId="1BF5072A" w:rsidR="00C8014A" w:rsidRDefault="00C8014A" w:rsidP="00C8014A">
      <w:pPr>
        <w:pStyle w:val="ListParagraph"/>
        <w:numPr>
          <w:ilvl w:val="0"/>
          <w:numId w:val="15"/>
        </w:numPr>
      </w:pPr>
      <w:r>
        <w:t xml:space="preserve">Transfer of elementary flow (EF) lists to </w:t>
      </w:r>
      <w:r w:rsidRPr="005C2E42">
        <w:rPr>
          <w:b/>
          <w:bCs/>
        </w:rPr>
        <w:t>common GLAD EF mapping format</w:t>
      </w:r>
    </w:p>
    <w:p w14:paraId="03414AEF" w14:textId="4CD085E6" w:rsidR="00C8014A" w:rsidRPr="0064766F" w:rsidRDefault="00C8014A" w:rsidP="00C8014A">
      <w:pPr>
        <w:pStyle w:val="ListParagraph"/>
        <w:numPr>
          <w:ilvl w:val="0"/>
          <w:numId w:val="15"/>
        </w:numPr>
      </w:pPr>
      <w:r w:rsidRPr="00C8014A">
        <w:rPr>
          <w:b/>
          <w:bCs/>
        </w:rPr>
        <w:t>Context mapping</w:t>
      </w:r>
      <w:r>
        <w:t xml:space="preserve">, to determine the correspondence (as ‘default’ match and acceptable </w:t>
      </w:r>
      <w:r w:rsidRPr="0064766F">
        <w:t>proxies</w:t>
      </w:r>
      <w:r w:rsidR="00A022B2">
        <w:t>, the latter hierarchically ordered by proximity level</w:t>
      </w:r>
      <w:r w:rsidRPr="0064766F">
        <w:t>) between environmental compartments and sub-compartments across the EF lists.</w:t>
      </w:r>
    </w:p>
    <w:p w14:paraId="70C736EF" w14:textId="5BB1B1AF" w:rsidR="00C8014A" w:rsidRPr="0064766F" w:rsidRDefault="00C8014A" w:rsidP="00C8014A">
      <w:pPr>
        <w:pStyle w:val="ListParagraph"/>
        <w:numPr>
          <w:ilvl w:val="0"/>
          <w:numId w:val="15"/>
        </w:numPr>
      </w:pPr>
      <w:r w:rsidRPr="0064766F">
        <w:rPr>
          <w:b/>
          <w:bCs/>
        </w:rPr>
        <w:t xml:space="preserve">Mapping of </w:t>
      </w:r>
      <w:r w:rsidR="005E5FA6">
        <w:rPr>
          <w:b/>
          <w:bCs/>
        </w:rPr>
        <w:t>‘</w:t>
      </w:r>
      <w:proofErr w:type="spellStart"/>
      <w:r w:rsidRPr="0064766F">
        <w:rPr>
          <w:b/>
          <w:bCs/>
        </w:rPr>
        <w:t>flowables</w:t>
      </w:r>
      <w:proofErr w:type="spellEnd"/>
      <w:r w:rsidR="005E5FA6">
        <w:rPr>
          <w:b/>
          <w:bCs/>
        </w:rPr>
        <w:t>’</w:t>
      </w:r>
      <w:r w:rsidR="0064766F">
        <w:t xml:space="preserve">, </w:t>
      </w:r>
      <w:r w:rsidRPr="0064766F">
        <w:t>by considering th</w:t>
      </w:r>
      <w:r w:rsidR="0064766F" w:rsidRPr="0064766F">
        <w:t xml:space="preserve">e </w:t>
      </w:r>
      <w:r w:rsidR="005E5FA6">
        <w:t xml:space="preserve">flow name and the </w:t>
      </w:r>
      <w:r w:rsidR="0064766F">
        <w:t xml:space="preserve">rest of the </w:t>
      </w:r>
      <w:r w:rsidR="0064766F" w:rsidRPr="0064766F">
        <w:t>flow</w:t>
      </w:r>
      <w:r w:rsidR="0064766F">
        <w:t xml:space="preserve"> attributes</w:t>
      </w:r>
      <w:r w:rsidR="0064766F" w:rsidRPr="0064766F">
        <w:t xml:space="preserve"> </w:t>
      </w:r>
      <w:r w:rsidR="0064766F">
        <w:t>without</w:t>
      </w:r>
      <w:r w:rsidR="0064766F" w:rsidRPr="0064766F">
        <w:t xml:space="preserve"> the environmental compartments</w:t>
      </w:r>
      <w:r w:rsidR="0064766F">
        <w:t>. This is mainly</w:t>
      </w:r>
      <w:r w:rsidR="005C2E42">
        <w:t xml:space="preserve"> </w:t>
      </w:r>
      <w:r w:rsidR="005E5FA6">
        <w:t xml:space="preserve">applied to </w:t>
      </w:r>
      <w:proofErr w:type="spellStart"/>
      <w:r w:rsidR="005E5FA6">
        <w:t>flowables</w:t>
      </w:r>
      <w:proofErr w:type="spellEnd"/>
      <w:r w:rsidR="005E5FA6">
        <w:t xml:space="preserve"> associated with </w:t>
      </w:r>
      <w:r w:rsidRPr="0064766F">
        <w:t xml:space="preserve">some type of ambiguity </w:t>
      </w:r>
      <w:r w:rsidR="005E5FA6">
        <w:t>that</w:t>
      </w:r>
      <w:r w:rsidRPr="0064766F">
        <w:t xml:space="preserve"> </w:t>
      </w:r>
      <w:r w:rsidR="005E5FA6">
        <w:t xml:space="preserve">might </w:t>
      </w:r>
      <w:r w:rsidRPr="0064766F">
        <w:t xml:space="preserve">prevent </w:t>
      </w:r>
      <w:r w:rsidR="005E5FA6">
        <w:t xml:space="preserve">the </w:t>
      </w:r>
      <w:r w:rsidRPr="0064766F">
        <w:t xml:space="preserve">mapping script </w:t>
      </w:r>
      <w:r w:rsidR="005E5FA6">
        <w:t xml:space="preserve">from </w:t>
      </w:r>
      <w:r w:rsidRPr="0064766F">
        <w:t>find</w:t>
      </w:r>
      <w:r w:rsidR="005E5FA6">
        <w:t>ing</w:t>
      </w:r>
      <w:r w:rsidRPr="0064766F">
        <w:t xml:space="preserve"> </w:t>
      </w:r>
      <w:r w:rsidR="005E5FA6">
        <w:t xml:space="preserve">an </w:t>
      </w:r>
      <w:r w:rsidRPr="0064766F">
        <w:t xml:space="preserve">appropriate match based </w:t>
      </w:r>
      <w:r w:rsidR="005E5FA6">
        <w:t xml:space="preserve">only </w:t>
      </w:r>
      <w:r w:rsidRPr="0064766F">
        <w:t xml:space="preserve">on </w:t>
      </w:r>
      <w:r w:rsidR="005E5FA6">
        <w:t xml:space="preserve">the </w:t>
      </w:r>
      <w:r w:rsidRPr="0064766F">
        <w:t>main attributes (flow name, CAS, synonyms, context)</w:t>
      </w:r>
      <w:r w:rsidR="005E5FA6">
        <w:t>.</w:t>
      </w:r>
    </w:p>
    <w:p w14:paraId="57E03C7C" w14:textId="70D7BF31" w:rsidR="00C8014A" w:rsidRDefault="0064766F" w:rsidP="00C8014A">
      <w:pPr>
        <w:pStyle w:val="ListParagraph"/>
        <w:numPr>
          <w:ilvl w:val="0"/>
          <w:numId w:val="15"/>
        </w:numPr>
      </w:pPr>
      <w:r w:rsidRPr="005C2E42">
        <w:rPr>
          <w:b/>
          <w:bCs/>
        </w:rPr>
        <w:t>Mapping of individual flows</w:t>
      </w:r>
      <w:r w:rsidR="005C2E42">
        <w:t>, but also splitting or blocking specific flows</w:t>
      </w:r>
      <w:r w:rsidR="005E5FA6">
        <w:t xml:space="preserve"> (applied restrictively to resolve special situations only)</w:t>
      </w:r>
      <w:r w:rsidR="005C2E42">
        <w:t>.</w:t>
      </w:r>
    </w:p>
    <w:p w14:paraId="2CC704C2" w14:textId="5A653AF8" w:rsidR="005C2E42" w:rsidRDefault="005C2E42" w:rsidP="00C8014A">
      <w:pPr>
        <w:pStyle w:val="ListParagraph"/>
        <w:numPr>
          <w:ilvl w:val="0"/>
          <w:numId w:val="15"/>
        </w:numPr>
      </w:pPr>
      <w:r>
        <w:rPr>
          <w:b/>
          <w:bCs/>
        </w:rPr>
        <w:t>Generation of preliminary mapping files</w:t>
      </w:r>
      <w:r w:rsidRPr="005C2E42">
        <w:t xml:space="preserve">, </w:t>
      </w:r>
      <w:r>
        <w:t>using a mapping script</w:t>
      </w:r>
      <w:r w:rsidR="005E5FA6">
        <w:t>,</w:t>
      </w:r>
      <w:r>
        <w:t xml:space="preserve"> developed by JRC</w:t>
      </w:r>
      <w:r w:rsidR="005E5FA6">
        <w:t>, that is fed with the information established in the preceding steps</w:t>
      </w:r>
      <w:r>
        <w:t>.</w:t>
      </w:r>
      <w:r w:rsidR="00E96E2A">
        <w:t xml:space="preserve"> </w:t>
      </w:r>
      <w:r w:rsidR="005E5FA6">
        <w:t xml:space="preserve">This </w:t>
      </w:r>
      <w:r w:rsidR="00DE29A6">
        <w:t>software tool establishes unidirectional mapping files by applying a hierarchical set of rules to match the flows between the source- and target-side EF lists in question.</w:t>
      </w:r>
    </w:p>
    <w:p w14:paraId="38AA31D8" w14:textId="36D34D69" w:rsidR="005C2E42" w:rsidRPr="00C408DF" w:rsidRDefault="00DE29A6" w:rsidP="00C8014A">
      <w:pPr>
        <w:pStyle w:val="ListParagraph"/>
        <w:numPr>
          <w:ilvl w:val="0"/>
          <w:numId w:val="15"/>
        </w:numPr>
      </w:pPr>
      <w:r>
        <w:rPr>
          <w:b/>
          <w:bCs/>
        </w:rPr>
        <w:t>Review</w:t>
      </w:r>
      <w:r w:rsidR="006D69A7" w:rsidRPr="00DE29A6">
        <w:rPr>
          <w:b/>
          <w:bCs/>
        </w:rPr>
        <w:t xml:space="preserve"> of preliminary mapping files</w:t>
      </w:r>
      <w:r w:rsidR="006D69A7">
        <w:t xml:space="preserve">, by representatives of both the source- and target-side EF </w:t>
      </w:r>
      <w:r w:rsidR="006D69A7" w:rsidRPr="00C408DF">
        <w:t>lists</w:t>
      </w:r>
      <w:r w:rsidRPr="00C408DF">
        <w:t xml:space="preserve">. This step also includes </w:t>
      </w:r>
      <w:r w:rsidRPr="00C408DF">
        <w:rPr>
          <w:b/>
          <w:bCs/>
        </w:rPr>
        <w:t>manual modifications</w:t>
      </w:r>
      <w:r w:rsidRPr="00C408DF">
        <w:t xml:space="preserve"> as well as the introduction of quantitative </w:t>
      </w:r>
      <w:r w:rsidRPr="00C408DF">
        <w:rPr>
          <w:b/>
          <w:bCs/>
        </w:rPr>
        <w:t>conversion factors</w:t>
      </w:r>
      <w:r w:rsidRPr="00C408DF">
        <w:t xml:space="preserve"> (e.g., for matched flows with different units, such as energy resources in kg vs. MJ).</w:t>
      </w:r>
    </w:p>
    <w:p w14:paraId="65C50B50" w14:textId="004489EB" w:rsidR="006D69A7" w:rsidRPr="00C408DF" w:rsidRDefault="00C408DF" w:rsidP="00C8014A">
      <w:pPr>
        <w:pStyle w:val="ListParagraph"/>
        <w:numPr>
          <w:ilvl w:val="0"/>
          <w:numId w:val="15"/>
        </w:numPr>
      </w:pPr>
      <w:r w:rsidRPr="00C408DF">
        <w:rPr>
          <w:b/>
          <w:bCs/>
        </w:rPr>
        <w:t>Further</w:t>
      </w:r>
      <w:r w:rsidR="00A022B2" w:rsidRPr="00C408DF">
        <w:rPr>
          <w:b/>
          <w:bCs/>
        </w:rPr>
        <w:t xml:space="preserve"> fine</w:t>
      </w:r>
      <w:r w:rsidRPr="00C408DF">
        <w:rPr>
          <w:b/>
          <w:bCs/>
        </w:rPr>
        <w:t>-</w:t>
      </w:r>
      <w:r w:rsidR="00A022B2" w:rsidRPr="00C408DF">
        <w:rPr>
          <w:b/>
          <w:bCs/>
        </w:rPr>
        <w:t>tuning</w:t>
      </w:r>
      <w:r w:rsidR="00A022B2" w:rsidRPr="00C408DF">
        <w:t xml:space="preserve"> of context mapping and </w:t>
      </w:r>
      <w:proofErr w:type="spellStart"/>
      <w:r w:rsidR="00A022B2" w:rsidRPr="00C408DF">
        <w:t>flowables</w:t>
      </w:r>
      <w:proofErr w:type="spellEnd"/>
      <w:r w:rsidR="00A022B2" w:rsidRPr="00C408DF">
        <w:t xml:space="preserve"> not captured (or </w:t>
      </w:r>
      <w:r w:rsidRPr="00C408DF">
        <w:t>which mapping can be improved</w:t>
      </w:r>
      <w:r w:rsidR="00A022B2" w:rsidRPr="00C408DF">
        <w:t xml:space="preserve">) in the preliminary mappings, steps </w:t>
      </w:r>
      <w:r w:rsidRPr="00C408DF">
        <w:t>1</w:t>
      </w:r>
      <w:r w:rsidR="00A022B2" w:rsidRPr="00C408DF">
        <w:t>-</w:t>
      </w:r>
      <w:r w:rsidRPr="00C408DF">
        <w:t>5</w:t>
      </w:r>
      <w:r w:rsidR="00A022B2" w:rsidRPr="00C408DF">
        <w:t xml:space="preserve"> can be repeated </w:t>
      </w:r>
      <w:r w:rsidRPr="00C408DF">
        <w:t>iteratively</w:t>
      </w:r>
      <w:r w:rsidR="00A022B2" w:rsidRPr="00C408DF">
        <w:t xml:space="preserve">, with progressive level of refining until a final mapping with a reasonable level of coverage is achieved. </w:t>
      </w:r>
    </w:p>
    <w:p w14:paraId="1EF70DA1" w14:textId="77777777" w:rsidR="004F7FCD" w:rsidRDefault="004F7FCD" w:rsidP="004F7FCD">
      <w:pPr>
        <w:keepNext/>
        <w:jc w:val="center"/>
      </w:pPr>
      <w:r>
        <w:rPr>
          <w:noProof/>
        </w:rPr>
        <w:lastRenderedPageBreak/>
        <w:drawing>
          <wp:inline distT="0" distB="0" distL="0" distR="0" wp14:anchorId="2B443360" wp14:editId="586F88B4">
            <wp:extent cx="5760000" cy="2680073"/>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2680073"/>
                    </a:xfrm>
                    <a:prstGeom prst="rect">
                      <a:avLst/>
                    </a:prstGeom>
                    <a:noFill/>
                  </pic:spPr>
                </pic:pic>
              </a:graphicData>
            </a:graphic>
          </wp:inline>
        </w:drawing>
      </w:r>
    </w:p>
    <w:p w14:paraId="1D8BBB78" w14:textId="11E06EBC" w:rsidR="004F7FCD" w:rsidRDefault="004F7FCD" w:rsidP="004F7FCD">
      <w:pPr>
        <w:pStyle w:val="Caption"/>
        <w:jc w:val="center"/>
      </w:pPr>
      <w:bookmarkStart w:id="137" w:name="_Ref81312510"/>
      <w:r>
        <w:t xml:space="preserve">Figure </w:t>
      </w:r>
      <w:r w:rsidR="0058561A">
        <w:fldChar w:fldCharType="begin"/>
      </w:r>
      <w:r w:rsidR="0058561A">
        <w:instrText xml:space="preserve"> SEQ Figure \* ARABIC </w:instrText>
      </w:r>
      <w:r w:rsidR="0058561A">
        <w:fldChar w:fldCharType="separate"/>
      </w:r>
      <w:r w:rsidR="00C138E1">
        <w:rPr>
          <w:noProof/>
        </w:rPr>
        <w:t>1</w:t>
      </w:r>
      <w:r w:rsidR="0058561A">
        <w:rPr>
          <w:noProof/>
        </w:rPr>
        <w:fldChar w:fldCharType="end"/>
      </w:r>
      <w:bookmarkEnd w:id="137"/>
      <w:r>
        <w:t xml:space="preserve"> – overview of the procedure and tools applied to establish the EF mapping files in the present project.</w:t>
      </w:r>
    </w:p>
    <w:p w14:paraId="7049D40C" w14:textId="70A57BA7" w:rsidR="00B926B7" w:rsidRDefault="002F71A7" w:rsidP="00D13177">
      <w:r>
        <w:t xml:space="preserve">A summary of general mapping principles applied is </w:t>
      </w:r>
      <w:r w:rsidRPr="00D60457">
        <w:t xml:space="preserve">provided in </w:t>
      </w:r>
      <w:r w:rsidRPr="00A26CAE">
        <w:t>Appendix A</w:t>
      </w:r>
      <w:r w:rsidRPr="00D60457">
        <w:t xml:space="preserve"> at the end of the document. </w:t>
      </w:r>
      <w:r w:rsidR="00055CF8" w:rsidRPr="00FC3EE0">
        <w:t xml:space="preserve">The rest of this section is dedicated to describing the </w:t>
      </w:r>
      <w:r w:rsidR="00C96F5B" w:rsidRPr="00FC3EE0">
        <w:t>approach</w:t>
      </w:r>
      <w:r w:rsidR="00055CF8" w:rsidRPr="00FC3EE0">
        <w:t xml:space="preserve"> and procedures</w:t>
      </w:r>
      <w:r w:rsidR="00055CF8">
        <w:t xml:space="preserve"> </w:t>
      </w:r>
      <w:r>
        <w:t>developed within this project</w:t>
      </w:r>
      <w:r w:rsidR="00055CF8">
        <w:t xml:space="preserve"> to establish the elementary flow mappin</w:t>
      </w:r>
      <w:r w:rsidR="00055CF8" w:rsidRPr="00D60457">
        <w:t>g files.</w:t>
      </w:r>
      <w:r w:rsidRPr="00D60457">
        <w:t xml:space="preserve"> </w:t>
      </w:r>
      <w:r w:rsidR="00055CF8" w:rsidRPr="00A26CAE">
        <w:t xml:space="preserve">It is structured into </w:t>
      </w:r>
      <w:r w:rsidR="002836D4" w:rsidRPr="00A26CAE">
        <w:t xml:space="preserve">six </w:t>
      </w:r>
      <w:r w:rsidR="00055CF8" w:rsidRPr="00A26CAE">
        <w:t>sub-sections,</w:t>
      </w:r>
      <w:r w:rsidR="002836D4" w:rsidRPr="00A26CAE">
        <w:t xml:space="preserve"> largely following the work/information flow outlined in </w:t>
      </w:r>
      <w:r w:rsidR="002836D4" w:rsidRPr="00A26CAE">
        <w:fldChar w:fldCharType="begin"/>
      </w:r>
      <w:r w:rsidR="002836D4" w:rsidRPr="00A26CAE">
        <w:instrText xml:space="preserve"> REF _Ref81312510 \h </w:instrText>
      </w:r>
      <w:r w:rsidR="002836D4">
        <w:instrText xml:space="preserve"> \* MERGEFORMAT </w:instrText>
      </w:r>
      <w:r w:rsidR="002836D4" w:rsidRPr="00A26CAE">
        <w:fldChar w:fldCharType="separate"/>
      </w:r>
      <w:r w:rsidR="00C138E1">
        <w:t xml:space="preserve">Figure </w:t>
      </w:r>
      <w:r w:rsidR="00C138E1">
        <w:rPr>
          <w:noProof/>
        </w:rPr>
        <w:t>1</w:t>
      </w:r>
      <w:r w:rsidR="002836D4" w:rsidRPr="00A26CAE">
        <w:fldChar w:fldCharType="end"/>
      </w:r>
      <w:r w:rsidR="002836D4">
        <w:t xml:space="preserve">: i. </w:t>
      </w:r>
      <w:r w:rsidR="00FC3EE0">
        <w:fldChar w:fldCharType="begin"/>
      </w:r>
      <w:r w:rsidR="00FC3EE0">
        <w:instrText xml:space="preserve"> REF _Ref83844075 \h </w:instrText>
      </w:r>
      <w:r w:rsidR="00FC3EE0">
        <w:fldChar w:fldCharType="separate"/>
      </w:r>
      <w:r w:rsidR="00C138E1">
        <w:t>Common list and mapping format</w:t>
      </w:r>
      <w:r w:rsidR="00FC3EE0">
        <w:fldChar w:fldCharType="end"/>
      </w:r>
      <w:r w:rsidR="002836D4">
        <w:t xml:space="preserve">, ii. </w:t>
      </w:r>
      <w:r w:rsidR="00FC3EE0">
        <w:fldChar w:fldCharType="begin"/>
      </w:r>
      <w:r w:rsidR="00FC3EE0">
        <w:instrText xml:space="preserve"> REF _Ref83844082 \h </w:instrText>
      </w:r>
      <w:r w:rsidR="00FC3EE0">
        <w:fldChar w:fldCharType="separate"/>
      </w:r>
      <w:r w:rsidR="00C138E1">
        <w:t>Context mapping</w:t>
      </w:r>
      <w:r w:rsidR="00FC3EE0">
        <w:fldChar w:fldCharType="end"/>
      </w:r>
      <w:r w:rsidR="002836D4">
        <w:t xml:space="preserve">, iii. </w:t>
      </w:r>
      <w:r w:rsidR="00FC3EE0">
        <w:fldChar w:fldCharType="begin"/>
      </w:r>
      <w:r w:rsidR="00FC3EE0">
        <w:instrText xml:space="preserve"> REF _Ref83844089 \h </w:instrText>
      </w:r>
      <w:r w:rsidR="00FC3EE0">
        <w:fldChar w:fldCharType="separate"/>
      </w:r>
      <w:r w:rsidR="00C138E1">
        <w:t xml:space="preserve">Mapping of </w:t>
      </w:r>
      <w:proofErr w:type="spellStart"/>
      <w:r w:rsidR="00C138E1">
        <w:t>flowables</w:t>
      </w:r>
      <w:proofErr w:type="spellEnd"/>
      <w:r w:rsidR="00C138E1">
        <w:t xml:space="preserve"> and flows</w:t>
      </w:r>
      <w:r w:rsidR="00FC3EE0">
        <w:fldChar w:fldCharType="end"/>
      </w:r>
      <w:r w:rsidR="002836D4">
        <w:t xml:space="preserve">, </w:t>
      </w:r>
      <w:r w:rsidR="00FC3EE0">
        <w:t xml:space="preserve">iv. </w:t>
      </w:r>
      <w:r w:rsidR="00FC3EE0">
        <w:fldChar w:fldCharType="begin"/>
      </w:r>
      <w:r w:rsidR="00FC3EE0">
        <w:instrText xml:space="preserve"> REF _Ref83844099 \h </w:instrText>
      </w:r>
      <w:r w:rsidR="00FC3EE0">
        <w:fldChar w:fldCharType="separate"/>
      </w:r>
      <w:r w:rsidR="00C138E1">
        <w:t>Generation of preliminary mapping files</w:t>
      </w:r>
      <w:r w:rsidR="00FC3EE0">
        <w:fldChar w:fldCharType="end"/>
      </w:r>
      <w:r w:rsidR="00FC3EE0">
        <w:t xml:space="preserve">, v. </w:t>
      </w:r>
      <w:r w:rsidR="00FC3EE0">
        <w:fldChar w:fldCharType="begin"/>
      </w:r>
      <w:r w:rsidR="00FC3EE0">
        <w:instrText xml:space="preserve"> REF _Ref83590880 \h </w:instrText>
      </w:r>
      <w:r w:rsidR="00FC3EE0">
        <w:fldChar w:fldCharType="separate"/>
      </w:r>
      <w:r w:rsidR="00C138E1">
        <w:t>Conversion factors</w:t>
      </w:r>
      <w:r w:rsidR="00FC3EE0">
        <w:fldChar w:fldCharType="end"/>
      </w:r>
      <w:r w:rsidR="00FC3EE0">
        <w:t xml:space="preserve">, and vi. </w:t>
      </w:r>
      <w:r w:rsidR="00FC3EE0">
        <w:fldChar w:fldCharType="begin"/>
      </w:r>
      <w:r w:rsidR="00FC3EE0">
        <w:instrText xml:space="preserve"> REF _Ref83844113 \h </w:instrText>
      </w:r>
      <w:r w:rsidR="00FC3EE0">
        <w:fldChar w:fldCharType="separate"/>
      </w:r>
      <w:r w:rsidR="00C138E1">
        <w:t>Review of proposed matches and mapping results</w:t>
      </w:r>
      <w:r w:rsidR="00FC3EE0">
        <w:fldChar w:fldCharType="end"/>
      </w:r>
      <w:r w:rsidR="00FC3EE0">
        <w:t>.</w:t>
      </w:r>
    </w:p>
    <w:p w14:paraId="27546F42" w14:textId="1797DF6C" w:rsidR="00055CF8" w:rsidRDefault="00055CF8" w:rsidP="00055CF8">
      <w:pPr>
        <w:pStyle w:val="Heading2"/>
      </w:pPr>
      <w:bookmarkStart w:id="138" w:name="_Ref83844075"/>
      <w:bookmarkStart w:id="139" w:name="_Toc89114912"/>
      <w:bookmarkStart w:id="140" w:name="_Hlk83843561"/>
      <w:r>
        <w:t>Common list and mapping format</w:t>
      </w:r>
      <w:bookmarkEnd w:id="138"/>
      <w:bookmarkEnd w:id="139"/>
    </w:p>
    <w:bookmarkEnd w:id="140"/>
    <w:p w14:paraId="348A9A38" w14:textId="1F2978A9" w:rsidR="00055CF8" w:rsidRDefault="00055CF8" w:rsidP="00055CF8">
      <w:r>
        <w:t>The common file structures for the elementary flow (EF) lists and the resulting EF mapping files were defined ahead of the present project, setting the standard for the project deliverables. An overview of the information to be contained</w:t>
      </w:r>
      <w:r w:rsidRPr="00F94167">
        <w:t xml:space="preserve"> in the GLAD EF mapping files</w:t>
      </w:r>
      <w:r>
        <w:t xml:space="preserve">, </w:t>
      </w:r>
      <w:r w:rsidRPr="00F94167">
        <w:t xml:space="preserve">ordered as columns in </w:t>
      </w:r>
      <w:r>
        <w:t xml:space="preserve">EF mapping file (as </w:t>
      </w:r>
      <w:r w:rsidRPr="00F94167">
        <w:t>.xlsx</w:t>
      </w:r>
      <w:r>
        <w:t xml:space="preserve">- or </w:t>
      </w:r>
      <w:r w:rsidRPr="00F94167">
        <w:t>.</w:t>
      </w:r>
      <w:proofErr w:type="spellStart"/>
      <w:r w:rsidRPr="00F94167">
        <w:t>cvs</w:t>
      </w:r>
      <w:proofErr w:type="spellEnd"/>
      <w:r>
        <w:t xml:space="preserve">) for any pairwise combination of source- and target-side EF lists, is provided in </w:t>
      </w:r>
      <w:r>
        <w:fldChar w:fldCharType="begin"/>
      </w:r>
      <w:r>
        <w:instrText xml:space="preserve"> REF _Ref76901890 \h </w:instrText>
      </w:r>
      <w:r>
        <w:fldChar w:fldCharType="separate"/>
      </w:r>
      <w:r w:rsidR="00C138E1">
        <w:t xml:space="preserve">Table </w:t>
      </w:r>
      <w:r w:rsidR="00C138E1">
        <w:rPr>
          <w:noProof/>
        </w:rPr>
        <w:t>2</w:t>
      </w:r>
      <w:r>
        <w:fldChar w:fldCharType="end"/>
      </w:r>
      <w:r w:rsidR="002A7FF9">
        <w:t xml:space="preserve"> in the section ‘</w:t>
      </w:r>
      <w:r w:rsidR="002A7FF9">
        <w:fldChar w:fldCharType="begin"/>
      </w:r>
      <w:r w:rsidR="002A7FF9">
        <w:instrText xml:space="preserve"> REF _Ref78227867 \h </w:instrText>
      </w:r>
      <w:r w:rsidR="002A7FF9">
        <w:fldChar w:fldCharType="separate"/>
      </w:r>
      <w:r w:rsidR="00C138E1" w:rsidRPr="00D13177">
        <w:t>Guidance for developers of data format converters</w:t>
      </w:r>
      <w:r w:rsidR="002A7FF9">
        <w:fldChar w:fldCharType="end"/>
      </w:r>
      <w:r w:rsidR="002A7FF9">
        <w:t>’ at the end of this document</w:t>
      </w:r>
      <w:r>
        <w:t xml:space="preserve">. </w:t>
      </w:r>
    </w:p>
    <w:p w14:paraId="1FD43CA5" w14:textId="77777777" w:rsidR="002A7FF9" w:rsidRDefault="002A7FF9" w:rsidP="00D13177">
      <w:r>
        <w:t>The common format for EF lists within GLAD covers the following flow attributes</w:t>
      </w:r>
    </w:p>
    <w:p w14:paraId="05FDC294" w14:textId="1785A17E" w:rsidR="0072426F" w:rsidRPr="0072426F" w:rsidRDefault="0072426F" w:rsidP="002A7FF9">
      <w:pPr>
        <w:pStyle w:val="ListParagraph"/>
        <w:numPr>
          <w:ilvl w:val="0"/>
          <w:numId w:val="11"/>
        </w:numPr>
      </w:pPr>
      <w:r>
        <w:t xml:space="preserve">Name and version of the </w:t>
      </w:r>
      <w:r w:rsidRPr="0072426F">
        <w:rPr>
          <w:b/>
          <w:bCs/>
        </w:rPr>
        <w:t xml:space="preserve">source </w:t>
      </w:r>
      <w:r w:rsidR="00CC4023">
        <w:rPr>
          <w:b/>
          <w:bCs/>
        </w:rPr>
        <w:t>flow list</w:t>
      </w:r>
      <w:r>
        <w:t xml:space="preserve"> </w:t>
      </w:r>
      <w:r w:rsidRPr="006C174E">
        <w:rPr>
          <w:i/>
          <w:iCs/>
        </w:rPr>
        <w:t>[required]</w:t>
      </w:r>
    </w:p>
    <w:p w14:paraId="34B9EF07" w14:textId="67C4DA76" w:rsidR="002A7FF9" w:rsidRDefault="002A7FF9" w:rsidP="002A7FF9">
      <w:pPr>
        <w:pStyle w:val="ListParagraph"/>
        <w:numPr>
          <w:ilvl w:val="0"/>
          <w:numId w:val="11"/>
        </w:numPr>
      </w:pPr>
      <w:r w:rsidRPr="00635E95">
        <w:rPr>
          <w:b/>
          <w:bCs/>
        </w:rPr>
        <w:t>Flowable</w:t>
      </w:r>
      <w:r>
        <w:t xml:space="preserve"> (</w:t>
      </w:r>
      <w:r w:rsidR="00B50312">
        <w:t xml:space="preserve">or </w:t>
      </w:r>
      <w:r>
        <w:t xml:space="preserve">flow name), e.g., </w:t>
      </w:r>
      <w:r w:rsidR="00837012">
        <w:t>sulfur dioxide</w:t>
      </w:r>
      <w:r w:rsidR="006C174E" w:rsidRPr="006C174E">
        <w:rPr>
          <w:i/>
          <w:iCs/>
        </w:rPr>
        <w:t xml:space="preserve"> [required]</w:t>
      </w:r>
    </w:p>
    <w:p w14:paraId="73DB5790" w14:textId="544FA583" w:rsidR="002A7FF9" w:rsidRDefault="002A7FF9" w:rsidP="002A7FF9">
      <w:pPr>
        <w:pStyle w:val="ListParagraph"/>
        <w:numPr>
          <w:ilvl w:val="0"/>
          <w:numId w:val="11"/>
        </w:numPr>
      </w:pPr>
      <w:r w:rsidRPr="00635E95">
        <w:rPr>
          <w:b/>
          <w:bCs/>
        </w:rPr>
        <w:t>CAS Registry Number</w:t>
      </w:r>
      <w:r>
        <w:t>: (</w:t>
      </w:r>
      <w:r w:rsidRPr="002A7FF9">
        <w:t>CAS</w:t>
      </w:r>
      <w:r>
        <w:t>:</w:t>
      </w:r>
      <w:r w:rsidRPr="002A7FF9">
        <w:t xml:space="preserve"> Chemical Abstracts Service</w:t>
      </w:r>
      <w:r>
        <w:t>)</w:t>
      </w:r>
      <w:r w:rsidR="00837012">
        <w:t xml:space="preserve">, e.g., </w:t>
      </w:r>
      <w:bookmarkStart w:id="141" w:name="_Hlk80800587"/>
      <w:r w:rsidR="00837012" w:rsidRPr="00837012">
        <w:t>7446-09-5</w:t>
      </w:r>
      <w:r w:rsidR="00837012">
        <w:t xml:space="preserve"> </w:t>
      </w:r>
      <w:bookmarkEnd w:id="141"/>
      <w:r w:rsidR="00837012">
        <w:t xml:space="preserve">for sulfur dioxide. It is important to notice, however, that a chemical substance might be associated with more than one CAS number. For example, </w:t>
      </w:r>
      <w:r w:rsidR="00635E95">
        <w:t xml:space="preserve">the </w:t>
      </w:r>
      <w:r w:rsidR="00837012">
        <w:t>PubChem</w:t>
      </w:r>
      <w:r w:rsidR="00635E95">
        <w:t xml:space="preserve"> database</w:t>
      </w:r>
      <w:r w:rsidR="00837012">
        <w:rPr>
          <w:rStyle w:val="FootnoteReference"/>
        </w:rPr>
        <w:footnoteReference w:id="4"/>
      </w:r>
      <w:r w:rsidR="00837012">
        <w:t xml:space="preserve"> also lists </w:t>
      </w:r>
      <w:r w:rsidR="00837012" w:rsidRPr="00837012">
        <w:t>12143-17-8</w:t>
      </w:r>
      <w:r w:rsidR="00837012">
        <w:t xml:space="preserve"> and </w:t>
      </w:r>
      <w:r w:rsidR="00837012" w:rsidRPr="00837012">
        <w:t>12624-32-7</w:t>
      </w:r>
      <w:r w:rsidR="00635E95">
        <w:t xml:space="preserve"> for sulfur dioxide.</w:t>
      </w:r>
      <w:r w:rsidR="0072426F">
        <w:t xml:space="preserve"> </w:t>
      </w:r>
      <w:r w:rsidR="0072426F" w:rsidRPr="00A84885">
        <w:rPr>
          <w:i/>
          <w:iCs/>
        </w:rPr>
        <w:t>[optional]</w:t>
      </w:r>
    </w:p>
    <w:p w14:paraId="139BE4B0" w14:textId="665C91B8" w:rsidR="00635E95" w:rsidRDefault="00635E95" w:rsidP="002A7FF9">
      <w:pPr>
        <w:pStyle w:val="ListParagraph"/>
        <w:numPr>
          <w:ilvl w:val="0"/>
          <w:numId w:val="11"/>
        </w:numPr>
      </w:pPr>
      <w:r>
        <w:t>(Molecular)</w:t>
      </w:r>
      <w:r w:rsidR="002A7FF9">
        <w:t xml:space="preserve"> </w:t>
      </w:r>
      <w:r w:rsidR="002A7FF9" w:rsidRPr="00635E95">
        <w:rPr>
          <w:b/>
          <w:bCs/>
        </w:rPr>
        <w:t>formula</w:t>
      </w:r>
      <w:r>
        <w:t>, e.g., SO</w:t>
      </w:r>
      <w:r w:rsidRPr="00447E85">
        <w:rPr>
          <w:vertAlign w:val="subscript"/>
        </w:rPr>
        <w:t>2</w:t>
      </w:r>
      <w:r>
        <w:t xml:space="preserve"> or O</w:t>
      </w:r>
      <w:r w:rsidRPr="00447E85">
        <w:rPr>
          <w:vertAlign w:val="subscript"/>
        </w:rPr>
        <w:t>2</w:t>
      </w:r>
      <w:r>
        <w:t>S</w:t>
      </w:r>
      <w:r w:rsidR="006C174E">
        <w:t xml:space="preserve"> </w:t>
      </w:r>
      <w:r w:rsidR="0072426F" w:rsidRPr="00447E85">
        <w:rPr>
          <w:i/>
          <w:iCs/>
        </w:rPr>
        <w:t>[optional]</w:t>
      </w:r>
    </w:p>
    <w:p w14:paraId="46618DDF" w14:textId="07364F81" w:rsidR="00635E95" w:rsidRPr="00635E95" w:rsidRDefault="002A7FF9" w:rsidP="002A7FF9">
      <w:pPr>
        <w:pStyle w:val="ListParagraph"/>
        <w:numPr>
          <w:ilvl w:val="0"/>
          <w:numId w:val="11"/>
        </w:numPr>
        <w:rPr>
          <w:b/>
          <w:bCs/>
        </w:rPr>
      </w:pPr>
      <w:r w:rsidRPr="00635E95">
        <w:rPr>
          <w:b/>
          <w:bCs/>
        </w:rPr>
        <w:t>Synonyms</w:t>
      </w:r>
      <w:r w:rsidR="00635E95">
        <w:t xml:space="preserve">, including alternative </w:t>
      </w:r>
      <w:r w:rsidR="006C174E">
        <w:t>chemical naming conventions, trade names, etc.</w:t>
      </w:r>
      <w:r w:rsidR="0072426F">
        <w:t xml:space="preserve"> </w:t>
      </w:r>
      <w:r w:rsidR="0072426F" w:rsidRPr="00A84885">
        <w:rPr>
          <w:i/>
          <w:iCs/>
        </w:rPr>
        <w:t>[optional]</w:t>
      </w:r>
    </w:p>
    <w:p w14:paraId="4A12936E" w14:textId="2D3F7275" w:rsidR="00635E95" w:rsidRDefault="00635E95" w:rsidP="002A7FF9">
      <w:pPr>
        <w:pStyle w:val="ListParagraph"/>
        <w:numPr>
          <w:ilvl w:val="0"/>
          <w:numId w:val="11"/>
        </w:numPr>
      </w:pPr>
      <w:r w:rsidRPr="006C174E">
        <w:rPr>
          <w:b/>
          <w:bCs/>
        </w:rPr>
        <w:t>U</w:t>
      </w:r>
      <w:r w:rsidR="002A7FF9" w:rsidRPr="006C174E">
        <w:rPr>
          <w:b/>
          <w:bCs/>
        </w:rPr>
        <w:t>nit</w:t>
      </w:r>
      <w:r>
        <w:t xml:space="preserve"> of flow, e.g., kg, m3, MJ, </w:t>
      </w:r>
      <w:proofErr w:type="spellStart"/>
      <w:r>
        <w:t>kBq</w:t>
      </w:r>
      <w:proofErr w:type="spellEnd"/>
      <w:r>
        <w:t xml:space="preserve">, etc. Although the units used in the respective EF lists could also have been mapped as part of establishing the mapping files, we opted for using a </w:t>
      </w:r>
      <w:r>
        <w:lastRenderedPageBreak/>
        <w:t>common set of units from the start. For this, the set of units found in the OpenLCA software was chosen.</w:t>
      </w:r>
      <w:r w:rsidR="006C174E">
        <w:t xml:space="preserve"> </w:t>
      </w:r>
      <w:r w:rsidR="006C174E" w:rsidRPr="006C174E">
        <w:rPr>
          <w:i/>
          <w:iCs/>
        </w:rPr>
        <w:t>[required]</w:t>
      </w:r>
    </w:p>
    <w:p w14:paraId="0DF3BF7A" w14:textId="21384DCB" w:rsidR="006C174E" w:rsidRDefault="002A7FF9" w:rsidP="002A7FF9">
      <w:pPr>
        <w:pStyle w:val="ListParagraph"/>
        <w:numPr>
          <w:ilvl w:val="0"/>
          <w:numId w:val="11"/>
        </w:numPr>
      </w:pPr>
      <w:r w:rsidRPr="006C174E">
        <w:rPr>
          <w:b/>
          <w:bCs/>
        </w:rPr>
        <w:t>Class</w:t>
      </w:r>
      <w:r w:rsidR="00635E95">
        <w:t xml:space="preserve">, according to classification </w:t>
      </w:r>
      <w:r w:rsidR="006C174E">
        <w:t xml:space="preserve">of elementary flows </w:t>
      </w:r>
      <w:r w:rsidR="006C174E" w:rsidRPr="006C174E">
        <w:t>proposed by Edelen et al. (2018)</w:t>
      </w:r>
      <w:r w:rsidR="006C174E" w:rsidRPr="006C174E">
        <w:rPr>
          <w:rStyle w:val="FootnoteReference"/>
        </w:rPr>
        <w:footnoteReference w:id="5"/>
      </w:r>
      <w:r w:rsidR="0072426F">
        <w:t xml:space="preserve"> </w:t>
      </w:r>
      <w:r w:rsidR="0072426F" w:rsidRPr="00A84885">
        <w:rPr>
          <w:i/>
          <w:iCs/>
        </w:rPr>
        <w:t>[</w:t>
      </w:r>
      <w:r w:rsidR="0072426F">
        <w:rPr>
          <w:i/>
          <w:iCs/>
        </w:rPr>
        <w:t>required</w:t>
      </w:r>
      <w:r w:rsidR="0072426F" w:rsidRPr="00A84885">
        <w:rPr>
          <w:i/>
          <w:iCs/>
        </w:rPr>
        <w:t>]</w:t>
      </w:r>
    </w:p>
    <w:p w14:paraId="4E03F0C4" w14:textId="798C72B2" w:rsidR="006C174E" w:rsidRDefault="002A7FF9" w:rsidP="002A7FF9">
      <w:pPr>
        <w:pStyle w:val="ListParagraph"/>
        <w:numPr>
          <w:ilvl w:val="0"/>
          <w:numId w:val="11"/>
        </w:numPr>
      </w:pPr>
      <w:r w:rsidRPr="005F4D24">
        <w:rPr>
          <w:b/>
          <w:bCs/>
        </w:rPr>
        <w:t>External</w:t>
      </w:r>
      <w:r w:rsidR="006C174E" w:rsidRPr="005F4D24">
        <w:rPr>
          <w:b/>
          <w:bCs/>
        </w:rPr>
        <w:t xml:space="preserve"> </w:t>
      </w:r>
      <w:r w:rsidR="006C174E" w:rsidRPr="0072426F">
        <w:rPr>
          <w:b/>
          <w:bCs/>
        </w:rPr>
        <w:t>r</w:t>
      </w:r>
      <w:r w:rsidRPr="0072426F">
        <w:rPr>
          <w:b/>
          <w:bCs/>
        </w:rPr>
        <w:t>eference</w:t>
      </w:r>
      <w:r w:rsidR="006C174E" w:rsidRPr="0072426F">
        <w:t xml:space="preserve">, </w:t>
      </w:r>
      <w:r w:rsidR="006C174E" w:rsidRPr="00447E85">
        <w:t>e.g., a URL link</w:t>
      </w:r>
      <w:r w:rsidR="0072426F">
        <w:t xml:space="preserve"> </w:t>
      </w:r>
      <w:r w:rsidR="0072426F" w:rsidRPr="00A84885">
        <w:rPr>
          <w:i/>
          <w:iCs/>
        </w:rPr>
        <w:t>[optional]</w:t>
      </w:r>
    </w:p>
    <w:p w14:paraId="11F4C651" w14:textId="7778E6DC" w:rsidR="006C174E" w:rsidRPr="00C5624C" w:rsidRDefault="002A7FF9" w:rsidP="002A7FF9">
      <w:pPr>
        <w:pStyle w:val="ListParagraph"/>
        <w:numPr>
          <w:ilvl w:val="0"/>
          <w:numId w:val="11"/>
        </w:numPr>
      </w:pPr>
      <w:r w:rsidRPr="005F4D24">
        <w:rPr>
          <w:b/>
          <w:bCs/>
        </w:rPr>
        <w:t>Preferred</w:t>
      </w:r>
      <w:r w:rsidR="005F4D24">
        <w:t>: attribute to indicate the preference</w:t>
      </w:r>
      <w:r w:rsidR="00E153CF">
        <w:t xml:space="preserve"> or </w:t>
      </w:r>
      <w:r w:rsidR="005F4D24">
        <w:t xml:space="preserve">priority in case of multiple corresponding </w:t>
      </w:r>
      <w:r w:rsidR="00FC3EE0">
        <w:t xml:space="preserve">or overlapping </w:t>
      </w:r>
      <w:r w:rsidR="005F4D24" w:rsidRPr="00C5624C">
        <w:t xml:space="preserve">flows </w:t>
      </w:r>
      <w:r w:rsidR="005F4D24" w:rsidRPr="00A26CAE">
        <w:t xml:space="preserve">(e.g., sharing </w:t>
      </w:r>
      <w:r w:rsidR="00447E85" w:rsidRPr="00A26CAE">
        <w:t>a common</w:t>
      </w:r>
      <w:r w:rsidR="005F4D24" w:rsidRPr="00A26CAE">
        <w:t xml:space="preserve"> CAS number)</w:t>
      </w:r>
      <w:r w:rsidR="0072426F" w:rsidRPr="00C5624C">
        <w:t xml:space="preserve"> </w:t>
      </w:r>
      <w:r w:rsidR="0072426F" w:rsidRPr="00C5624C">
        <w:rPr>
          <w:i/>
          <w:iCs/>
        </w:rPr>
        <w:t>[optional]</w:t>
      </w:r>
    </w:p>
    <w:p w14:paraId="4B7011A1" w14:textId="1B3561FF" w:rsidR="006C174E" w:rsidRPr="007A06FB" w:rsidRDefault="002A7FF9" w:rsidP="002A7FF9">
      <w:pPr>
        <w:pStyle w:val="ListParagraph"/>
        <w:numPr>
          <w:ilvl w:val="0"/>
          <w:numId w:val="11"/>
        </w:numPr>
      </w:pPr>
      <w:r w:rsidRPr="007A06FB">
        <w:rPr>
          <w:b/>
          <w:bCs/>
        </w:rPr>
        <w:t>Context</w:t>
      </w:r>
      <w:r w:rsidRPr="007A06FB">
        <w:rPr>
          <w:b/>
          <w:bCs/>
        </w:rPr>
        <w:tab/>
      </w:r>
      <w:r w:rsidR="006C174E" w:rsidRPr="007A06FB">
        <w:t>: an aggregation of the direction and the environmental compartments for the elementary flow</w:t>
      </w:r>
      <w:r w:rsidR="00B50312" w:rsidRPr="007A06FB">
        <w:t>s</w:t>
      </w:r>
      <w:r w:rsidR="006C174E" w:rsidRPr="007A06FB">
        <w:t xml:space="preserve">, e.g., ‘emission/air/urban air close to ground’ or </w:t>
      </w:r>
      <w:r w:rsidR="005F4D24" w:rsidRPr="007A06FB">
        <w:t>‘resource/ground/non-renewable/material’</w:t>
      </w:r>
      <w:r w:rsidR="006C174E" w:rsidRPr="007A06FB">
        <w:rPr>
          <w:i/>
          <w:iCs/>
        </w:rPr>
        <w:t xml:space="preserve"> [required]</w:t>
      </w:r>
    </w:p>
    <w:p w14:paraId="233C057F" w14:textId="69C4A273" w:rsidR="006C174E" w:rsidRPr="00C5624C" w:rsidRDefault="002A7FF9" w:rsidP="002A7FF9">
      <w:pPr>
        <w:pStyle w:val="ListParagraph"/>
        <w:numPr>
          <w:ilvl w:val="0"/>
          <w:numId w:val="11"/>
        </w:numPr>
      </w:pPr>
      <w:r w:rsidRPr="007A06FB">
        <w:rPr>
          <w:b/>
          <w:bCs/>
        </w:rPr>
        <w:t>Flow</w:t>
      </w:r>
      <w:r w:rsidR="006C174E" w:rsidRPr="007A06FB">
        <w:rPr>
          <w:b/>
          <w:bCs/>
        </w:rPr>
        <w:t xml:space="preserve"> </w:t>
      </w:r>
      <w:r w:rsidRPr="007A06FB">
        <w:rPr>
          <w:b/>
          <w:bCs/>
        </w:rPr>
        <w:t>UUID</w:t>
      </w:r>
      <w:r w:rsidR="006C174E" w:rsidRPr="007A06FB">
        <w:t xml:space="preserve"> (UUID: universally unique identifier) </w:t>
      </w:r>
      <w:commentRangeStart w:id="142"/>
      <w:commentRangeStart w:id="143"/>
      <w:r w:rsidR="006C174E" w:rsidRPr="00A26CAE">
        <w:rPr>
          <w:i/>
          <w:iCs/>
        </w:rPr>
        <w:t>[required]</w:t>
      </w:r>
      <w:commentRangeEnd w:id="142"/>
      <w:r w:rsidR="0072426F" w:rsidRPr="00C5624C">
        <w:rPr>
          <w:rStyle w:val="CommentReference"/>
        </w:rPr>
        <w:commentReference w:id="142"/>
      </w:r>
      <w:commentRangeEnd w:id="143"/>
      <w:r w:rsidR="00A26CAE">
        <w:rPr>
          <w:rStyle w:val="CommentReference"/>
        </w:rPr>
        <w:commentReference w:id="143"/>
      </w:r>
    </w:p>
    <w:p w14:paraId="259C5744" w14:textId="0F7C0798" w:rsidR="006C174E" w:rsidRDefault="002A7FF9" w:rsidP="002A7FF9">
      <w:pPr>
        <w:pStyle w:val="ListParagraph"/>
        <w:numPr>
          <w:ilvl w:val="0"/>
          <w:numId w:val="11"/>
        </w:numPr>
      </w:pPr>
      <w:r w:rsidRPr="005F4D24">
        <w:rPr>
          <w:b/>
          <w:bCs/>
        </w:rPr>
        <w:t>Alt</w:t>
      </w:r>
      <w:r w:rsidR="006C174E" w:rsidRPr="005F4D24">
        <w:rPr>
          <w:b/>
          <w:bCs/>
        </w:rPr>
        <w:t>ernative u</w:t>
      </w:r>
      <w:r w:rsidRPr="005F4D24">
        <w:rPr>
          <w:b/>
          <w:bCs/>
        </w:rPr>
        <w:t>nit</w:t>
      </w:r>
      <w:r w:rsidR="006C174E">
        <w:t>, e.g., ‘MJ’ for energy resources with ‘kg’ as the main flow unit</w:t>
      </w:r>
      <w:r w:rsidR="0072426F">
        <w:t xml:space="preserve"> </w:t>
      </w:r>
      <w:r w:rsidR="0072426F" w:rsidRPr="00A84885">
        <w:rPr>
          <w:i/>
          <w:iCs/>
        </w:rPr>
        <w:t>[optional]</w:t>
      </w:r>
    </w:p>
    <w:p w14:paraId="4638BB75" w14:textId="2C829D0C" w:rsidR="00055CF8" w:rsidRDefault="002A7FF9" w:rsidP="002A7FF9">
      <w:pPr>
        <w:pStyle w:val="ListParagraph"/>
        <w:numPr>
          <w:ilvl w:val="0"/>
          <w:numId w:val="11"/>
        </w:numPr>
      </w:pPr>
      <w:r w:rsidRPr="005F4D24">
        <w:rPr>
          <w:b/>
          <w:bCs/>
        </w:rPr>
        <w:t>Alt</w:t>
      </w:r>
      <w:r w:rsidR="006C174E" w:rsidRPr="005F4D24">
        <w:rPr>
          <w:b/>
          <w:bCs/>
        </w:rPr>
        <w:t>ernative u</w:t>
      </w:r>
      <w:r w:rsidRPr="005F4D24">
        <w:rPr>
          <w:b/>
          <w:bCs/>
        </w:rPr>
        <w:t>nit</w:t>
      </w:r>
      <w:r w:rsidR="006C174E" w:rsidRPr="005F4D24">
        <w:rPr>
          <w:b/>
          <w:bCs/>
        </w:rPr>
        <w:t xml:space="preserve"> c</w:t>
      </w:r>
      <w:r w:rsidRPr="005F4D24">
        <w:rPr>
          <w:b/>
          <w:bCs/>
        </w:rPr>
        <w:t>onversion</w:t>
      </w:r>
      <w:r w:rsidR="006C174E" w:rsidRPr="005F4D24">
        <w:rPr>
          <w:b/>
          <w:bCs/>
        </w:rPr>
        <w:t xml:space="preserve"> f</w:t>
      </w:r>
      <w:r w:rsidRPr="005F4D24">
        <w:rPr>
          <w:b/>
          <w:bCs/>
        </w:rPr>
        <w:t>actor</w:t>
      </w:r>
      <w:r w:rsidR="006C174E">
        <w:t>, e.g., based on the calorific value of energy resources</w:t>
      </w:r>
      <w:r w:rsidR="0072426F">
        <w:t xml:space="preserve"> </w:t>
      </w:r>
      <w:r w:rsidR="0072426F" w:rsidRPr="00A84885">
        <w:rPr>
          <w:i/>
          <w:iCs/>
        </w:rPr>
        <w:t>[optional]</w:t>
      </w:r>
    </w:p>
    <w:p w14:paraId="2A84DD11" w14:textId="5AF434CE" w:rsidR="00B50312" w:rsidRDefault="007F311B" w:rsidP="00B50312">
      <w:r>
        <w:t xml:space="preserve">While the EF lists used within this project refer to specific </w:t>
      </w:r>
      <w:r w:rsidR="008B0CDF">
        <w:t>published list/database versions</w:t>
      </w:r>
      <w:r>
        <w:t xml:space="preserve">, the project team allowed itself to add, correct, or otherwise modify attributes in the EF lists files established </w:t>
      </w:r>
      <w:r w:rsidR="00A12F97">
        <w:t xml:space="preserve">specifically </w:t>
      </w:r>
      <w:r>
        <w:t xml:space="preserve">for the GLAD EF mapping system. </w:t>
      </w:r>
      <w:r w:rsidR="00E153CF">
        <w:t xml:space="preserve">The direct correspondence to the original lists was maintained through unchanged UUIDs, with one exception (for which the same UUIDs had been used for multiple flows). </w:t>
      </w:r>
      <w:r>
        <w:t xml:space="preserve">The main objective here was to improve the mapping efficiency and/or success in subsequent iterations. This will also enable to the EF list owners to correct or ‘enrich’ the information provided in future releases of the own list. </w:t>
      </w:r>
    </w:p>
    <w:p w14:paraId="659AB207" w14:textId="55002ACE" w:rsidR="00E153CF" w:rsidRDefault="00E153CF" w:rsidP="00E153CF">
      <w:pPr>
        <w:pStyle w:val="Heading2"/>
      </w:pPr>
      <w:bookmarkStart w:id="144" w:name="_Ref83844082"/>
      <w:bookmarkStart w:id="145" w:name="_Toc89114913"/>
      <w:bookmarkStart w:id="146" w:name="_Hlk83843550"/>
      <w:r>
        <w:t>Context mapping</w:t>
      </w:r>
      <w:bookmarkEnd w:id="144"/>
      <w:bookmarkEnd w:id="145"/>
    </w:p>
    <w:bookmarkEnd w:id="146"/>
    <w:p w14:paraId="02771667" w14:textId="6F19FDB5" w:rsidR="00E153CF" w:rsidRDefault="00E153CF" w:rsidP="00E1638E">
      <w:r w:rsidRPr="00945A01">
        <w:t xml:space="preserve">The context mapping files contain matches of list attributes that indicate flow directions, environmental compartments, and </w:t>
      </w:r>
      <w:r>
        <w:t xml:space="preserve">one or more </w:t>
      </w:r>
      <w:r w:rsidRPr="00945A01">
        <w:t>sub-compartments</w:t>
      </w:r>
      <w:r>
        <w:t xml:space="preserve">. </w:t>
      </w:r>
      <w:r w:rsidR="00D7630C">
        <w:t xml:space="preserve">The number of </w:t>
      </w:r>
      <w:r w:rsidR="0072426F">
        <w:t xml:space="preserve">individual </w:t>
      </w:r>
      <w:r w:rsidR="00D7630C">
        <w:t xml:space="preserve">contexts found in the EF lists considered for this project ranged from around 20 to </w:t>
      </w:r>
      <w:r w:rsidR="00FC3EE0">
        <w:t xml:space="preserve">113 (see </w:t>
      </w:r>
      <w:r w:rsidR="00FC3EE0">
        <w:fldChar w:fldCharType="begin"/>
      </w:r>
      <w:r w:rsidR="00FC3EE0">
        <w:instrText xml:space="preserve"> REF _Ref76901890 \h </w:instrText>
      </w:r>
      <w:r w:rsidR="00FC3EE0">
        <w:fldChar w:fldCharType="separate"/>
      </w:r>
      <w:r w:rsidR="00C138E1">
        <w:t xml:space="preserve">Table </w:t>
      </w:r>
      <w:r w:rsidR="00C138E1">
        <w:rPr>
          <w:noProof/>
        </w:rPr>
        <w:t>2</w:t>
      </w:r>
      <w:r w:rsidR="00FC3EE0">
        <w:fldChar w:fldCharType="end"/>
      </w:r>
      <w:r w:rsidR="00FC3EE0">
        <w:t>)</w:t>
      </w:r>
      <w:r w:rsidR="00D7630C">
        <w:t xml:space="preserve">. </w:t>
      </w:r>
      <w:r w:rsidR="00E1638E">
        <w:t>The longest EF list (U.S. Federal LCA Commons) differs from the other three in that it provides contexts in a hierarchical structure, spanning up to four environmental compartment levels, e.g., ranging from ‘emission/air’ to ‘emission/air/troposphere/urban/ground-level’.</w:t>
      </w:r>
      <w:r w:rsidR="0064583A">
        <w:t xml:space="preserve"> The contexts in the other three lists are typically defined for </w:t>
      </w:r>
      <w:r w:rsidR="00FC3EE0">
        <w:t>a main environmental compartment (air, ground/soil, water) and one</w:t>
      </w:r>
      <w:r w:rsidR="0064583A">
        <w:t xml:space="preserve"> sub-compartment</w:t>
      </w:r>
      <w:r w:rsidR="00A022B2">
        <w:t xml:space="preserve"> </w:t>
      </w:r>
      <w:r w:rsidR="00FC3EE0">
        <w:t xml:space="preserve">level </w:t>
      </w:r>
      <w:r w:rsidR="00A022B2">
        <w:t>(</w:t>
      </w:r>
      <w:r w:rsidR="00FC3EE0">
        <w:t>in addition to</w:t>
      </w:r>
      <w:r w:rsidR="00A022B2">
        <w:t xml:space="preserve"> level </w:t>
      </w:r>
      <w:r w:rsidR="00FC3EE0">
        <w:t>“</w:t>
      </w:r>
      <w:r w:rsidR="00A022B2">
        <w:t xml:space="preserve">zero”, </w:t>
      </w:r>
      <w:r w:rsidR="00FC3EE0">
        <w:t xml:space="preserve">i.e., </w:t>
      </w:r>
      <w:r w:rsidR="00A022B2">
        <w:t>typically emissions, resources, or land use)</w:t>
      </w:r>
      <w:r w:rsidR="0064583A">
        <w:t>. In these lists, the</w:t>
      </w:r>
      <w:r w:rsidR="00505A0E">
        <w:t xml:space="preserve"> ‘unspecified’</w:t>
      </w:r>
      <w:r w:rsidR="0064583A">
        <w:t xml:space="preserve"> sub-compartment </w:t>
      </w:r>
      <w:r w:rsidR="00FC3EE0">
        <w:t>may</w:t>
      </w:r>
      <w:r w:rsidR="0064583A">
        <w:t xml:space="preserve"> represen</w:t>
      </w:r>
      <w:r w:rsidR="00505A0E">
        <w:t>t</w:t>
      </w:r>
      <w:r w:rsidR="0064583A">
        <w:t xml:space="preserve"> all and any of the more specific sub-compartments</w:t>
      </w:r>
      <w:r w:rsidR="00505A0E">
        <w:t>,</w:t>
      </w:r>
      <w:r w:rsidR="0064583A">
        <w:t xml:space="preserve"> or the rest (i.e., not captured by the more specific sub-compartments)</w:t>
      </w:r>
      <w:r w:rsidR="00F0196C">
        <w:t xml:space="preserve"> depending on the EF list in question</w:t>
      </w:r>
      <w:r w:rsidR="0064583A">
        <w:t xml:space="preserve">. </w:t>
      </w:r>
    </w:p>
    <w:p w14:paraId="64782CB0" w14:textId="0A495156" w:rsidR="00E1638E" w:rsidRDefault="00E1638E" w:rsidP="00E1638E">
      <w:r>
        <w:t>T</w:t>
      </w:r>
      <w:r w:rsidR="00BD0848">
        <w:t xml:space="preserve">he </w:t>
      </w:r>
      <w:r>
        <w:t xml:space="preserve">contexts were mapped for each pairwise </w:t>
      </w:r>
      <w:r w:rsidR="00032881">
        <w:t xml:space="preserve">list </w:t>
      </w:r>
      <w:r>
        <w:t xml:space="preserve">combination in both mapping directions. </w:t>
      </w:r>
      <w:r w:rsidR="00BD0848">
        <w:t xml:space="preserve">The resulting context mapping files are structured into </w:t>
      </w:r>
      <w:r w:rsidR="006A5D76">
        <w:t xml:space="preserve">two </w:t>
      </w:r>
      <w:r w:rsidR="00BD0848">
        <w:t xml:space="preserve">sections, with the first listing what the project team considered the </w:t>
      </w:r>
      <w:r w:rsidR="007D6AA3">
        <w:t xml:space="preserve">most suitable (‘default’) </w:t>
      </w:r>
      <w:r w:rsidR="00BD0848">
        <w:t>matches</w:t>
      </w:r>
      <w:r w:rsidR="007D6AA3">
        <w:t>. The second section contains any further combinations of source- and target-side context</w:t>
      </w:r>
      <w:r w:rsidR="00032881">
        <w:t>s</w:t>
      </w:r>
      <w:r w:rsidR="007D6AA3">
        <w:t xml:space="preserve"> that are </w:t>
      </w:r>
      <w:r w:rsidR="00032881">
        <w:t xml:space="preserve">also </w:t>
      </w:r>
      <w:r w:rsidR="007D6AA3">
        <w:t xml:space="preserve">considered acceptable </w:t>
      </w:r>
      <w:r w:rsidR="00032881">
        <w:t xml:space="preserve">matches </w:t>
      </w:r>
      <w:r w:rsidR="007D6AA3">
        <w:t>(</w:t>
      </w:r>
      <w:r w:rsidR="00032881">
        <w:t>‘</w:t>
      </w:r>
      <w:r w:rsidR="007D6AA3">
        <w:t>proxies’)</w:t>
      </w:r>
      <w:r w:rsidR="006A5D76">
        <w:t xml:space="preserve">, </w:t>
      </w:r>
      <w:r w:rsidR="006A5D76" w:rsidRPr="00812D33">
        <w:t>ordered from the most to the least preferred target-side option for each context in the source-side EF list. For example, the context ‘emission/air/urban/ground level’ might be assigned ’</w:t>
      </w:r>
      <w:r w:rsidR="006A5D76" w:rsidRPr="00812D33">
        <w:rPr>
          <w:rFonts w:eastAsia="Times New Roman"/>
          <w:color w:val="000000"/>
          <w:lang w:eastAsia="en-GB"/>
        </w:rPr>
        <w:t>emission/air/urban/close to ground’ as the default match in the target-side EF list, with second priority (as proxy) give to ‘emission/air/urban/low’ followed by ‘emission/air/urban/high</w:t>
      </w:r>
      <w:r w:rsidR="00812D33" w:rsidRPr="00812D33">
        <w:rPr>
          <w:rFonts w:eastAsia="Times New Roman"/>
          <w:color w:val="000000"/>
          <w:lang w:eastAsia="en-GB"/>
        </w:rPr>
        <w:t>’ or just ‘emission/air/urban’</w:t>
      </w:r>
      <w:r w:rsidR="006A5D76" w:rsidRPr="00812D33">
        <w:rPr>
          <w:rFonts w:eastAsia="Times New Roman"/>
          <w:color w:val="000000"/>
          <w:lang w:eastAsia="en-GB"/>
        </w:rPr>
        <w:t>, and so on</w:t>
      </w:r>
      <w:r w:rsidR="00812D33" w:rsidRPr="00812D33">
        <w:rPr>
          <w:rFonts w:eastAsia="Times New Roman"/>
          <w:color w:val="000000"/>
          <w:lang w:eastAsia="en-GB"/>
        </w:rPr>
        <w:t xml:space="preserve">. </w:t>
      </w:r>
      <w:r w:rsidR="006A5D76" w:rsidRPr="00812D33">
        <w:t>Any</w:t>
      </w:r>
      <w:r w:rsidR="006A5D76">
        <w:t xml:space="preserve"> match of contexts not defined among the allowable ‘default’ or ‘proxy’ combinations will not be considered by the mapping script, unless defined </w:t>
      </w:r>
      <w:r w:rsidR="006A5D76">
        <w:lastRenderedPageBreak/>
        <w:t>explicitly for the mapping of individual flows (</w:t>
      </w:r>
      <w:r w:rsidR="00E76F66">
        <w:t>as described in the next sub-section on</w:t>
      </w:r>
      <w:r w:rsidR="006A5D76">
        <w:t xml:space="preserve"> </w:t>
      </w:r>
      <w:r w:rsidR="00E76F66" w:rsidRPr="0073165E">
        <w:rPr>
          <w:i/>
          <w:iCs/>
          <w:highlight w:val="cyan"/>
        </w:rPr>
        <w:fldChar w:fldCharType="begin"/>
      </w:r>
      <w:r w:rsidR="00E76F66" w:rsidRPr="0073165E">
        <w:rPr>
          <w:i/>
          <w:iCs/>
        </w:rPr>
        <w:instrText xml:space="preserve"> REF _Ref78347227 \h </w:instrText>
      </w:r>
      <w:r w:rsidR="0073165E">
        <w:rPr>
          <w:i/>
          <w:iCs/>
          <w:highlight w:val="cyan"/>
        </w:rPr>
        <w:instrText xml:space="preserve"> \* MERGEFORMAT </w:instrText>
      </w:r>
      <w:r w:rsidR="00E76F66" w:rsidRPr="0073165E">
        <w:rPr>
          <w:i/>
          <w:iCs/>
          <w:highlight w:val="cyan"/>
        </w:rPr>
      </w:r>
      <w:r w:rsidR="00E76F66" w:rsidRPr="0073165E">
        <w:rPr>
          <w:i/>
          <w:iCs/>
          <w:highlight w:val="cyan"/>
        </w:rPr>
        <w:fldChar w:fldCharType="separate"/>
      </w:r>
      <w:r w:rsidR="00C138E1" w:rsidRPr="00F917D4">
        <w:rPr>
          <w:i/>
          <w:iCs/>
        </w:rPr>
        <w:t xml:space="preserve">Mapping of </w:t>
      </w:r>
      <w:proofErr w:type="spellStart"/>
      <w:r w:rsidR="00C138E1" w:rsidRPr="00F917D4">
        <w:rPr>
          <w:i/>
          <w:iCs/>
        </w:rPr>
        <w:t>flowables</w:t>
      </w:r>
      <w:proofErr w:type="spellEnd"/>
      <w:r w:rsidR="00C138E1" w:rsidRPr="00F917D4">
        <w:rPr>
          <w:i/>
          <w:iCs/>
        </w:rPr>
        <w:t xml:space="preserve"> and flows</w:t>
      </w:r>
      <w:r w:rsidR="00E76F66" w:rsidRPr="0073165E">
        <w:rPr>
          <w:i/>
          <w:iCs/>
          <w:highlight w:val="cyan"/>
        </w:rPr>
        <w:fldChar w:fldCharType="end"/>
      </w:r>
      <w:r w:rsidR="006A5D76">
        <w:t xml:space="preserve"> below). </w:t>
      </w:r>
    </w:p>
    <w:p w14:paraId="099EC32F" w14:textId="1FCC51D7" w:rsidR="00812D33" w:rsidRDefault="00812D33" w:rsidP="00812D33">
      <w:pPr>
        <w:pStyle w:val="Heading2"/>
      </w:pPr>
      <w:bookmarkStart w:id="147" w:name="_Ref78347227"/>
      <w:bookmarkStart w:id="148" w:name="_Ref83844089"/>
      <w:bookmarkStart w:id="149" w:name="_Toc89114914"/>
      <w:bookmarkStart w:id="150" w:name="_Hlk83843539"/>
      <w:r>
        <w:t xml:space="preserve">Mapping of </w:t>
      </w:r>
      <w:proofErr w:type="spellStart"/>
      <w:r>
        <w:t>flowables</w:t>
      </w:r>
      <w:proofErr w:type="spellEnd"/>
      <w:r>
        <w:t xml:space="preserve"> and flows</w:t>
      </w:r>
      <w:bookmarkEnd w:id="147"/>
      <w:bookmarkEnd w:id="148"/>
      <w:bookmarkEnd w:id="149"/>
    </w:p>
    <w:bookmarkEnd w:id="150"/>
    <w:p w14:paraId="199B2147" w14:textId="4F8A5E1D" w:rsidR="006E4812" w:rsidRDefault="00EB36F4" w:rsidP="00812D33">
      <w:r>
        <w:t>The length of the participating EF lists varies greatly, from a few hundred or thousand</w:t>
      </w:r>
      <w:r w:rsidR="00DF2F72">
        <w:t xml:space="preserve"> flows</w:t>
      </w:r>
      <w:r>
        <w:t xml:space="preserve"> (in IDEA and ecoinvent) </w:t>
      </w:r>
      <w:r w:rsidR="00DF2F72">
        <w:t>and in</w:t>
      </w:r>
      <w:r>
        <w:t xml:space="preserve">to </w:t>
      </w:r>
      <w:r w:rsidR="00DF2F72">
        <w:t xml:space="preserve">the </w:t>
      </w:r>
      <w:r>
        <w:t xml:space="preserve">hundred-thousands (Federal LCA Commons). Two factors greatly </w:t>
      </w:r>
      <w:r w:rsidR="005F20C9">
        <w:t xml:space="preserve">influencing </w:t>
      </w:r>
      <w:r>
        <w:t xml:space="preserve">the </w:t>
      </w:r>
      <w:r w:rsidR="006C0512">
        <w:t xml:space="preserve">total </w:t>
      </w:r>
      <w:r>
        <w:t xml:space="preserve">length of the lists are </w:t>
      </w:r>
      <w:r w:rsidR="003C1C02">
        <w:t xml:space="preserve">the </w:t>
      </w:r>
      <w:r w:rsidR="006C0512">
        <w:t>number</w:t>
      </w:r>
      <w:r w:rsidR="003C1C02">
        <w:t xml:space="preserve"> of </w:t>
      </w:r>
      <w:proofErr w:type="spellStart"/>
      <w:r w:rsidR="00A868FB">
        <w:t>flowables</w:t>
      </w:r>
      <w:proofErr w:type="spellEnd"/>
      <w:r w:rsidR="00A868FB">
        <w:t xml:space="preserve"> (i.e.</w:t>
      </w:r>
      <w:r w:rsidR="00A746B7">
        <w:t>,</w:t>
      </w:r>
      <w:r w:rsidR="00A868FB">
        <w:t xml:space="preserve"> single entries</w:t>
      </w:r>
      <w:r w:rsidR="00A746B7">
        <w:t xml:space="preserve"> of </w:t>
      </w:r>
      <w:r w:rsidR="00A868FB">
        <w:t>chemical substances, land use and water use types, resources, etc.)</w:t>
      </w:r>
      <w:r w:rsidR="003C1C02">
        <w:t xml:space="preserve"> included, and the number of contexts</w:t>
      </w:r>
      <w:r w:rsidR="00A868FB">
        <w:t xml:space="preserve"> (</w:t>
      </w:r>
      <w:r w:rsidR="007761BE">
        <w:t>i.e.</w:t>
      </w:r>
      <w:r w:rsidR="00A746B7">
        <w:t>,</w:t>
      </w:r>
      <w:r w:rsidR="007761BE">
        <w:t xml:space="preserve"> </w:t>
      </w:r>
      <w:r w:rsidR="00A746B7">
        <w:t xml:space="preserve">the environmental </w:t>
      </w:r>
      <w:r w:rsidR="007761BE">
        <w:t>compartments and sub-compartments</w:t>
      </w:r>
      <w:r w:rsidR="00A746B7">
        <w:t xml:space="preserve"> considered separately</w:t>
      </w:r>
      <w:r w:rsidR="007761BE">
        <w:t>)</w:t>
      </w:r>
      <w:r w:rsidR="003C1C02">
        <w:t xml:space="preserve"> for which these </w:t>
      </w:r>
      <w:proofErr w:type="spellStart"/>
      <w:r w:rsidR="003C1C02">
        <w:t>flowables</w:t>
      </w:r>
      <w:proofErr w:type="spellEnd"/>
      <w:r w:rsidR="003C1C02">
        <w:t xml:space="preserve"> are defined</w:t>
      </w:r>
      <w:r w:rsidR="00A746B7">
        <w:t xml:space="preserve">. </w:t>
      </w:r>
      <w:r w:rsidR="00DE035F">
        <w:t>That is</w:t>
      </w:r>
      <w:r w:rsidR="00A746B7">
        <w:t xml:space="preserve">, </w:t>
      </w:r>
      <w:commentRangeStart w:id="151"/>
      <w:r w:rsidR="00A746B7">
        <w:t>a</w:t>
      </w:r>
      <w:r w:rsidR="007761BE">
        <w:t xml:space="preserve"> flow </w:t>
      </w:r>
      <w:r w:rsidR="00DE035F">
        <w:t xml:space="preserve">is in this context </w:t>
      </w:r>
      <w:r w:rsidR="00A746B7">
        <w:t xml:space="preserve">the </w:t>
      </w:r>
      <w:r w:rsidR="00DE035F">
        <w:t xml:space="preserve">unique </w:t>
      </w:r>
      <w:r w:rsidR="007761BE">
        <w:t>combination of one flowable and one context</w:t>
      </w:r>
      <w:r w:rsidR="00CD3D7E">
        <w:t xml:space="preserve"> (see</w:t>
      </w:r>
      <w:r w:rsidR="00312E3F">
        <w:t xml:space="preserve"> </w:t>
      </w:r>
      <w:r w:rsidR="00312E3F">
        <w:fldChar w:fldCharType="begin"/>
      </w:r>
      <w:r w:rsidR="00312E3F">
        <w:instrText xml:space="preserve"> REF _Ref83844773 \h </w:instrText>
      </w:r>
      <w:r w:rsidR="00312E3F">
        <w:fldChar w:fldCharType="separate"/>
      </w:r>
      <w:r w:rsidR="00C138E1">
        <w:t xml:space="preserve">Table </w:t>
      </w:r>
      <w:r w:rsidR="00C138E1">
        <w:rPr>
          <w:noProof/>
        </w:rPr>
        <w:t>1</w:t>
      </w:r>
      <w:r w:rsidR="00312E3F">
        <w:fldChar w:fldCharType="end"/>
      </w:r>
      <w:r w:rsidR="00CD3D7E">
        <w:t>)</w:t>
      </w:r>
      <w:ins w:id="152" w:author="Carl Vadenbo" w:date="2021-11-23T16:31:00Z">
        <w:r w:rsidR="00663DDD">
          <w:t xml:space="preserve"> </w:t>
        </w:r>
      </w:ins>
      <w:ins w:id="153" w:author="Carl Vadenbo" w:date="2021-11-23T16:35:00Z">
        <w:r w:rsidR="00F917D4">
          <w:t>and</w:t>
        </w:r>
      </w:ins>
      <w:ins w:id="154" w:author="Carl Vadenbo" w:date="2021-11-23T16:33:00Z">
        <w:r w:rsidR="00663DDD">
          <w:t xml:space="preserve"> </w:t>
        </w:r>
      </w:ins>
      <w:ins w:id="155" w:author="Carl Vadenbo" w:date="2021-11-23T16:35:00Z">
        <w:r w:rsidR="00F917D4">
          <w:t xml:space="preserve">it </w:t>
        </w:r>
      </w:ins>
      <w:ins w:id="156" w:author="Carl Vadenbo" w:date="2021-11-23T16:33:00Z">
        <w:r w:rsidR="00663DDD">
          <w:t xml:space="preserve">is further defined by </w:t>
        </w:r>
      </w:ins>
      <w:ins w:id="157" w:author="Carl Vadenbo" w:date="2021-11-23T16:34:00Z">
        <w:r w:rsidR="00F917D4">
          <w:t xml:space="preserve">the unit </w:t>
        </w:r>
      </w:ins>
      <w:ins w:id="158" w:author="Carl Vadenbo" w:date="2021-11-23T16:36:00Z">
        <w:r w:rsidR="00F917D4">
          <w:t>assigned to</w:t>
        </w:r>
      </w:ins>
      <w:ins w:id="159" w:author="Carl Vadenbo" w:date="2021-11-23T16:34:00Z">
        <w:r w:rsidR="00F917D4">
          <w:t xml:space="preserve"> the flow</w:t>
        </w:r>
      </w:ins>
      <w:ins w:id="160" w:author="Carl Vadenbo" w:date="2021-11-23T16:37:00Z">
        <w:r w:rsidR="00F917D4">
          <w:t xml:space="preserve"> (e.g., kg, Nm</w:t>
        </w:r>
        <w:r w:rsidR="00F917D4" w:rsidRPr="00F917D4">
          <w:rPr>
            <w:vertAlign w:val="superscript"/>
          </w:rPr>
          <w:t>3</w:t>
        </w:r>
        <w:r w:rsidR="00F917D4">
          <w:t>, MJ)</w:t>
        </w:r>
      </w:ins>
      <w:r w:rsidR="003C1C02">
        <w:t xml:space="preserve">. </w:t>
      </w:r>
      <w:commentRangeEnd w:id="151"/>
      <w:r w:rsidR="00C71F7A">
        <w:rPr>
          <w:rStyle w:val="CommentReference"/>
        </w:rPr>
        <w:commentReference w:id="151"/>
      </w:r>
    </w:p>
    <w:p w14:paraId="7C6C5535" w14:textId="5ED51AB1" w:rsidR="00812D33" w:rsidRDefault="006C0512" w:rsidP="00812D33">
      <w:r>
        <w:t xml:space="preserve">With the aim to minimize the manual efforts for identifying the ‘best’ matches between the flows of any combination of source- and target-side EF lists, </w:t>
      </w:r>
      <w:r w:rsidR="007D74F5">
        <w:t xml:space="preserve">a three-tiered approach </w:t>
      </w:r>
      <w:del w:id="161" w:author="Carl Vadenbo" w:date="2021-09-29T21:53:00Z">
        <w:r w:rsidR="007D74F5" w:rsidDel="00312E3F">
          <w:delText>i</w:delText>
        </w:r>
      </w:del>
      <w:ins w:id="162" w:author="Carl Vadenbo" w:date="2021-09-29T21:53:00Z">
        <w:r w:rsidR="00312E3F">
          <w:t>i</w:t>
        </w:r>
      </w:ins>
      <w:r w:rsidR="007D74F5">
        <w:t xml:space="preserve">s used: </w:t>
      </w:r>
      <w:r>
        <w:t xml:space="preserve">contexts </w:t>
      </w:r>
      <w:r w:rsidR="007D74F5">
        <w:t xml:space="preserve">are first mapped </w:t>
      </w:r>
      <w:r>
        <w:t>separately</w:t>
      </w:r>
      <w:r w:rsidR="007D74F5">
        <w:t xml:space="preserve"> (as described in the section above)</w:t>
      </w:r>
      <w:r>
        <w:t xml:space="preserve">, followed by groups of </w:t>
      </w:r>
      <w:proofErr w:type="spellStart"/>
      <w:r>
        <w:t>flowables</w:t>
      </w:r>
      <w:proofErr w:type="spellEnd"/>
      <w:r>
        <w:t xml:space="preserve"> </w:t>
      </w:r>
      <w:r w:rsidR="005F20C9">
        <w:t xml:space="preserve">that are </w:t>
      </w:r>
      <w:r w:rsidR="008D3467">
        <w:t xml:space="preserve">either lacking attributes for unambiguous </w:t>
      </w:r>
      <w:r w:rsidR="005F20C9">
        <w:t>matching by the mapping script,</w:t>
      </w:r>
      <w:r w:rsidR="008D3467">
        <w:t xml:space="preserve"> or considered </w:t>
      </w:r>
      <w:r>
        <w:t xml:space="preserve">of particular </w:t>
      </w:r>
      <w:r w:rsidR="006E4812">
        <w:t>importance</w:t>
      </w:r>
      <w:r>
        <w:t xml:space="preserve">. </w:t>
      </w:r>
      <w:r w:rsidR="007D74F5">
        <w:t>The m</w:t>
      </w:r>
      <w:r w:rsidR="008D3467">
        <w:t xml:space="preserve">anual mapping of flows (i.e., as unique combinations of </w:t>
      </w:r>
      <w:proofErr w:type="spellStart"/>
      <w:r w:rsidR="008D3467">
        <w:t>flowables</w:t>
      </w:r>
      <w:proofErr w:type="spellEnd"/>
      <w:r w:rsidR="008D3467">
        <w:t xml:space="preserve"> and contexts) </w:t>
      </w:r>
      <w:r w:rsidR="007D74F5">
        <w:t>i</w:t>
      </w:r>
      <w:r w:rsidR="008D3467">
        <w:t xml:space="preserve">s only applied in case where the general mapping criteria applied </w:t>
      </w:r>
      <w:r w:rsidR="007D74F5">
        <w:t>cannot</w:t>
      </w:r>
      <w:r w:rsidR="00474F54">
        <w:t xml:space="preserve"> be applied in a systemic way, or </w:t>
      </w:r>
      <w:r w:rsidR="008D3467">
        <w:t xml:space="preserve">would otherwise fail </w:t>
      </w:r>
      <w:r w:rsidR="008D3467" w:rsidRPr="008D3467">
        <w:t xml:space="preserve">(e.g., </w:t>
      </w:r>
      <w:r w:rsidR="007D74F5">
        <w:t xml:space="preserve">for </w:t>
      </w:r>
      <w:r w:rsidR="008D3467">
        <w:t>flows related to land use, due to inconsistent naming cross the lists</w:t>
      </w:r>
      <w:r w:rsidR="00474F54">
        <w:t xml:space="preserve"> and no further attributes, like CAS or synonyms</w:t>
      </w:r>
      <w:r w:rsidR="008D3467" w:rsidRPr="008D3467">
        <w:t>)</w:t>
      </w:r>
      <w:r w:rsidR="00474F54">
        <w:t>.</w:t>
      </w:r>
    </w:p>
    <w:tbl>
      <w:tblPr>
        <w:tblStyle w:val="PlainTable2"/>
        <w:tblW w:w="0" w:type="auto"/>
        <w:jc w:val="center"/>
        <w:tblLook w:val="04A0" w:firstRow="1" w:lastRow="0" w:firstColumn="1" w:lastColumn="0" w:noHBand="0" w:noVBand="1"/>
      </w:tblPr>
      <w:tblGrid>
        <w:gridCol w:w="1624"/>
        <w:gridCol w:w="1340"/>
        <w:gridCol w:w="1021"/>
        <w:gridCol w:w="960"/>
      </w:tblGrid>
      <w:tr w:rsidR="00A868FB" w:rsidRPr="00E11304" w14:paraId="0E2F3F7C" w14:textId="77777777" w:rsidTr="004F7FC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4" w:type="dxa"/>
            <w:noWrap/>
            <w:hideMark/>
          </w:tcPr>
          <w:p w14:paraId="3AC8A5D0" w14:textId="77777777" w:rsidR="00A868FB" w:rsidRPr="00E11304" w:rsidRDefault="00A868FB">
            <w:pPr>
              <w:rPr>
                <w:sz w:val="20"/>
                <w:szCs w:val="20"/>
              </w:rPr>
            </w:pPr>
          </w:p>
        </w:tc>
        <w:tc>
          <w:tcPr>
            <w:tcW w:w="0" w:type="dxa"/>
            <w:noWrap/>
            <w:hideMark/>
          </w:tcPr>
          <w:p w14:paraId="3E8DDD3A" w14:textId="77777777" w:rsidR="00A868FB" w:rsidRPr="00E11304" w:rsidRDefault="00A868FB" w:rsidP="004F7FCD">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11304">
              <w:rPr>
                <w:sz w:val="20"/>
                <w:szCs w:val="20"/>
              </w:rPr>
              <w:t>Flowables</w:t>
            </w:r>
            <w:proofErr w:type="spellEnd"/>
          </w:p>
        </w:tc>
        <w:tc>
          <w:tcPr>
            <w:tcW w:w="1021" w:type="dxa"/>
            <w:noWrap/>
            <w:hideMark/>
          </w:tcPr>
          <w:p w14:paraId="636CCA8B" w14:textId="77777777" w:rsidR="00A868FB" w:rsidRPr="00E11304" w:rsidRDefault="00A868FB" w:rsidP="004F7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E11304">
              <w:rPr>
                <w:sz w:val="20"/>
                <w:szCs w:val="20"/>
              </w:rPr>
              <w:t>Contexts</w:t>
            </w:r>
          </w:p>
        </w:tc>
        <w:tc>
          <w:tcPr>
            <w:tcW w:w="0" w:type="dxa"/>
            <w:noWrap/>
            <w:hideMark/>
          </w:tcPr>
          <w:p w14:paraId="5FA3137B" w14:textId="77777777" w:rsidR="00A868FB" w:rsidRPr="00E11304" w:rsidRDefault="00A868FB" w:rsidP="004F7FCD">
            <w:pPr>
              <w:jc w:val="center"/>
              <w:cnfStyle w:val="100000000000" w:firstRow="1" w:lastRow="0" w:firstColumn="0" w:lastColumn="0" w:oddVBand="0" w:evenVBand="0" w:oddHBand="0" w:evenHBand="0" w:firstRowFirstColumn="0" w:firstRowLastColumn="0" w:lastRowFirstColumn="0" w:lastRowLastColumn="0"/>
              <w:rPr>
                <w:sz w:val="20"/>
                <w:szCs w:val="20"/>
              </w:rPr>
            </w:pPr>
            <w:r w:rsidRPr="00E11304">
              <w:rPr>
                <w:sz w:val="20"/>
                <w:szCs w:val="20"/>
              </w:rPr>
              <w:t>Flows</w:t>
            </w:r>
          </w:p>
        </w:tc>
      </w:tr>
      <w:tr w:rsidR="00A868FB" w:rsidRPr="00E11304" w14:paraId="361B0722" w14:textId="77777777" w:rsidTr="006E48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5A33DCE" w14:textId="77777777" w:rsidR="00A868FB" w:rsidRPr="00E11304" w:rsidRDefault="00A868FB">
            <w:pPr>
              <w:rPr>
                <w:sz w:val="20"/>
                <w:szCs w:val="20"/>
              </w:rPr>
            </w:pPr>
            <w:r w:rsidRPr="00E11304">
              <w:rPr>
                <w:sz w:val="20"/>
                <w:szCs w:val="20"/>
              </w:rPr>
              <w:t>ILCD-EF 3.0</w:t>
            </w:r>
          </w:p>
        </w:tc>
        <w:tc>
          <w:tcPr>
            <w:tcW w:w="1340" w:type="dxa"/>
            <w:noWrap/>
            <w:hideMark/>
          </w:tcPr>
          <w:p w14:paraId="2286E5CC" w14:textId="213B2B88" w:rsidR="00A868FB" w:rsidRPr="00E11304" w:rsidRDefault="00A868FB" w:rsidP="00DE035F">
            <w:pPr>
              <w:jc w:val="right"/>
              <w:cnfStyle w:val="000000100000" w:firstRow="0" w:lastRow="0" w:firstColumn="0" w:lastColumn="0" w:oddVBand="0" w:evenVBand="0" w:oddHBand="1" w:evenHBand="0" w:firstRowFirstColumn="0" w:firstRowLastColumn="0" w:lastRowFirstColumn="0" w:lastRowLastColumn="0"/>
              <w:rPr>
                <w:sz w:val="20"/>
                <w:szCs w:val="20"/>
              </w:rPr>
            </w:pPr>
            <w:r w:rsidRPr="00E11304">
              <w:rPr>
                <w:sz w:val="20"/>
                <w:szCs w:val="20"/>
              </w:rPr>
              <w:t>7</w:t>
            </w:r>
            <w:r w:rsidR="00DE035F" w:rsidRPr="00E11304">
              <w:rPr>
                <w:sz w:val="20"/>
                <w:szCs w:val="20"/>
              </w:rPr>
              <w:t>’</w:t>
            </w:r>
            <w:r w:rsidRPr="00E11304">
              <w:rPr>
                <w:sz w:val="20"/>
                <w:szCs w:val="20"/>
              </w:rPr>
              <w:t>741</w:t>
            </w:r>
          </w:p>
        </w:tc>
        <w:tc>
          <w:tcPr>
            <w:tcW w:w="1021" w:type="dxa"/>
            <w:noWrap/>
            <w:hideMark/>
          </w:tcPr>
          <w:p w14:paraId="2C2A9468" w14:textId="77777777" w:rsidR="00A868FB" w:rsidRPr="00E11304" w:rsidRDefault="00A868FB" w:rsidP="00DE035F">
            <w:pPr>
              <w:jc w:val="right"/>
              <w:cnfStyle w:val="000000100000" w:firstRow="0" w:lastRow="0" w:firstColumn="0" w:lastColumn="0" w:oddVBand="0" w:evenVBand="0" w:oddHBand="1" w:evenHBand="0" w:firstRowFirstColumn="0" w:firstRowLastColumn="0" w:lastRowFirstColumn="0" w:lastRowLastColumn="0"/>
              <w:rPr>
                <w:sz w:val="20"/>
                <w:szCs w:val="20"/>
              </w:rPr>
            </w:pPr>
            <w:r w:rsidRPr="00E11304">
              <w:rPr>
                <w:sz w:val="20"/>
                <w:szCs w:val="20"/>
              </w:rPr>
              <w:t>37</w:t>
            </w:r>
          </w:p>
        </w:tc>
        <w:tc>
          <w:tcPr>
            <w:tcW w:w="960" w:type="dxa"/>
            <w:noWrap/>
            <w:hideMark/>
          </w:tcPr>
          <w:p w14:paraId="788C36B0" w14:textId="779C4A4E" w:rsidR="00A868FB" w:rsidRPr="00E11304" w:rsidRDefault="00A868FB" w:rsidP="00DE035F">
            <w:pPr>
              <w:jc w:val="right"/>
              <w:cnfStyle w:val="000000100000" w:firstRow="0" w:lastRow="0" w:firstColumn="0" w:lastColumn="0" w:oddVBand="0" w:evenVBand="0" w:oddHBand="1" w:evenHBand="0" w:firstRowFirstColumn="0" w:firstRowLastColumn="0" w:lastRowFirstColumn="0" w:lastRowLastColumn="0"/>
              <w:rPr>
                <w:sz w:val="20"/>
                <w:szCs w:val="20"/>
              </w:rPr>
            </w:pPr>
            <w:r w:rsidRPr="00E11304">
              <w:rPr>
                <w:sz w:val="20"/>
                <w:szCs w:val="20"/>
              </w:rPr>
              <w:t>93</w:t>
            </w:r>
            <w:r w:rsidR="00DE035F" w:rsidRPr="00E11304">
              <w:rPr>
                <w:sz w:val="20"/>
                <w:szCs w:val="20"/>
              </w:rPr>
              <w:t>’</w:t>
            </w:r>
            <w:r w:rsidRPr="00E11304">
              <w:rPr>
                <w:sz w:val="20"/>
                <w:szCs w:val="20"/>
              </w:rPr>
              <w:t>993</w:t>
            </w:r>
          </w:p>
        </w:tc>
      </w:tr>
      <w:tr w:rsidR="00A868FB" w:rsidRPr="00E11304" w14:paraId="1E03E07A" w14:textId="77777777" w:rsidTr="006E4812">
        <w:trPr>
          <w:trHeight w:val="300"/>
          <w:jc w:val="center"/>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5ED6D4E" w14:textId="68343D9A" w:rsidR="00A868FB" w:rsidRPr="00E11304" w:rsidRDefault="00A868FB">
            <w:pPr>
              <w:rPr>
                <w:sz w:val="20"/>
                <w:szCs w:val="20"/>
              </w:rPr>
            </w:pPr>
            <w:r w:rsidRPr="00E11304">
              <w:rPr>
                <w:sz w:val="20"/>
                <w:szCs w:val="20"/>
              </w:rPr>
              <w:t xml:space="preserve">FEDEFL </w:t>
            </w:r>
            <w:r w:rsidR="006E4812" w:rsidRPr="00E11304">
              <w:rPr>
                <w:sz w:val="20"/>
                <w:szCs w:val="20"/>
              </w:rPr>
              <w:t>v</w:t>
            </w:r>
            <w:r w:rsidRPr="00E11304">
              <w:rPr>
                <w:sz w:val="20"/>
                <w:szCs w:val="20"/>
              </w:rPr>
              <w:t>1.0.3</w:t>
            </w:r>
          </w:p>
        </w:tc>
        <w:tc>
          <w:tcPr>
            <w:tcW w:w="1340" w:type="dxa"/>
            <w:noWrap/>
            <w:hideMark/>
          </w:tcPr>
          <w:p w14:paraId="40872DE4" w14:textId="52CFF3B0" w:rsidR="00A868FB" w:rsidRPr="00E11304" w:rsidRDefault="00A868FB" w:rsidP="00DE035F">
            <w:pPr>
              <w:jc w:val="right"/>
              <w:cnfStyle w:val="000000000000" w:firstRow="0" w:lastRow="0" w:firstColumn="0" w:lastColumn="0" w:oddVBand="0" w:evenVBand="0" w:oddHBand="0" w:evenHBand="0" w:firstRowFirstColumn="0" w:firstRowLastColumn="0" w:lastRowFirstColumn="0" w:lastRowLastColumn="0"/>
              <w:rPr>
                <w:sz w:val="20"/>
                <w:szCs w:val="20"/>
              </w:rPr>
            </w:pPr>
            <w:r w:rsidRPr="00E11304">
              <w:rPr>
                <w:sz w:val="20"/>
                <w:szCs w:val="20"/>
              </w:rPr>
              <w:t>5</w:t>
            </w:r>
            <w:r w:rsidR="00DE035F" w:rsidRPr="00E11304">
              <w:rPr>
                <w:sz w:val="20"/>
                <w:szCs w:val="20"/>
              </w:rPr>
              <w:t>’</w:t>
            </w:r>
            <w:r w:rsidRPr="00E11304">
              <w:rPr>
                <w:sz w:val="20"/>
                <w:szCs w:val="20"/>
              </w:rPr>
              <w:t>933</w:t>
            </w:r>
          </w:p>
        </w:tc>
        <w:tc>
          <w:tcPr>
            <w:tcW w:w="1021" w:type="dxa"/>
            <w:noWrap/>
            <w:hideMark/>
          </w:tcPr>
          <w:p w14:paraId="1CF85487" w14:textId="77777777" w:rsidR="00A868FB" w:rsidRPr="00E11304" w:rsidRDefault="00A868FB" w:rsidP="00DE035F">
            <w:pPr>
              <w:jc w:val="right"/>
              <w:cnfStyle w:val="000000000000" w:firstRow="0" w:lastRow="0" w:firstColumn="0" w:lastColumn="0" w:oddVBand="0" w:evenVBand="0" w:oddHBand="0" w:evenHBand="0" w:firstRowFirstColumn="0" w:firstRowLastColumn="0" w:lastRowFirstColumn="0" w:lastRowLastColumn="0"/>
              <w:rPr>
                <w:sz w:val="20"/>
                <w:szCs w:val="20"/>
              </w:rPr>
            </w:pPr>
            <w:r w:rsidRPr="00E11304">
              <w:rPr>
                <w:sz w:val="20"/>
                <w:szCs w:val="20"/>
              </w:rPr>
              <w:t>113</w:t>
            </w:r>
          </w:p>
        </w:tc>
        <w:tc>
          <w:tcPr>
            <w:tcW w:w="960" w:type="dxa"/>
            <w:noWrap/>
            <w:hideMark/>
          </w:tcPr>
          <w:p w14:paraId="7DCF8A91" w14:textId="37AE1992" w:rsidR="00A868FB" w:rsidRPr="00E11304" w:rsidRDefault="00A868FB" w:rsidP="00DE035F">
            <w:pPr>
              <w:jc w:val="right"/>
              <w:cnfStyle w:val="000000000000" w:firstRow="0" w:lastRow="0" w:firstColumn="0" w:lastColumn="0" w:oddVBand="0" w:evenVBand="0" w:oddHBand="0" w:evenHBand="0" w:firstRowFirstColumn="0" w:firstRowLastColumn="0" w:lastRowFirstColumn="0" w:lastRowLastColumn="0"/>
              <w:rPr>
                <w:sz w:val="20"/>
                <w:szCs w:val="20"/>
              </w:rPr>
            </w:pPr>
            <w:r w:rsidRPr="00E11304">
              <w:rPr>
                <w:sz w:val="20"/>
                <w:szCs w:val="20"/>
              </w:rPr>
              <w:t>278</w:t>
            </w:r>
            <w:r w:rsidR="00DE035F" w:rsidRPr="00E11304">
              <w:rPr>
                <w:sz w:val="20"/>
                <w:szCs w:val="20"/>
              </w:rPr>
              <w:t>’</w:t>
            </w:r>
            <w:r w:rsidRPr="00E11304">
              <w:rPr>
                <w:sz w:val="20"/>
                <w:szCs w:val="20"/>
              </w:rPr>
              <w:t>602</w:t>
            </w:r>
          </w:p>
        </w:tc>
      </w:tr>
      <w:tr w:rsidR="00A868FB" w:rsidRPr="00E11304" w14:paraId="58E0102F" w14:textId="77777777" w:rsidTr="006E48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5C76F48" w14:textId="372C192F" w:rsidR="00A868FB" w:rsidRPr="00E11304" w:rsidRDefault="00A868FB">
            <w:pPr>
              <w:rPr>
                <w:sz w:val="20"/>
                <w:szCs w:val="20"/>
              </w:rPr>
            </w:pPr>
            <w:r w:rsidRPr="00E11304">
              <w:rPr>
                <w:sz w:val="20"/>
                <w:szCs w:val="20"/>
              </w:rPr>
              <w:t xml:space="preserve">IDEA </w:t>
            </w:r>
            <w:r w:rsidR="006E4812" w:rsidRPr="00E11304">
              <w:rPr>
                <w:sz w:val="20"/>
                <w:szCs w:val="20"/>
              </w:rPr>
              <w:t>v</w:t>
            </w:r>
            <w:r w:rsidRPr="00E11304">
              <w:rPr>
                <w:sz w:val="20"/>
                <w:szCs w:val="20"/>
              </w:rPr>
              <w:t>2.3</w:t>
            </w:r>
          </w:p>
        </w:tc>
        <w:tc>
          <w:tcPr>
            <w:tcW w:w="1340" w:type="dxa"/>
            <w:noWrap/>
            <w:hideMark/>
          </w:tcPr>
          <w:p w14:paraId="1F04D129" w14:textId="77777777" w:rsidR="00A868FB" w:rsidRPr="00E11304" w:rsidRDefault="00A868FB" w:rsidP="00DE035F">
            <w:pPr>
              <w:jc w:val="right"/>
              <w:cnfStyle w:val="000000100000" w:firstRow="0" w:lastRow="0" w:firstColumn="0" w:lastColumn="0" w:oddVBand="0" w:evenVBand="0" w:oddHBand="1" w:evenHBand="0" w:firstRowFirstColumn="0" w:firstRowLastColumn="0" w:lastRowFirstColumn="0" w:lastRowLastColumn="0"/>
              <w:rPr>
                <w:sz w:val="20"/>
                <w:szCs w:val="20"/>
              </w:rPr>
            </w:pPr>
            <w:r w:rsidRPr="00E11304">
              <w:rPr>
                <w:sz w:val="20"/>
                <w:szCs w:val="20"/>
              </w:rPr>
              <w:t>605</w:t>
            </w:r>
          </w:p>
        </w:tc>
        <w:tc>
          <w:tcPr>
            <w:tcW w:w="1021" w:type="dxa"/>
            <w:noWrap/>
            <w:hideMark/>
          </w:tcPr>
          <w:p w14:paraId="16D8C79F" w14:textId="77777777" w:rsidR="00A868FB" w:rsidRPr="00E11304" w:rsidRDefault="00A868FB" w:rsidP="00DE035F">
            <w:pPr>
              <w:jc w:val="right"/>
              <w:cnfStyle w:val="000000100000" w:firstRow="0" w:lastRow="0" w:firstColumn="0" w:lastColumn="0" w:oddVBand="0" w:evenVBand="0" w:oddHBand="1" w:evenHBand="0" w:firstRowFirstColumn="0" w:firstRowLastColumn="0" w:lastRowFirstColumn="0" w:lastRowLastColumn="0"/>
              <w:rPr>
                <w:sz w:val="20"/>
                <w:szCs w:val="20"/>
              </w:rPr>
            </w:pPr>
            <w:r w:rsidRPr="00E11304">
              <w:rPr>
                <w:sz w:val="20"/>
                <w:szCs w:val="20"/>
              </w:rPr>
              <w:t>20</w:t>
            </w:r>
          </w:p>
        </w:tc>
        <w:tc>
          <w:tcPr>
            <w:tcW w:w="960" w:type="dxa"/>
            <w:noWrap/>
            <w:hideMark/>
          </w:tcPr>
          <w:p w14:paraId="156EDB4F" w14:textId="77777777" w:rsidR="00A868FB" w:rsidRPr="00E11304" w:rsidRDefault="00A868FB" w:rsidP="00DE035F">
            <w:pPr>
              <w:jc w:val="right"/>
              <w:cnfStyle w:val="000000100000" w:firstRow="0" w:lastRow="0" w:firstColumn="0" w:lastColumn="0" w:oddVBand="0" w:evenVBand="0" w:oddHBand="1" w:evenHBand="0" w:firstRowFirstColumn="0" w:firstRowLastColumn="0" w:lastRowFirstColumn="0" w:lastRowLastColumn="0"/>
              <w:rPr>
                <w:sz w:val="20"/>
                <w:szCs w:val="20"/>
              </w:rPr>
            </w:pPr>
            <w:r w:rsidRPr="00E11304">
              <w:rPr>
                <w:sz w:val="20"/>
                <w:szCs w:val="20"/>
              </w:rPr>
              <w:t>903</w:t>
            </w:r>
          </w:p>
        </w:tc>
      </w:tr>
      <w:tr w:rsidR="00A868FB" w:rsidRPr="00E11304" w14:paraId="50F6F2F7" w14:textId="77777777" w:rsidTr="006E4812">
        <w:trPr>
          <w:trHeight w:val="300"/>
          <w:jc w:val="center"/>
        </w:trPr>
        <w:tc>
          <w:tcPr>
            <w:cnfStyle w:val="001000000000" w:firstRow="0" w:lastRow="0" w:firstColumn="1" w:lastColumn="0" w:oddVBand="0" w:evenVBand="0" w:oddHBand="0" w:evenHBand="0" w:firstRowFirstColumn="0" w:firstRowLastColumn="0" w:lastRowFirstColumn="0" w:lastRowLastColumn="0"/>
            <w:tcW w:w="1624" w:type="dxa"/>
            <w:noWrap/>
            <w:hideMark/>
          </w:tcPr>
          <w:p w14:paraId="26D9B48A" w14:textId="31CEEA8E" w:rsidR="00A868FB" w:rsidRPr="00E11304" w:rsidRDefault="00A868FB">
            <w:pPr>
              <w:rPr>
                <w:sz w:val="20"/>
                <w:szCs w:val="20"/>
              </w:rPr>
            </w:pPr>
            <w:r w:rsidRPr="00E11304">
              <w:rPr>
                <w:sz w:val="20"/>
                <w:szCs w:val="20"/>
              </w:rPr>
              <w:t xml:space="preserve">Ecoinvent </w:t>
            </w:r>
            <w:r w:rsidR="006E4812" w:rsidRPr="00E11304">
              <w:rPr>
                <w:sz w:val="20"/>
                <w:szCs w:val="20"/>
              </w:rPr>
              <w:t>v</w:t>
            </w:r>
            <w:r w:rsidRPr="00E11304">
              <w:rPr>
                <w:sz w:val="20"/>
                <w:szCs w:val="20"/>
              </w:rPr>
              <w:t>3.7</w:t>
            </w:r>
          </w:p>
        </w:tc>
        <w:tc>
          <w:tcPr>
            <w:tcW w:w="1340" w:type="dxa"/>
            <w:noWrap/>
            <w:hideMark/>
          </w:tcPr>
          <w:p w14:paraId="08EFE754" w14:textId="158E4867" w:rsidR="00A868FB" w:rsidRPr="00E11304" w:rsidRDefault="00A868FB" w:rsidP="00DE035F">
            <w:pPr>
              <w:jc w:val="right"/>
              <w:cnfStyle w:val="000000000000" w:firstRow="0" w:lastRow="0" w:firstColumn="0" w:lastColumn="0" w:oddVBand="0" w:evenVBand="0" w:oddHBand="0" w:evenHBand="0" w:firstRowFirstColumn="0" w:firstRowLastColumn="0" w:lastRowFirstColumn="0" w:lastRowLastColumn="0"/>
              <w:rPr>
                <w:sz w:val="20"/>
                <w:szCs w:val="20"/>
              </w:rPr>
            </w:pPr>
            <w:r w:rsidRPr="00E11304">
              <w:rPr>
                <w:sz w:val="20"/>
                <w:szCs w:val="20"/>
              </w:rPr>
              <w:t>1</w:t>
            </w:r>
            <w:r w:rsidR="00DE035F" w:rsidRPr="00E11304">
              <w:rPr>
                <w:sz w:val="20"/>
                <w:szCs w:val="20"/>
              </w:rPr>
              <w:t>’</w:t>
            </w:r>
            <w:r w:rsidRPr="00E11304">
              <w:rPr>
                <w:sz w:val="20"/>
                <w:szCs w:val="20"/>
              </w:rPr>
              <w:t>404</w:t>
            </w:r>
          </w:p>
        </w:tc>
        <w:tc>
          <w:tcPr>
            <w:tcW w:w="1021" w:type="dxa"/>
            <w:noWrap/>
            <w:hideMark/>
          </w:tcPr>
          <w:p w14:paraId="768A4925" w14:textId="77777777" w:rsidR="00A868FB" w:rsidRPr="00E11304" w:rsidRDefault="00A868FB" w:rsidP="00DE035F">
            <w:pPr>
              <w:jc w:val="right"/>
              <w:cnfStyle w:val="000000000000" w:firstRow="0" w:lastRow="0" w:firstColumn="0" w:lastColumn="0" w:oddVBand="0" w:evenVBand="0" w:oddHBand="0" w:evenHBand="0" w:firstRowFirstColumn="0" w:firstRowLastColumn="0" w:lastRowFirstColumn="0" w:lastRowLastColumn="0"/>
              <w:rPr>
                <w:sz w:val="20"/>
                <w:szCs w:val="20"/>
              </w:rPr>
            </w:pPr>
            <w:r w:rsidRPr="00E11304">
              <w:rPr>
                <w:sz w:val="20"/>
                <w:szCs w:val="20"/>
              </w:rPr>
              <w:t>23</w:t>
            </w:r>
          </w:p>
        </w:tc>
        <w:tc>
          <w:tcPr>
            <w:tcW w:w="960" w:type="dxa"/>
            <w:noWrap/>
            <w:hideMark/>
          </w:tcPr>
          <w:p w14:paraId="32250328" w14:textId="77EB7BF4" w:rsidR="00A868FB" w:rsidRPr="00E11304" w:rsidRDefault="00A868FB" w:rsidP="00DE035F">
            <w:pPr>
              <w:jc w:val="right"/>
              <w:cnfStyle w:val="000000000000" w:firstRow="0" w:lastRow="0" w:firstColumn="0" w:lastColumn="0" w:oddVBand="0" w:evenVBand="0" w:oddHBand="0" w:evenHBand="0" w:firstRowFirstColumn="0" w:firstRowLastColumn="0" w:lastRowFirstColumn="0" w:lastRowLastColumn="0"/>
              <w:rPr>
                <w:sz w:val="20"/>
                <w:szCs w:val="20"/>
              </w:rPr>
            </w:pPr>
            <w:r w:rsidRPr="00E11304">
              <w:rPr>
                <w:sz w:val="20"/>
                <w:szCs w:val="20"/>
              </w:rPr>
              <w:t>4</w:t>
            </w:r>
            <w:r w:rsidR="00DE035F" w:rsidRPr="00E11304">
              <w:rPr>
                <w:sz w:val="20"/>
                <w:szCs w:val="20"/>
              </w:rPr>
              <w:t>’</w:t>
            </w:r>
            <w:r w:rsidRPr="00E11304">
              <w:rPr>
                <w:sz w:val="20"/>
                <w:szCs w:val="20"/>
              </w:rPr>
              <w:t>310</w:t>
            </w:r>
          </w:p>
        </w:tc>
      </w:tr>
    </w:tbl>
    <w:p w14:paraId="38C271A0" w14:textId="2B7F8D28" w:rsidR="00CD3D7E" w:rsidRPr="00417005" w:rsidRDefault="007761BE" w:rsidP="00812D33">
      <w:pPr>
        <w:rPr>
          <w:i/>
          <w:iCs/>
        </w:rPr>
      </w:pPr>
      <w:r>
        <w:rPr>
          <w:i/>
          <w:iCs/>
        </w:rPr>
        <w:t xml:space="preserve">Table 1. </w:t>
      </w:r>
      <w:r w:rsidR="00EB764E">
        <w:rPr>
          <w:i/>
          <w:iCs/>
        </w:rPr>
        <w:t xml:space="preserve">Count of </w:t>
      </w:r>
      <w:proofErr w:type="spellStart"/>
      <w:r w:rsidR="00EB764E">
        <w:rPr>
          <w:i/>
          <w:iCs/>
        </w:rPr>
        <w:t>flowables</w:t>
      </w:r>
      <w:proofErr w:type="spellEnd"/>
      <w:r>
        <w:rPr>
          <w:i/>
          <w:iCs/>
        </w:rPr>
        <w:t>, contexts</w:t>
      </w:r>
      <w:r w:rsidR="006E4812">
        <w:rPr>
          <w:i/>
          <w:iCs/>
        </w:rPr>
        <w:t>,</w:t>
      </w:r>
      <w:r>
        <w:rPr>
          <w:i/>
          <w:iCs/>
        </w:rPr>
        <w:t xml:space="preserve"> and flows in the four native </w:t>
      </w:r>
      <w:r w:rsidR="00E11304">
        <w:rPr>
          <w:i/>
          <w:iCs/>
        </w:rPr>
        <w:t xml:space="preserve">EF </w:t>
      </w:r>
      <w:r>
        <w:rPr>
          <w:i/>
          <w:iCs/>
        </w:rPr>
        <w:t>lists used for the mapping generation</w:t>
      </w:r>
    </w:p>
    <w:p w14:paraId="2F5F389F" w14:textId="58E129FA" w:rsidR="00474F54" w:rsidRDefault="00474F54" w:rsidP="00474F54">
      <w:pPr>
        <w:pStyle w:val="Heading3"/>
      </w:pPr>
      <w:bookmarkStart w:id="163" w:name="_Toc89114915"/>
      <w:r>
        <w:t xml:space="preserve">Mapping of </w:t>
      </w:r>
      <w:proofErr w:type="spellStart"/>
      <w:r>
        <w:t>flowables</w:t>
      </w:r>
      <w:bookmarkEnd w:id="163"/>
      <w:proofErr w:type="spellEnd"/>
    </w:p>
    <w:p w14:paraId="6DD7955D" w14:textId="2BB98D42" w:rsidR="00411CDD" w:rsidRDefault="005F20C9" w:rsidP="00E96E2A">
      <w:r>
        <w:t xml:space="preserve">In this step, the </w:t>
      </w:r>
      <w:proofErr w:type="spellStart"/>
      <w:r>
        <w:t>flowables</w:t>
      </w:r>
      <w:proofErr w:type="spellEnd"/>
      <w:r>
        <w:t xml:space="preserve"> are grouped and </w:t>
      </w:r>
      <w:r w:rsidR="006E4812">
        <w:t>manually matched to</w:t>
      </w:r>
      <w:r>
        <w:t xml:space="preserve"> each other to establish the most appropriate </w:t>
      </w:r>
      <w:r w:rsidR="006E4812">
        <w:t>mapping outcomes</w:t>
      </w:r>
      <w:r>
        <w:t xml:space="preserve">. </w:t>
      </w:r>
      <w:r w:rsidR="00DD3104">
        <w:t xml:space="preserve">This allows, for example, for pairing </w:t>
      </w:r>
      <w:proofErr w:type="spellStart"/>
      <w:r w:rsidR="00DD3104">
        <w:t>flowables</w:t>
      </w:r>
      <w:proofErr w:type="spellEnd"/>
      <w:r w:rsidR="00DD3104">
        <w:t xml:space="preserve"> for the main greenhouse gases CO</w:t>
      </w:r>
      <w:r w:rsidR="00DD3104" w:rsidRPr="00DD3104">
        <w:rPr>
          <w:vertAlign w:val="subscript"/>
        </w:rPr>
        <w:t>2</w:t>
      </w:r>
      <w:r w:rsidR="00DD3104">
        <w:t xml:space="preserve"> and CH</w:t>
      </w:r>
      <w:r w:rsidR="00DD3104" w:rsidRPr="00DD3104">
        <w:rPr>
          <w:vertAlign w:val="subscript"/>
        </w:rPr>
        <w:t>4</w:t>
      </w:r>
      <w:r w:rsidR="00DD3104">
        <w:t xml:space="preserve"> according to carbon source, such as fossil biogenic/non-fossil, or from soil or biomass stock, for the EF lists where this differentiation is made. The flowable mapping is also applied to </w:t>
      </w:r>
      <w:proofErr w:type="spellStart"/>
      <w:r w:rsidR="00DD3104">
        <w:t>flowables</w:t>
      </w:r>
      <w:proofErr w:type="spellEnd"/>
      <w:r w:rsidR="00DD3104">
        <w:t xml:space="preserve"> considered </w:t>
      </w:r>
      <w:r w:rsidR="00930D78">
        <w:t xml:space="preserve">largely </w:t>
      </w:r>
      <w:r w:rsidR="00DD3104">
        <w:t xml:space="preserve">equivalent but associated with </w:t>
      </w:r>
      <w:r w:rsidR="00930D78">
        <w:t xml:space="preserve">different flow names, </w:t>
      </w:r>
      <w:r w:rsidR="00DD3104">
        <w:t xml:space="preserve">multiple CAS numbers, chemical forms (enantiomers, isomers, </w:t>
      </w:r>
      <w:r w:rsidR="00930D78">
        <w:t xml:space="preserve">etc.), or to assign overlapping or proxies </w:t>
      </w:r>
      <w:proofErr w:type="spellStart"/>
      <w:r w:rsidR="00930D78">
        <w:t>flowables</w:t>
      </w:r>
      <w:proofErr w:type="spellEnd"/>
      <w:r w:rsidR="00930D78">
        <w:t xml:space="preserve"> like ‘hydrocarbons, chlorinated’ or ‘herbicides, unspecified’ to specific substances. </w:t>
      </w:r>
    </w:p>
    <w:p w14:paraId="51143103" w14:textId="73108973" w:rsidR="00E96E2A" w:rsidRPr="00E96E2A" w:rsidRDefault="00930D78" w:rsidP="00E96E2A">
      <w:r>
        <w:t>These matches</w:t>
      </w:r>
      <w:r w:rsidR="00411CDD">
        <w:t>,</w:t>
      </w:r>
      <w:r>
        <w:t xml:space="preserve"> </w:t>
      </w:r>
      <w:r w:rsidR="00411CDD">
        <w:t>as well as</w:t>
      </w:r>
      <w:r>
        <w:t xml:space="preserve"> the evaluation</w:t>
      </w:r>
      <w:r w:rsidR="00411CDD">
        <w:t xml:space="preserve"> thereof,</w:t>
      </w:r>
      <w:r>
        <w:t xml:space="preserve"> are compiled in the ‘flowable library’, from which the pairwise flowable mapping is extracted </w:t>
      </w:r>
      <w:r w:rsidR="006E4812">
        <w:t xml:space="preserve">as an input </w:t>
      </w:r>
      <w:r>
        <w:t xml:space="preserve">for the mapping script. Duplicate entries of source-side </w:t>
      </w:r>
      <w:proofErr w:type="spellStart"/>
      <w:r>
        <w:t>flowables</w:t>
      </w:r>
      <w:proofErr w:type="spellEnd"/>
      <w:r>
        <w:t xml:space="preserve"> are allowed, since </w:t>
      </w:r>
      <w:r w:rsidR="00411CDD">
        <w:t>the ideal match might not be defined for all relevant contexts in the target list, and hence require a suitable proxy to be provided in parallel. It is important to ensure that the proxy does not take priority over the prefer match in the contexts in which both are available in the target list.</w:t>
      </w:r>
      <w:r>
        <w:t xml:space="preserve"> </w:t>
      </w:r>
      <w:r w:rsidR="00411CDD">
        <w:t xml:space="preserve">This can be resolved either by structuring the flowable library to adhere to the mapping sequence of the mapping script (ordering prioritized </w:t>
      </w:r>
      <w:proofErr w:type="spellStart"/>
      <w:r w:rsidR="00411CDD">
        <w:t>flowables</w:t>
      </w:r>
      <w:proofErr w:type="spellEnd"/>
      <w:r w:rsidR="00411CDD">
        <w:t xml:space="preserve"> ahead of proxies), or by defining (some of) these matches as flows (i.e., set flowable-context combinations) </w:t>
      </w:r>
      <w:r w:rsidR="00BA6AF7">
        <w:t>instead. This is described further in the next section.</w:t>
      </w:r>
    </w:p>
    <w:p w14:paraId="2F82C921" w14:textId="0EA92E17" w:rsidR="00BD0848" w:rsidRDefault="00474F54" w:rsidP="00474F54">
      <w:pPr>
        <w:pStyle w:val="Heading3"/>
      </w:pPr>
      <w:bookmarkStart w:id="164" w:name="_Ref83590878"/>
      <w:bookmarkStart w:id="165" w:name="_Toc89114916"/>
      <w:r>
        <w:lastRenderedPageBreak/>
        <w:t>Mapping of flows</w:t>
      </w:r>
      <w:bookmarkEnd w:id="164"/>
      <w:bookmarkEnd w:id="165"/>
    </w:p>
    <w:p w14:paraId="478C3A1E" w14:textId="77777777" w:rsidR="00965244" w:rsidRDefault="00DE29A6" w:rsidP="00E96E2A">
      <w:r>
        <w:t>In this part of the procedure,</w:t>
      </w:r>
      <w:r w:rsidR="00E96E2A">
        <w:t xml:space="preserve"> specific combinations of </w:t>
      </w:r>
      <w:proofErr w:type="spellStart"/>
      <w:r w:rsidR="00E96E2A">
        <w:t>flowables</w:t>
      </w:r>
      <w:proofErr w:type="spellEnd"/>
      <w:r w:rsidR="00E96E2A">
        <w:t xml:space="preserve"> and contexts</w:t>
      </w:r>
      <w:r>
        <w:t xml:space="preserve"> are either matched, split, or blocked </w:t>
      </w:r>
      <w:r w:rsidR="00DA7371">
        <w:t xml:space="preserve">from being mapped. This step is intended to address </w:t>
      </w:r>
      <w:r w:rsidR="00474F54" w:rsidRPr="00E96E2A">
        <w:t xml:space="preserve">flows that do not match </w:t>
      </w:r>
      <w:r w:rsidR="00E96E2A">
        <w:t xml:space="preserve">or fit </w:t>
      </w:r>
      <w:r w:rsidR="00474F54" w:rsidRPr="00E96E2A">
        <w:t xml:space="preserve">with the criteria subsequently applied in the mapping script </w:t>
      </w:r>
      <w:r w:rsidR="00E96E2A">
        <w:t>for the generation of preliminary mapping files.</w:t>
      </w:r>
      <w:r w:rsidR="00DA7371">
        <w:t xml:space="preserve"> The main flow groups that fall into this category are related to</w:t>
      </w:r>
      <w:r w:rsidR="00E96E2A">
        <w:t xml:space="preserve"> </w:t>
      </w:r>
      <w:r w:rsidR="00474F54" w:rsidRPr="00E96E2A">
        <w:t>land use</w:t>
      </w:r>
      <w:r w:rsidR="00E96E2A">
        <w:t xml:space="preserve">, which typically </w:t>
      </w:r>
      <w:r w:rsidR="00474F54" w:rsidRPr="00E96E2A">
        <w:t>carr</w:t>
      </w:r>
      <w:r w:rsidR="00E96E2A">
        <w:t xml:space="preserve">y </w:t>
      </w:r>
      <w:r w:rsidR="00474F54" w:rsidRPr="00E96E2A">
        <w:t>different names</w:t>
      </w:r>
      <w:r w:rsidR="00E96E2A">
        <w:t xml:space="preserve"> across the EF lists</w:t>
      </w:r>
      <w:r w:rsidR="00DA7371">
        <w:t xml:space="preserve"> and are neither associated with CAS numbers nor</w:t>
      </w:r>
      <w:r w:rsidR="00474F54" w:rsidRPr="00E96E2A">
        <w:t xml:space="preserve"> synonyms</w:t>
      </w:r>
      <w:r w:rsidR="00E96E2A">
        <w:t xml:space="preserve">, </w:t>
      </w:r>
      <w:r w:rsidR="00DA7371">
        <w:t>and</w:t>
      </w:r>
      <w:r w:rsidR="00E96E2A">
        <w:t xml:space="preserve"> exchanges of water with the natural environment. </w:t>
      </w:r>
    </w:p>
    <w:p w14:paraId="0AC34AFE" w14:textId="39C1F8B4" w:rsidR="00965244" w:rsidRPr="0044723E" w:rsidRDefault="00DA7371" w:rsidP="00965244">
      <w:r>
        <w:t xml:space="preserve">Another case that requires manual flow-to-flow mapping is natural resources that have been defined as belonging to different main environmental compartments </w:t>
      </w:r>
      <w:r w:rsidR="00965244">
        <w:t>across the flow lists. Natural gas, for example, is considered a resource in air (e.g., subterranean) in the Federal LCA Commons</w:t>
      </w:r>
      <w:r w:rsidR="009F72E4">
        <w:t xml:space="preserve"> </w:t>
      </w:r>
      <w:r w:rsidR="00CC4023">
        <w:t>flow list</w:t>
      </w:r>
      <w:r w:rsidR="00965244">
        <w:t xml:space="preserve">, whereas the other lists consider natural gas a resource in ground. These context combinations are not defined, and hence not </w:t>
      </w:r>
      <w:r w:rsidR="00501BC6">
        <w:t>allowed</w:t>
      </w:r>
      <w:r w:rsidR="00965244">
        <w:t xml:space="preserve">, according to the main context mapping (as described above). But specific exceptions to these rules can be created through the flow-to-flow </w:t>
      </w:r>
      <w:r w:rsidR="00965244" w:rsidRPr="0044723E">
        <w:t xml:space="preserve">mapping. </w:t>
      </w:r>
    </w:p>
    <w:p w14:paraId="36C45675" w14:textId="1BDCB4C0" w:rsidR="00474F54" w:rsidRPr="006A5D76" w:rsidRDefault="00965244" w:rsidP="0044723E">
      <w:pPr>
        <w:rPr>
          <w:highlight w:val="magenta"/>
        </w:rPr>
      </w:pPr>
      <w:r w:rsidRPr="0044723E">
        <w:t>Flows representing l</w:t>
      </w:r>
      <w:r w:rsidR="00474F54" w:rsidRPr="0044723E">
        <w:t xml:space="preserve">and transformation </w:t>
      </w:r>
      <w:r w:rsidRPr="0044723E">
        <w:t xml:space="preserve">in IDEA’s EF list </w:t>
      </w:r>
      <w:r w:rsidR="0044723E">
        <w:t>includes</w:t>
      </w:r>
      <w:r w:rsidR="00474F54" w:rsidRPr="0044723E">
        <w:t xml:space="preserve"> </w:t>
      </w:r>
      <w:r w:rsidRPr="0044723E">
        <w:t xml:space="preserve">both the </w:t>
      </w:r>
      <w:r w:rsidR="00474F54" w:rsidRPr="0044723E">
        <w:t>“from”</w:t>
      </w:r>
      <w:r w:rsidR="009F72E4">
        <w:t xml:space="preserve"> (or “start”)</w:t>
      </w:r>
      <w:r w:rsidR="00474F54" w:rsidRPr="0044723E">
        <w:t xml:space="preserve"> and “to</w:t>
      </w:r>
      <w:r w:rsidR="009F72E4">
        <w:t>” (or “end</w:t>
      </w:r>
      <w:r w:rsidR="00474F54" w:rsidRPr="0044723E">
        <w:t>”</w:t>
      </w:r>
      <w:r w:rsidR="009F72E4">
        <w:t>)</w:t>
      </w:r>
      <w:r w:rsidRPr="0044723E">
        <w:t xml:space="preserve"> state </w:t>
      </w:r>
      <w:r w:rsidR="00474F54" w:rsidRPr="0044723E">
        <w:t xml:space="preserve">in one single flow, while in </w:t>
      </w:r>
      <w:r w:rsidRPr="0044723E">
        <w:t xml:space="preserve">the two </w:t>
      </w:r>
      <w:r w:rsidR="00474F54" w:rsidRPr="0044723E">
        <w:t xml:space="preserve">other </w:t>
      </w:r>
      <w:r w:rsidRPr="0044723E">
        <w:t>lists where land transformations are considered</w:t>
      </w:r>
      <w:r w:rsidR="00474F54" w:rsidRPr="0044723E">
        <w:t xml:space="preserve"> (</w:t>
      </w:r>
      <w:r w:rsidR="00070448">
        <w:t>ILCD-EF</w:t>
      </w:r>
      <w:r w:rsidR="00474F54" w:rsidRPr="0044723E">
        <w:t xml:space="preserve"> and ecoinvent)</w:t>
      </w:r>
      <w:r w:rsidRPr="0044723E">
        <w:t>,</w:t>
      </w:r>
      <w:r w:rsidR="00474F54" w:rsidRPr="0044723E">
        <w:t xml:space="preserve"> the “from” and “to” </w:t>
      </w:r>
      <w:r w:rsidRPr="0044723E">
        <w:t xml:space="preserve">states </w:t>
      </w:r>
      <w:r w:rsidR="00474F54" w:rsidRPr="0044723E">
        <w:t xml:space="preserve">are </w:t>
      </w:r>
      <w:r w:rsidR="009F72E4">
        <w:t>defined</w:t>
      </w:r>
      <w:r w:rsidR="009F72E4" w:rsidRPr="0044723E">
        <w:t xml:space="preserve"> </w:t>
      </w:r>
      <w:r w:rsidR="00474F54" w:rsidRPr="0044723E">
        <w:t>as separate flows</w:t>
      </w:r>
      <w:r w:rsidRPr="0044723E">
        <w:t xml:space="preserve">. </w:t>
      </w:r>
      <w:r w:rsidR="0044723E">
        <w:t xml:space="preserve">To cover at least the direction with IDEA’s list on the source-side, a special mapping rule </w:t>
      </w:r>
      <w:r w:rsidR="00070448">
        <w:t xml:space="preserve">enables </w:t>
      </w:r>
      <w:r w:rsidR="0044723E">
        <w:t xml:space="preserve">these land transformations to be mapped against two target-side flows, to capture both the start- and end-state of the land. This is possible since both target flows match the </w:t>
      </w:r>
      <w:r w:rsidR="009F72E4">
        <w:t xml:space="preserve">single </w:t>
      </w:r>
      <w:r w:rsidR="0044723E">
        <w:t xml:space="preserve">source-flow with a 1:1 relationship, which does not alter the land ‘balance’ of a given inventory. </w:t>
      </w:r>
      <w:r w:rsidR="006C10CC">
        <w:t xml:space="preserve">The opposite direction (i.e., merging “from” and “to” land transformations in </w:t>
      </w:r>
      <w:r w:rsidR="00070448">
        <w:t>ILCD-EF</w:t>
      </w:r>
      <w:r w:rsidR="006C10CC">
        <w:t xml:space="preserve"> or ecoinvent into single flows found in IDEA’s flow list) is not mapped, as this could potentially distort the inventories during conversion. Finally, included here </w:t>
      </w:r>
      <w:r w:rsidR="00070448">
        <w:t xml:space="preserve">are </w:t>
      </w:r>
      <w:r w:rsidR="006C10CC">
        <w:t xml:space="preserve">also specific source-side flows that should not be mapped onto a given target-list for any </w:t>
      </w:r>
      <w:proofErr w:type="gramStart"/>
      <w:r w:rsidR="006C10CC">
        <w:t>particular reason</w:t>
      </w:r>
      <w:proofErr w:type="gramEnd"/>
      <w:r w:rsidR="006C10CC">
        <w:t xml:space="preserve">. </w:t>
      </w:r>
    </w:p>
    <w:p w14:paraId="5C2AC1B2" w14:textId="44D0F83C" w:rsidR="007D6AA3" w:rsidRDefault="00C8014A" w:rsidP="004A5A5B">
      <w:pPr>
        <w:pStyle w:val="Heading2"/>
      </w:pPr>
      <w:bookmarkStart w:id="166" w:name="_Ref83844099"/>
      <w:bookmarkStart w:id="167" w:name="_Toc89114917"/>
      <w:bookmarkStart w:id="168" w:name="_Hlk83843526"/>
      <w:r>
        <w:t>G</w:t>
      </w:r>
      <w:r w:rsidR="004A5A5B">
        <w:t>eneration of preliminary mapping files</w:t>
      </w:r>
      <w:bookmarkEnd w:id="166"/>
      <w:bookmarkEnd w:id="167"/>
    </w:p>
    <w:bookmarkEnd w:id="168"/>
    <w:p w14:paraId="7969A083" w14:textId="7D0EFAF8" w:rsidR="005A15F3" w:rsidRPr="00806EC3" w:rsidRDefault="005A15F3" w:rsidP="005A15F3">
      <w:r w:rsidRPr="00806EC3">
        <w:t>The team at the Joint Research Centre</w:t>
      </w:r>
      <w:r w:rsidR="009F72E4">
        <w:t xml:space="preserve"> (JRC)</w:t>
      </w:r>
      <w:r w:rsidRPr="00806EC3">
        <w:t xml:space="preserve"> of the European Commission developed and provided a dedicated software tool (named</w:t>
      </w:r>
      <w:r w:rsidR="002B3C36">
        <w:t xml:space="preserve"> the</w:t>
      </w:r>
      <w:r w:rsidRPr="00806EC3">
        <w:t xml:space="preserve"> </w:t>
      </w:r>
      <w:commentRangeStart w:id="169"/>
      <w:r w:rsidRPr="00D71050">
        <w:rPr>
          <w:i/>
          <w:iCs/>
        </w:rPr>
        <w:t>GLAD Mapper</w:t>
      </w:r>
      <w:commentRangeEnd w:id="169"/>
      <w:r w:rsidR="009F72E4" w:rsidRPr="00D71050">
        <w:rPr>
          <w:rStyle w:val="CommentReference"/>
          <w:i/>
          <w:iCs/>
        </w:rPr>
        <w:commentReference w:id="169"/>
      </w:r>
      <w:r w:rsidRPr="00806EC3">
        <w:t xml:space="preserve">, also referred to </w:t>
      </w:r>
      <w:r w:rsidR="009F72E4">
        <w:t xml:space="preserve">here </w:t>
      </w:r>
      <w:r w:rsidRPr="00806EC3">
        <w:t xml:space="preserve">as the ‘mapping script’) as in-kind contribution from the EC to support the mapping activities in this project. The tool follows the </w:t>
      </w:r>
      <w:proofErr w:type="gramStart"/>
      <w:r w:rsidRPr="00806EC3">
        <w:t>GLAD .</w:t>
      </w:r>
      <w:commentRangeStart w:id="170"/>
      <w:commentRangeEnd w:id="170"/>
      <w:proofErr w:type="gramEnd"/>
      <w:r w:rsidRPr="00753849">
        <w:rPr>
          <w:rStyle w:val="CommentReference"/>
        </w:rPr>
        <w:commentReference w:id="170"/>
      </w:r>
      <w:r w:rsidRPr="00806EC3">
        <w:t>xlsx-file format for EF mapping. Based on user-specified inputs, such as default matches and acceptable proxies for mapping contexts, it generates mapping files between the EF lists provided by different nomenclature systems or GLAD nodes, as well as between different versions of the same nomenclature system. The mapping script utilizes one source list, one target list, and the relevant context mapping inputs, to match the single flows in a 1:1 comparison. To establish a bidirectional mapping between two EF lists, the tool needs to be executed both directions, with the source list and target list exchanged, resulting in two EF mapping files.</w:t>
      </w:r>
    </w:p>
    <w:p w14:paraId="5923A1C4" w14:textId="77777777" w:rsidR="008037FF" w:rsidRDefault="008037FF">
      <w:r>
        <w:br w:type="page"/>
      </w:r>
    </w:p>
    <w:p w14:paraId="643FA924" w14:textId="204383CA" w:rsidR="005A15F3" w:rsidRPr="00806EC3" w:rsidRDefault="005A15F3" w:rsidP="005A15F3">
      <w:r w:rsidRPr="00806EC3">
        <w:lastRenderedPageBreak/>
        <w:t xml:space="preserve">The tool procedure to match flows and establish these initial mapping files can be summarized by the information requirements and the algorithm outlined below. The tool is fed by three input files: </w:t>
      </w:r>
    </w:p>
    <w:p w14:paraId="7948A51D" w14:textId="45BAB377" w:rsidR="005A15F3" w:rsidRPr="00806EC3" w:rsidRDefault="005A15F3" w:rsidP="005A15F3">
      <w:pPr>
        <w:pStyle w:val="ListParagraph"/>
        <w:numPr>
          <w:ilvl w:val="0"/>
          <w:numId w:val="12"/>
        </w:numPr>
      </w:pPr>
      <w:bookmarkStart w:id="171" w:name="_Hlk81257175"/>
      <w:commentRangeStart w:id="172"/>
      <w:r w:rsidRPr="00806EC3">
        <w:rPr>
          <w:b/>
          <w:bCs/>
        </w:rPr>
        <w:t>Context mapping</w:t>
      </w:r>
      <w:commentRangeEnd w:id="172"/>
      <w:r w:rsidR="00E13A99">
        <w:rPr>
          <w:rStyle w:val="CommentReference"/>
        </w:rPr>
        <w:commentReference w:id="172"/>
      </w:r>
      <w:r w:rsidRPr="00806EC3">
        <w:t>,</w:t>
      </w:r>
      <w:r w:rsidR="00312E3F">
        <w:rPr>
          <w:rStyle w:val="FootnoteReference"/>
        </w:rPr>
        <w:footnoteReference w:id="6"/>
      </w:r>
      <w:r w:rsidRPr="00806EC3">
        <w:t xml:space="preserve"> which includes </w:t>
      </w:r>
      <w:r w:rsidR="00890AB5">
        <w:t xml:space="preserve">the </w:t>
      </w:r>
      <w:r w:rsidRPr="00806EC3">
        <w:t xml:space="preserve">relevant </w:t>
      </w:r>
      <w:r w:rsidR="00890AB5">
        <w:t>input information</w:t>
      </w:r>
      <w:r w:rsidRPr="00806EC3">
        <w:t xml:space="preserve"> for the tool</w:t>
      </w:r>
      <w:r w:rsidR="00890AB5">
        <w:t>, besides the pair of elementary flow lists to be mapped. This information is structured into the following spreadsheets</w:t>
      </w:r>
      <w:r w:rsidRPr="00806EC3">
        <w:t xml:space="preserve">: </w:t>
      </w:r>
    </w:p>
    <w:p w14:paraId="72F33DF9" w14:textId="353E8C2A" w:rsidR="005A15F3" w:rsidRPr="00806EC3" w:rsidRDefault="005A15F3" w:rsidP="005A15F3">
      <w:pPr>
        <w:pStyle w:val="ListParagraph"/>
        <w:numPr>
          <w:ilvl w:val="1"/>
          <w:numId w:val="12"/>
        </w:numPr>
      </w:pPr>
      <w:r w:rsidRPr="00806EC3">
        <w:t xml:space="preserve">MAPPING: definition of the </w:t>
      </w:r>
      <w:r w:rsidR="00890AB5">
        <w:t xml:space="preserve">default or </w:t>
      </w:r>
      <w:r w:rsidRPr="00806EC3">
        <w:t xml:space="preserve">primary </w:t>
      </w:r>
      <w:r w:rsidR="00890AB5">
        <w:t>proxy</w:t>
      </w:r>
      <w:r w:rsidRPr="00806EC3">
        <w:t xml:space="preserve"> match</w:t>
      </w:r>
      <w:r w:rsidR="00890AB5">
        <w:t>es</w:t>
      </w:r>
      <w:r w:rsidRPr="00806EC3">
        <w:t xml:space="preserve"> of compartments/sub-compartments </w:t>
      </w:r>
      <w:r w:rsidR="00E13A99">
        <w:t xml:space="preserve">(flow contexts) </w:t>
      </w:r>
      <w:r w:rsidRPr="00806EC3">
        <w:t>for a given combination of source and target EF lists. This table establishes the exact match or the best proxy available for each entry from the source to the target list</w:t>
      </w:r>
    </w:p>
    <w:p w14:paraId="789D5DC8" w14:textId="6D80060A" w:rsidR="005A15F3" w:rsidRPr="00714015" w:rsidRDefault="005A15F3" w:rsidP="005A15F3">
      <w:pPr>
        <w:pStyle w:val="ListParagraph"/>
        <w:numPr>
          <w:ilvl w:val="1"/>
          <w:numId w:val="12"/>
        </w:numPr>
      </w:pPr>
      <w:r w:rsidRPr="00806EC3">
        <w:t xml:space="preserve">OTHER_MATCH_MAPPING: </w:t>
      </w:r>
      <w:r w:rsidR="00890AB5">
        <w:t>specification</w:t>
      </w:r>
      <w:r w:rsidR="00890AB5" w:rsidRPr="00806EC3">
        <w:t xml:space="preserve"> </w:t>
      </w:r>
      <w:r w:rsidRPr="00806EC3">
        <w:t>of secondary</w:t>
      </w:r>
      <w:r w:rsidR="00983D59">
        <w:t xml:space="preserve"> context</w:t>
      </w:r>
      <w:r w:rsidRPr="00806EC3">
        <w:t xml:space="preserve"> proxies, where applicable</w:t>
      </w:r>
      <w:r w:rsidR="00983D59">
        <w:t xml:space="preserve">. Going from </w:t>
      </w:r>
      <w:r w:rsidRPr="00806EC3">
        <w:t xml:space="preserve">the source to the target list, </w:t>
      </w:r>
      <w:r w:rsidR="00983D59">
        <w:t xml:space="preserve">this allows for </w:t>
      </w:r>
      <w:r w:rsidRPr="00806EC3">
        <w:t>more than one</w:t>
      </w:r>
      <w:r w:rsidR="00983D59">
        <w:t xml:space="preserve"> suitable or relevant context</w:t>
      </w:r>
      <w:r w:rsidRPr="00806EC3">
        <w:t xml:space="preserve"> in the target list</w:t>
      </w:r>
      <w:r w:rsidR="00983D59">
        <w:t xml:space="preserve"> to be considered by the mapping script. I</w:t>
      </w:r>
      <w:r w:rsidRPr="00806EC3">
        <w:t>f this is the case</w:t>
      </w:r>
      <w:r w:rsidR="00983D59">
        <w:t>, then the secondary context proxies</w:t>
      </w:r>
      <w:r w:rsidRPr="00806EC3">
        <w:t xml:space="preserve"> are </w:t>
      </w:r>
      <w:r w:rsidR="00983D59" w:rsidRPr="00806EC3">
        <w:t xml:space="preserve">ordered </w:t>
      </w:r>
      <w:r w:rsidRPr="00806EC3">
        <w:t xml:space="preserve">hierarchically </w:t>
      </w:r>
      <w:r w:rsidR="00983D59">
        <w:t>according to</w:t>
      </w:r>
      <w:r w:rsidR="00983D59" w:rsidRPr="00806EC3">
        <w:t xml:space="preserve"> </w:t>
      </w:r>
      <w:r w:rsidRPr="00806EC3">
        <w:t>proximity to the source list</w:t>
      </w:r>
      <w:r w:rsidR="00983D59">
        <w:t xml:space="preserve">. </w:t>
      </w:r>
      <w:r w:rsidRPr="00806EC3">
        <w:t xml:space="preserve"> </w:t>
      </w:r>
      <w:r w:rsidR="00983D59">
        <w:t>For example, for the source-side context</w:t>
      </w:r>
      <w:r w:rsidRPr="00806EC3">
        <w:t xml:space="preserve"> </w:t>
      </w:r>
      <w:r w:rsidR="00983D59">
        <w:t>‘</w:t>
      </w:r>
      <w:r w:rsidRPr="00806EC3">
        <w:t>emission/air/urban/ground level</w:t>
      </w:r>
      <w:r w:rsidR="00983D59">
        <w:t>’</w:t>
      </w:r>
      <w:r w:rsidRPr="00806EC3">
        <w:t xml:space="preserve"> </w:t>
      </w:r>
      <w:r w:rsidR="00983D59">
        <w:rPr>
          <w:rFonts w:cstheme="minorHAnsi"/>
        </w:rPr>
        <w:t>→</w:t>
      </w:r>
      <w:r w:rsidRPr="00806EC3">
        <w:t xml:space="preserve"> </w:t>
      </w:r>
      <w:r w:rsidR="00983D59">
        <w:t xml:space="preserve">default or </w:t>
      </w:r>
      <w:r w:rsidRPr="00806EC3">
        <w:t xml:space="preserve">best proxy: </w:t>
      </w:r>
      <w:r w:rsidR="00983D59">
        <w:t>‘</w:t>
      </w:r>
      <w:r w:rsidRPr="00806EC3">
        <w:rPr>
          <w:rFonts w:eastAsia="Times New Roman"/>
          <w:color w:val="000000"/>
          <w:lang w:eastAsia="en-GB"/>
        </w:rPr>
        <w:t>emission/air/urban/close to ground</w:t>
      </w:r>
      <w:r w:rsidR="00983D59">
        <w:rPr>
          <w:rFonts w:eastAsia="Times New Roman"/>
          <w:color w:val="000000"/>
          <w:lang w:eastAsia="en-GB"/>
        </w:rPr>
        <w:t>’;</w:t>
      </w:r>
      <w:r w:rsidR="00983D59" w:rsidRPr="00806EC3">
        <w:rPr>
          <w:rFonts w:eastAsia="Times New Roman"/>
          <w:color w:val="000000"/>
          <w:lang w:eastAsia="en-GB"/>
        </w:rPr>
        <w:t xml:space="preserve"> </w:t>
      </w:r>
      <w:r w:rsidRPr="00806EC3">
        <w:rPr>
          <w:rFonts w:eastAsia="Times New Roman"/>
          <w:color w:val="000000"/>
          <w:lang w:eastAsia="en-GB"/>
        </w:rPr>
        <w:t>second</w:t>
      </w:r>
      <w:r w:rsidR="000B74A9">
        <w:rPr>
          <w:rFonts w:eastAsia="Times New Roman"/>
          <w:color w:val="000000"/>
          <w:lang w:eastAsia="en-GB"/>
        </w:rPr>
        <w:t>-priority</w:t>
      </w:r>
      <w:r w:rsidRPr="00806EC3">
        <w:rPr>
          <w:rFonts w:eastAsia="Times New Roman"/>
          <w:color w:val="000000"/>
          <w:lang w:eastAsia="en-GB"/>
        </w:rPr>
        <w:t xml:space="preserve"> proxy: </w:t>
      </w:r>
      <w:r w:rsidR="00983D59">
        <w:rPr>
          <w:rFonts w:eastAsia="Times New Roman"/>
          <w:color w:val="000000"/>
          <w:lang w:eastAsia="en-GB"/>
        </w:rPr>
        <w:t>‘</w:t>
      </w:r>
      <w:r w:rsidRPr="00806EC3">
        <w:rPr>
          <w:rFonts w:eastAsia="Times New Roman"/>
          <w:color w:val="000000"/>
          <w:lang w:eastAsia="en-GB"/>
        </w:rPr>
        <w:t>emission/air/urban/</w:t>
      </w:r>
      <w:proofErr w:type="gramStart"/>
      <w:r w:rsidRPr="00806EC3">
        <w:rPr>
          <w:rFonts w:eastAsia="Times New Roman"/>
          <w:color w:val="000000"/>
          <w:lang w:eastAsia="en-GB"/>
        </w:rPr>
        <w:t>low</w:t>
      </w:r>
      <w:r w:rsidR="00983D59">
        <w:rPr>
          <w:rFonts w:eastAsia="Times New Roman"/>
          <w:color w:val="000000"/>
          <w:lang w:eastAsia="en-GB"/>
        </w:rPr>
        <w:t>‘</w:t>
      </w:r>
      <w:proofErr w:type="gramEnd"/>
      <w:r w:rsidR="00983D59">
        <w:rPr>
          <w:rFonts w:eastAsia="Times New Roman"/>
          <w:color w:val="000000"/>
          <w:lang w:eastAsia="en-GB"/>
        </w:rPr>
        <w:t>;</w:t>
      </w:r>
      <w:r w:rsidR="00983D59" w:rsidRPr="00806EC3">
        <w:rPr>
          <w:rFonts w:eastAsia="Times New Roman"/>
          <w:color w:val="000000"/>
          <w:lang w:eastAsia="en-GB"/>
        </w:rPr>
        <w:t xml:space="preserve"> </w:t>
      </w:r>
      <w:r w:rsidRPr="00806EC3">
        <w:rPr>
          <w:rFonts w:eastAsia="Times New Roman"/>
          <w:color w:val="000000"/>
          <w:lang w:eastAsia="en-GB"/>
        </w:rPr>
        <w:t xml:space="preserve">third proxy: </w:t>
      </w:r>
      <w:r w:rsidR="00983D59">
        <w:rPr>
          <w:rFonts w:eastAsia="Times New Roman"/>
          <w:color w:val="000000"/>
          <w:lang w:eastAsia="en-GB"/>
        </w:rPr>
        <w:t>‘</w:t>
      </w:r>
      <w:r w:rsidRPr="00806EC3">
        <w:rPr>
          <w:rFonts w:eastAsia="Times New Roman"/>
          <w:color w:val="000000"/>
          <w:lang w:eastAsia="en-GB"/>
        </w:rPr>
        <w:t>emission/air/unspecified</w:t>
      </w:r>
      <w:r w:rsidR="00983D59">
        <w:rPr>
          <w:rFonts w:eastAsia="Times New Roman"/>
          <w:color w:val="000000"/>
          <w:lang w:eastAsia="en-GB"/>
        </w:rPr>
        <w:t>’</w:t>
      </w:r>
      <w:r w:rsidRPr="00806EC3">
        <w:rPr>
          <w:rFonts w:eastAsia="Times New Roman"/>
          <w:color w:val="000000"/>
          <w:lang w:eastAsia="en-GB"/>
        </w:rPr>
        <w:t>, and so on</w:t>
      </w:r>
      <w:r w:rsidR="000B74A9">
        <w:rPr>
          <w:rFonts w:eastAsia="Times New Roman"/>
          <w:color w:val="000000"/>
          <w:lang w:eastAsia="en-GB"/>
        </w:rPr>
        <w:t>.</w:t>
      </w:r>
      <w:r w:rsidRPr="00806EC3">
        <w:rPr>
          <w:rFonts w:eastAsia="Times New Roman"/>
          <w:color w:val="000000"/>
          <w:lang w:eastAsia="en-GB"/>
        </w:rPr>
        <w:t xml:space="preserve"> </w:t>
      </w:r>
      <w:r w:rsidR="000B74A9">
        <w:rPr>
          <w:rFonts w:eastAsia="Times New Roman"/>
          <w:color w:val="000000"/>
          <w:lang w:eastAsia="en-GB"/>
        </w:rPr>
        <w:t>P</w:t>
      </w:r>
      <w:r w:rsidR="000B74A9" w:rsidRPr="00806EC3">
        <w:rPr>
          <w:rFonts w:eastAsia="Times New Roman"/>
          <w:color w:val="000000"/>
          <w:lang w:eastAsia="en-GB"/>
        </w:rPr>
        <w:t xml:space="preserve">roxies </w:t>
      </w:r>
      <w:r w:rsidRPr="00806EC3">
        <w:rPr>
          <w:rFonts w:eastAsia="Times New Roman"/>
          <w:color w:val="000000"/>
          <w:lang w:eastAsia="en-GB"/>
        </w:rPr>
        <w:t xml:space="preserve">too </w:t>
      </w:r>
      <w:r w:rsidR="000B74A9">
        <w:rPr>
          <w:rFonts w:eastAsia="Times New Roman"/>
          <w:color w:val="000000"/>
          <w:lang w:eastAsia="en-GB"/>
        </w:rPr>
        <w:t xml:space="preserve">different or </w:t>
      </w:r>
      <w:r w:rsidRPr="00806EC3">
        <w:rPr>
          <w:rFonts w:eastAsia="Times New Roman"/>
          <w:color w:val="000000"/>
          <w:lang w:eastAsia="en-GB"/>
        </w:rPr>
        <w:t>far from the original compartment shall be avoided</w:t>
      </w:r>
      <w:r w:rsidR="000B74A9">
        <w:rPr>
          <w:rFonts w:eastAsia="Times New Roman"/>
          <w:color w:val="000000"/>
          <w:lang w:eastAsia="en-GB"/>
        </w:rPr>
        <w:t>.</w:t>
      </w:r>
      <w:r w:rsidRPr="00806EC3">
        <w:rPr>
          <w:rFonts w:eastAsia="Times New Roman"/>
          <w:color w:val="000000"/>
          <w:lang w:eastAsia="en-GB"/>
        </w:rPr>
        <w:t xml:space="preserve"> </w:t>
      </w:r>
      <w:r w:rsidR="000B74A9">
        <w:rPr>
          <w:rFonts w:eastAsia="Times New Roman"/>
          <w:color w:val="000000"/>
          <w:lang w:eastAsia="en-GB"/>
        </w:rPr>
        <w:t>In</w:t>
      </w:r>
      <w:r w:rsidRPr="00806EC3">
        <w:rPr>
          <w:rFonts w:eastAsia="Times New Roman"/>
          <w:color w:val="000000"/>
          <w:lang w:eastAsia="en-GB"/>
        </w:rPr>
        <w:t xml:space="preserve"> the example above</w:t>
      </w:r>
      <w:r w:rsidR="000B74A9">
        <w:rPr>
          <w:rFonts w:eastAsia="Times New Roman"/>
          <w:color w:val="000000"/>
          <w:lang w:eastAsia="en-GB"/>
        </w:rPr>
        <w:t>,</w:t>
      </w:r>
      <w:r w:rsidRPr="00806EC3">
        <w:rPr>
          <w:rFonts w:eastAsia="Times New Roman"/>
          <w:color w:val="000000"/>
          <w:lang w:eastAsia="en-GB"/>
        </w:rPr>
        <w:t xml:space="preserve"> e.g.</w:t>
      </w:r>
      <w:r w:rsidR="00E13A99">
        <w:rPr>
          <w:rFonts w:eastAsia="Times New Roman"/>
          <w:color w:val="000000"/>
          <w:lang w:eastAsia="en-GB"/>
        </w:rPr>
        <w:t>,</w:t>
      </w:r>
      <w:r w:rsidRPr="00806EC3">
        <w:rPr>
          <w:rFonts w:eastAsia="Times New Roman"/>
          <w:color w:val="000000"/>
          <w:lang w:eastAsia="en-GB"/>
        </w:rPr>
        <w:t xml:space="preserve"> </w:t>
      </w:r>
      <w:r w:rsidR="000B74A9">
        <w:rPr>
          <w:rFonts w:eastAsia="Times New Roman"/>
          <w:color w:val="000000"/>
          <w:lang w:eastAsia="en-GB"/>
        </w:rPr>
        <w:t>‘</w:t>
      </w:r>
      <w:r w:rsidRPr="00806EC3">
        <w:rPr>
          <w:rFonts w:eastAsia="Times New Roman"/>
          <w:color w:val="000000"/>
          <w:lang w:eastAsia="en-GB"/>
        </w:rPr>
        <w:t>emission/air/non-urban/low</w:t>
      </w:r>
      <w:r w:rsidR="000B74A9">
        <w:rPr>
          <w:rFonts w:eastAsia="Times New Roman"/>
          <w:color w:val="000000"/>
          <w:lang w:eastAsia="en-GB"/>
        </w:rPr>
        <w:t>’</w:t>
      </w:r>
      <w:r w:rsidRPr="00806EC3">
        <w:rPr>
          <w:rFonts w:eastAsia="Times New Roman"/>
          <w:color w:val="000000"/>
          <w:lang w:eastAsia="en-GB"/>
        </w:rPr>
        <w:t xml:space="preserve"> shall be avoided, usually the “unspecified” proxy should close the list of proxies unless the “unspecified” itself is the source context)</w:t>
      </w:r>
      <w:r w:rsidR="000B74A9">
        <w:rPr>
          <w:rFonts w:eastAsia="Times New Roman"/>
          <w:color w:val="000000"/>
          <w:lang w:eastAsia="en-GB"/>
        </w:rPr>
        <w:t>.</w:t>
      </w:r>
    </w:p>
    <w:p w14:paraId="4823CA40" w14:textId="14CBD6C1" w:rsidR="005A15F3" w:rsidRPr="00714015" w:rsidRDefault="005A15F3" w:rsidP="005A15F3">
      <w:pPr>
        <w:pStyle w:val="ListParagraph"/>
        <w:numPr>
          <w:ilvl w:val="1"/>
          <w:numId w:val="12"/>
        </w:numPr>
      </w:pPr>
      <w:r>
        <w:t xml:space="preserve">NO_MATCH_MAPPING: a list of flows that </w:t>
      </w:r>
      <w:r w:rsidR="00914741">
        <w:t>should not be</w:t>
      </w:r>
      <w:r>
        <w:t xml:space="preserve"> mapped at all, </w:t>
      </w:r>
      <w:r w:rsidR="000C3ABE">
        <w:t>to prevent these from being considered by the tool and potentially leading to incorrect mapping entries</w:t>
      </w:r>
      <w:r w:rsidR="00141DFE">
        <w:t>.</w:t>
      </w:r>
      <w:r>
        <w:t xml:space="preserve"> </w:t>
      </w:r>
      <w:r w:rsidR="00914741">
        <w:t>B</w:t>
      </w:r>
      <w:r>
        <w:t xml:space="preserve">oth flow name and context </w:t>
      </w:r>
      <w:r w:rsidR="00914741">
        <w:t xml:space="preserve">are </w:t>
      </w:r>
      <w:proofErr w:type="gramStart"/>
      <w:r w:rsidR="00914741">
        <w:t xml:space="preserve">required, </w:t>
      </w:r>
      <w:r>
        <w:t>in case</w:t>
      </w:r>
      <w:proofErr w:type="gramEnd"/>
      <w:r>
        <w:t xml:space="preserve"> a specific flow </w:t>
      </w:r>
      <w:r w:rsidR="00914741">
        <w:t>should not</w:t>
      </w:r>
      <w:r>
        <w:t xml:space="preserve"> be matched for specific compartments but can find matches in others. </w:t>
      </w:r>
    </w:p>
    <w:p w14:paraId="2012D830" w14:textId="629295E8" w:rsidR="005A15F3" w:rsidRPr="00714015" w:rsidRDefault="005A15F3" w:rsidP="005A15F3">
      <w:pPr>
        <w:pStyle w:val="ListParagraph"/>
        <w:numPr>
          <w:ilvl w:val="1"/>
          <w:numId w:val="12"/>
        </w:numPr>
      </w:pPr>
      <w:r w:rsidRPr="00714015">
        <w:t xml:space="preserve">NAME_NAME: includes group of flows that do not match with the criteria </w:t>
      </w:r>
      <w:r w:rsidR="000C3ABE">
        <w:t>considered</w:t>
      </w:r>
      <w:r w:rsidR="000C3ABE" w:rsidRPr="00714015">
        <w:t xml:space="preserve"> </w:t>
      </w:r>
      <w:r w:rsidRPr="00714015">
        <w:t>by the mapping tool (e.g., land use flows that carries different names, has no CAS and no synonyms) or for which the criteria can lead to mismatches (e.g., carbon dioxide that carries the same CAS irrespective of list-specific differentiations based on the source of the carbon, i.e., biogenic/non-fossil, fossil, land use change, etc.)</w:t>
      </w:r>
      <w:r w:rsidR="000C3ABE">
        <w:t>.</w:t>
      </w:r>
      <w:r w:rsidRPr="00714015">
        <w:t xml:space="preserve"> </w:t>
      </w:r>
      <w:r w:rsidR="000C3ABE">
        <w:t>T</w:t>
      </w:r>
      <w:r w:rsidR="000C3ABE" w:rsidRPr="00714015">
        <w:t xml:space="preserve">his </w:t>
      </w:r>
      <w:r w:rsidRPr="00714015">
        <w:t>table includes names and contexts for the specific entries both for source and target lists, target flows can be repeated, while the source list shall include each flow only once</w:t>
      </w:r>
      <w:r w:rsidR="000C3ABE">
        <w:t>.</w:t>
      </w:r>
    </w:p>
    <w:p w14:paraId="0DFC623D" w14:textId="73F47665" w:rsidR="005A15F3" w:rsidRPr="00714015" w:rsidRDefault="005A15F3" w:rsidP="005A15F3">
      <w:pPr>
        <w:pStyle w:val="ListParagraph"/>
        <w:numPr>
          <w:ilvl w:val="1"/>
          <w:numId w:val="12"/>
        </w:numPr>
      </w:pPr>
      <w:r w:rsidRPr="00714015">
        <w:t xml:space="preserve">NAME_ONLY: </w:t>
      </w:r>
      <w:proofErr w:type="gramStart"/>
      <w:r w:rsidR="000C3ABE">
        <w:t>similar to</w:t>
      </w:r>
      <w:proofErr w:type="gramEnd"/>
      <w:r w:rsidR="000C3ABE">
        <w:t xml:space="preserve"> NAME_NAME, this list </w:t>
      </w:r>
      <w:r w:rsidRPr="00714015">
        <w:t>includes group</w:t>
      </w:r>
      <w:r w:rsidR="000C3ABE">
        <w:t>s</w:t>
      </w:r>
      <w:r w:rsidRPr="00714015">
        <w:t xml:space="preserve"> of flow</w:t>
      </w:r>
      <w:r w:rsidR="005640F7">
        <w:t xml:space="preserve"> item</w:t>
      </w:r>
      <w:r w:rsidRPr="00714015">
        <w:t xml:space="preserve">s that </w:t>
      </w:r>
      <w:r w:rsidR="000C3ABE">
        <w:t xml:space="preserve">are not to be </w:t>
      </w:r>
      <w:r w:rsidRPr="00714015">
        <w:t>match</w:t>
      </w:r>
      <w:r w:rsidR="000C3ABE">
        <w:t>ed</w:t>
      </w:r>
      <w:r w:rsidRPr="00714015">
        <w:t xml:space="preserve"> with the logical iterations of the mapping script</w:t>
      </w:r>
      <w:r w:rsidR="00141DFE">
        <w:t>.</w:t>
      </w:r>
      <w:r w:rsidR="00141DFE" w:rsidRPr="00714015">
        <w:t xml:space="preserve"> </w:t>
      </w:r>
      <w:r w:rsidR="005640F7">
        <w:t>But while NAME_NAME operated on the level of individual flows (i.e., unique combinations of flow names and contexts), o</w:t>
      </w:r>
      <w:r w:rsidRPr="00714015">
        <w:t xml:space="preserve">nly flow names </w:t>
      </w:r>
      <w:r w:rsidR="005640F7">
        <w:t>(</w:t>
      </w:r>
      <w:proofErr w:type="spellStart"/>
      <w:r w:rsidR="005640F7">
        <w:t>flowables</w:t>
      </w:r>
      <w:proofErr w:type="spellEnd"/>
      <w:r w:rsidR="005640F7">
        <w:t>)</w:t>
      </w:r>
      <w:r w:rsidRPr="00714015">
        <w:t xml:space="preserve">in </w:t>
      </w:r>
      <w:r w:rsidR="005640F7">
        <w:t xml:space="preserve">the </w:t>
      </w:r>
      <w:r w:rsidRPr="00714015">
        <w:t xml:space="preserve">source and target </w:t>
      </w:r>
      <w:r w:rsidR="00CC4023">
        <w:t>flow list</w:t>
      </w:r>
      <w:r w:rsidRPr="00714015">
        <w:t>s</w:t>
      </w:r>
      <w:r w:rsidR="005640F7">
        <w:t xml:space="preserve"> are considered here. T</w:t>
      </w:r>
      <w:r w:rsidRPr="00714015">
        <w:t>he context (that can be multiple for each flow) is resolved by the mapping script at the level of MAPPING and OTHER_MATCH_MAPPING tables, as above the source side of the list shall include each flow only once, while the target list can contain multiple entries for the same flow</w:t>
      </w:r>
    </w:p>
    <w:p w14:paraId="26516580" w14:textId="36E7C16E" w:rsidR="005A15F3" w:rsidRPr="00714015" w:rsidRDefault="005A15F3" w:rsidP="005A15F3">
      <w:pPr>
        <w:pStyle w:val="ListParagraph"/>
        <w:numPr>
          <w:ilvl w:val="1"/>
          <w:numId w:val="12"/>
        </w:numPr>
      </w:pPr>
      <w:r w:rsidRPr="00714015">
        <w:t xml:space="preserve">NAME_ONLY_2: same rules and function as NAME_ONLY, but it </w:t>
      </w:r>
      <w:r w:rsidR="005640F7">
        <w:t>is only applied</w:t>
      </w:r>
      <w:r w:rsidR="005640F7" w:rsidRPr="00714015">
        <w:t xml:space="preserve"> </w:t>
      </w:r>
      <w:r w:rsidRPr="00714015">
        <w:t xml:space="preserve">after the other checks </w:t>
      </w:r>
      <w:r w:rsidR="005640F7">
        <w:t xml:space="preserve">and linking steps in the mapping script </w:t>
      </w:r>
      <w:r w:rsidRPr="00714015">
        <w:t xml:space="preserve">and </w:t>
      </w:r>
      <w:r w:rsidR="00141DFE">
        <w:t>is</w:t>
      </w:r>
      <w:r w:rsidR="00141DFE" w:rsidRPr="00714015">
        <w:t xml:space="preserve"> typically</w:t>
      </w:r>
      <w:r w:rsidRPr="00714015">
        <w:t xml:space="preserve"> meant for matches that have a lower quality rank, </w:t>
      </w:r>
      <w:r w:rsidR="00141DFE" w:rsidRPr="00714015">
        <w:t>e.g.,</w:t>
      </w:r>
      <w:r w:rsidRPr="00714015">
        <w:t xml:space="preserve"> specific substances to group of </w:t>
      </w:r>
      <w:r w:rsidRPr="00714015">
        <w:lastRenderedPageBreak/>
        <w:t xml:space="preserve">substances (for example a specific chemical to “pesticides unspecified” or a specific </w:t>
      </w:r>
      <w:r w:rsidR="005640F7">
        <w:t>h</w:t>
      </w:r>
      <w:r w:rsidRPr="00714015">
        <w:t>ydrocarbon to “hydrocarbons unspecified”)</w:t>
      </w:r>
      <w:r w:rsidR="005640F7">
        <w:t>. T</w:t>
      </w:r>
      <w:r w:rsidRPr="00714015">
        <w:t xml:space="preserve">he rationale of </w:t>
      </w:r>
      <w:r w:rsidR="005640F7">
        <w:t xml:space="preserve">this </w:t>
      </w:r>
      <w:r w:rsidRPr="00714015">
        <w:t>second level for NAME_ONLY is that if a better proxy is captured by other iterations</w:t>
      </w:r>
      <w:r w:rsidR="005640F7">
        <w:t>, e.g., a CAS match,</w:t>
      </w:r>
      <w:r w:rsidRPr="00714015">
        <w:t xml:space="preserve"> then </w:t>
      </w:r>
      <w:r w:rsidR="005640F7">
        <w:t>this should take priority over the</w:t>
      </w:r>
      <w:r w:rsidRPr="00714015">
        <w:t xml:space="preserve"> “low-rank” match</w:t>
      </w:r>
      <w:r w:rsidR="005640F7">
        <w:t>es in NAME_ONLY_2</w:t>
      </w:r>
      <w:r w:rsidRPr="00714015">
        <w:t xml:space="preserve">. </w:t>
      </w:r>
    </w:p>
    <w:p w14:paraId="1BAFA0D7" w14:textId="77777777" w:rsidR="005A15F3" w:rsidRPr="00714015" w:rsidRDefault="005A15F3" w:rsidP="005A15F3">
      <w:pPr>
        <w:pStyle w:val="ListParagraph"/>
        <w:numPr>
          <w:ilvl w:val="1"/>
          <w:numId w:val="12"/>
        </w:numPr>
      </w:pPr>
      <w:r w:rsidRPr="00714015">
        <w:t>NAME-SPLIT: specific for IDEA land transformation flows which includes “from” and “to” in one single flow, while in other systems the “from” and “to” are listed as separate flows</w:t>
      </w:r>
    </w:p>
    <w:p w14:paraId="3BBA1A91" w14:textId="1757F1D8" w:rsidR="005A15F3" w:rsidRDefault="005A15F3" w:rsidP="005A15F3">
      <w:pPr>
        <w:pStyle w:val="ListParagraph"/>
        <w:numPr>
          <w:ilvl w:val="1"/>
          <w:numId w:val="12"/>
        </w:numPr>
      </w:pPr>
      <w:r w:rsidRPr="00753849">
        <w:t>MULTIMATCH (PROCESS ONLY): not meant for the mapping script, essentially is ava</w:t>
      </w:r>
      <w:r w:rsidRPr="00781600">
        <w:t>i</w:t>
      </w:r>
      <w:r w:rsidRPr="00753849">
        <w:t xml:space="preserve">lable only in context mapping from all other system to IDEA, reverting the “NAME_SPLIT” ratio, but given that the “from” and “to” in the process dataset may include different land transformation paths, the information can be used at the level data conversion assigning the proper (equal) quantities in the “from” and “to” entries coming from IDEA process datasets. </w:t>
      </w:r>
    </w:p>
    <w:p w14:paraId="23E5AC6F" w14:textId="1044B20B" w:rsidR="00CC2DD9" w:rsidRPr="00806EC3" w:rsidRDefault="00CC2DD9" w:rsidP="005A15F3">
      <w:pPr>
        <w:pStyle w:val="ListParagraph"/>
        <w:numPr>
          <w:ilvl w:val="1"/>
          <w:numId w:val="12"/>
        </w:numPr>
      </w:pPr>
      <w:r>
        <w:t>CONVERSION: includes the list of conversion factors where applicable, the keys for assignment (info needed by the mapping tool) are the flow name and unit in source and in target side, plus the conversion factor.</w:t>
      </w:r>
    </w:p>
    <w:p w14:paraId="6D9A0AEF" w14:textId="2B441255" w:rsidR="005A15F3" w:rsidRPr="00753849" w:rsidRDefault="005A15F3" w:rsidP="005A15F3">
      <w:pPr>
        <w:pStyle w:val="ListParagraph"/>
        <w:numPr>
          <w:ilvl w:val="0"/>
          <w:numId w:val="12"/>
        </w:numPr>
      </w:pPr>
      <w:r w:rsidRPr="00806EC3">
        <w:rPr>
          <w:b/>
          <w:bCs/>
        </w:rPr>
        <w:t>Source and target EF lists</w:t>
      </w:r>
      <w:r w:rsidRPr="00806EC3">
        <w:t xml:space="preserve"> (2 files), formatted according to the common GLAD EF format for mapping purposes, including the following flow attributes: flow name, CAS [optional], synonyms [optional], unit, unique identifier in the native lists (UUID), context (i.e., the flow compartment and sub-compartments merged into one string, e.g., “</w:t>
      </w:r>
      <w:r w:rsidRPr="00806EC3">
        <w:rPr>
          <w:rFonts w:eastAsia="Times New Roman"/>
          <w:color w:val="000000"/>
          <w:lang w:eastAsia="en-GB"/>
        </w:rPr>
        <w:t>emission/air/urban/close to ground”</w:t>
      </w:r>
      <w:r w:rsidRPr="00806EC3">
        <w:t xml:space="preserve">). Beyond the information provided in the native lists, an additional field is provided, </w:t>
      </w:r>
      <w:r w:rsidR="00FB5155">
        <w:t>containing any</w:t>
      </w:r>
      <w:r w:rsidRPr="00806EC3">
        <w:t xml:space="preserve"> (secondary) </w:t>
      </w:r>
      <w:r w:rsidR="008A26DB" w:rsidRPr="00806EC3">
        <w:t xml:space="preserve">CAS </w:t>
      </w:r>
      <w:r w:rsidR="002253F1">
        <w:t xml:space="preserve">registry </w:t>
      </w:r>
      <w:r w:rsidR="008A26DB" w:rsidRPr="00806EC3">
        <w:t>numbers</w:t>
      </w:r>
      <w:r w:rsidRPr="00806EC3">
        <w:t xml:space="preserve"> according to those available in </w:t>
      </w:r>
      <w:proofErr w:type="spellStart"/>
      <w:r w:rsidRPr="00806EC3">
        <w:t>Pubchem</w:t>
      </w:r>
      <w:proofErr w:type="spellEnd"/>
      <w:r w:rsidRPr="00753849">
        <w:rPr>
          <w:rStyle w:val="FootnoteReference"/>
        </w:rPr>
        <w:footnoteReference w:id="7"/>
      </w:r>
      <w:r w:rsidRPr="00753849">
        <w:t xml:space="preserve">. </w:t>
      </w:r>
      <w:r w:rsidR="005B22AE" w:rsidRPr="001208CC">
        <w:t xml:space="preserve">The additional CAS are provided </w:t>
      </w:r>
      <w:proofErr w:type="gramStart"/>
      <w:r w:rsidR="005B22AE" w:rsidRPr="001208CC">
        <w:t>through the use of</w:t>
      </w:r>
      <w:proofErr w:type="gramEnd"/>
      <w:r w:rsidR="005B22AE" w:rsidRPr="001208CC">
        <w:t xml:space="preserve"> the </w:t>
      </w:r>
      <w:r w:rsidR="005B22AE">
        <w:t xml:space="preserve">URL-based </w:t>
      </w:r>
      <w:r w:rsidR="005B22AE" w:rsidRPr="001208CC">
        <w:t>API “PUG RES</w:t>
      </w:r>
      <w:r w:rsidR="005B22AE">
        <w:t>T</w:t>
      </w:r>
      <w:r w:rsidR="005B22AE" w:rsidRPr="001208CC">
        <w:t>”</w:t>
      </w:r>
      <w:r w:rsidR="005B22AE">
        <w:rPr>
          <w:rStyle w:val="FootnoteReference"/>
        </w:rPr>
        <w:footnoteReference w:id="8"/>
      </w:r>
      <w:r w:rsidR="005B22AE" w:rsidRPr="001208CC">
        <w:t xml:space="preserve"> released by </w:t>
      </w:r>
      <w:r w:rsidR="005B22AE" w:rsidRPr="00C0490B">
        <w:t>PubChem</w:t>
      </w:r>
      <w:r w:rsidR="005B22AE">
        <w:t xml:space="preserve">. </w:t>
      </w:r>
      <w:r w:rsidR="005B22AE" w:rsidRPr="0009035A">
        <w:t xml:space="preserve">An </w:t>
      </w:r>
      <w:r w:rsidR="001B303B">
        <w:t>a</w:t>
      </w:r>
      <w:r w:rsidR="005B22AE" w:rsidRPr="0009035A">
        <w:t>d-hoc excel function was developed to query the API via VBA code. The function accepts in input the name of a substance as the only parameter</w:t>
      </w:r>
      <w:r w:rsidR="002253F1">
        <w:rPr>
          <w:rStyle w:val="FootnoteReference"/>
        </w:rPr>
        <w:footnoteReference w:id="9"/>
      </w:r>
      <w:r w:rsidR="005B22AE" w:rsidRPr="0009035A">
        <w:t>.</w:t>
      </w:r>
      <w:r w:rsidR="005B22AE">
        <w:t xml:space="preserve"> </w:t>
      </w:r>
      <w:r w:rsidR="002253F1">
        <w:t xml:space="preserve">The PubChem PUG RES API provides </w:t>
      </w:r>
      <w:r w:rsidR="002253F1" w:rsidRPr="001208CC">
        <w:t xml:space="preserve">CAS numbers </w:t>
      </w:r>
      <w:r w:rsidR="002253F1">
        <w:t>as a synonym of a substance or compound.</w:t>
      </w:r>
      <w:r w:rsidR="002253F1" w:rsidRPr="0009035A">
        <w:t xml:space="preserve"> </w:t>
      </w:r>
      <w:r w:rsidR="005B22AE" w:rsidRPr="0009035A">
        <w:t xml:space="preserve">The </w:t>
      </w:r>
      <w:r w:rsidR="002253F1">
        <w:t xml:space="preserve">output of the VBA function is a </w:t>
      </w:r>
      <w:r w:rsidR="005B22AE" w:rsidRPr="0009035A">
        <w:t>list of CAS</w:t>
      </w:r>
      <w:r w:rsidR="005B22AE">
        <w:t xml:space="preserve"> numbers</w:t>
      </w:r>
      <w:r w:rsidR="005B22AE" w:rsidRPr="0009035A">
        <w:t xml:space="preserve"> </w:t>
      </w:r>
      <w:r w:rsidR="005B22AE">
        <w:t>(</w:t>
      </w:r>
      <w:r w:rsidR="00FD693E">
        <w:t>as</w:t>
      </w:r>
      <w:r w:rsidR="005B22AE" w:rsidRPr="0009035A">
        <w:t xml:space="preserve"> a string separated by semicolons</w:t>
      </w:r>
      <w:r w:rsidR="005B22AE">
        <w:t>)</w:t>
      </w:r>
      <w:r w:rsidR="002253F1">
        <w:t xml:space="preserve">, </w:t>
      </w:r>
      <w:proofErr w:type="gramStart"/>
      <w:r w:rsidR="002253F1">
        <w:t xml:space="preserve">which </w:t>
      </w:r>
      <w:r w:rsidR="005B22AE">
        <w:t xml:space="preserve"> is</w:t>
      </w:r>
      <w:proofErr w:type="gramEnd"/>
      <w:r w:rsidR="005B22AE">
        <w:t xml:space="preserve"> </w:t>
      </w:r>
      <w:r w:rsidR="005B22AE" w:rsidRPr="0009035A">
        <w:t xml:space="preserve">used </w:t>
      </w:r>
      <w:r w:rsidR="005B22AE">
        <w:t>to fill</w:t>
      </w:r>
      <w:r w:rsidR="005B22AE" w:rsidRPr="0009035A">
        <w:t xml:space="preserve"> the secondary CAS</w:t>
      </w:r>
      <w:r w:rsidR="005B22AE">
        <w:t xml:space="preserve"> field for each substance in the GLAD </w:t>
      </w:r>
      <w:r w:rsidR="00CC4023">
        <w:t>flow list</w:t>
      </w:r>
      <w:r w:rsidR="005B22AE">
        <w:t>s</w:t>
      </w:r>
      <w:r w:rsidR="005B22AE" w:rsidRPr="0009035A">
        <w:t>.</w:t>
      </w:r>
    </w:p>
    <w:p w14:paraId="75498623" w14:textId="046EEDF1" w:rsidR="005A15F3" w:rsidRPr="00753849" w:rsidRDefault="005A15F3" w:rsidP="005A15F3">
      <w:bookmarkStart w:id="173" w:name="_Hlk81257227"/>
      <w:bookmarkEnd w:id="171"/>
      <w:r w:rsidRPr="00753849">
        <w:t xml:space="preserve">Based on the abovementioned files, the tool performs the mapping according to a series of sequential logical steps, and for the matches found reports the string taken from the specific flow from the source with all the info, from the target flow list. The steps are in logical and hierarchical sequence, and once a match is identified in the source side, the flow is excluded from </w:t>
      </w:r>
      <w:r w:rsidR="00C77079">
        <w:t>any further</w:t>
      </w:r>
      <w:r w:rsidR="00C77079" w:rsidRPr="00753849">
        <w:t xml:space="preserve"> </w:t>
      </w:r>
      <w:r w:rsidRPr="00753849">
        <w:t>checks (</w:t>
      </w:r>
      <w:r w:rsidR="00C77079" w:rsidRPr="00753849">
        <w:t>i.e.,</w:t>
      </w:r>
      <w:r w:rsidRPr="00753849">
        <w:t xml:space="preserve"> the source flows are reported only once in the mapping file). The only exception to that rule is for land transformation flows where IDEA is the source, according to the framework defined in NAME_SPLIT above the flows have indeed to be split (so mentioned twice in source), </w:t>
      </w:r>
      <w:proofErr w:type="gramStart"/>
      <w:r w:rsidRPr="00753849">
        <w:t>in order to</w:t>
      </w:r>
      <w:proofErr w:type="gramEnd"/>
      <w:r w:rsidRPr="00753849">
        <w:t xml:space="preserve"> be matched with both the “from” and the “to” in the target list.</w:t>
      </w:r>
    </w:p>
    <w:p w14:paraId="20ABD804" w14:textId="6913F4C7" w:rsidR="005A15F3" w:rsidRPr="00753849" w:rsidRDefault="005A15F3" w:rsidP="005A15F3">
      <w:r w:rsidRPr="00753849">
        <w:t>The logical checks performed by the tool are in hierarchical order</w:t>
      </w:r>
      <w:r>
        <w:t>,</w:t>
      </w:r>
      <w:r w:rsidRPr="00753849">
        <w:t xml:space="preserve"> each step includes </w:t>
      </w:r>
      <w:r w:rsidR="00C77079">
        <w:t>two</w:t>
      </w:r>
      <w:r w:rsidRPr="00753849">
        <w:t xml:space="preserve"> iteration</w:t>
      </w:r>
      <w:r w:rsidR="00D60457">
        <w:t>s</w:t>
      </w:r>
      <w:r w:rsidRPr="00753849">
        <w:t xml:space="preserve"> (exceptions are mentioned below</w:t>
      </w:r>
      <w:r w:rsidR="00D60457" w:rsidRPr="00753849">
        <w:t>)</w:t>
      </w:r>
      <w:r w:rsidR="00D60457">
        <w:t>:</w:t>
      </w:r>
      <w:r w:rsidR="00D60457" w:rsidRPr="00753849">
        <w:t xml:space="preserve"> </w:t>
      </w:r>
      <w:r w:rsidRPr="00753849">
        <w:t xml:space="preserve">the first one checks MAPPING for primary context, while the second one </w:t>
      </w:r>
      <w:r w:rsidRPr="00C5624C">
        <w:t xml:space="preserve">checks OTHER_MATCH_MAPPING contexts, and therein according to the hierarchical </w:t>
      </w:r>
      <w:r w:rsidRPr="00C5624C">
        <w:lastRenderedPageBreak/>
        <w:t xml:space="preserve">order provided. </w:t>
      </w:r>
      <w:r w:rsidRPr="00141DFE">
        <w:t>The tool assigns a specific mapping type label to the entries that are matched, according to logical steps</w:t>
      </w:r>
      <w:r w:rsidR="00D60457" w:rsidRPr="00C5624C">
        <w:t>:</w:t>
      </w:r>
    </w:p>
    <w:p w14:paraId="7B8AC91F" w14:textId="19DDF890" w:rsidR="005A15F3" w:rsidRDefault="005A15F3" w:rsidP="005A15F3">
      <w:pPr>
        <w:pStyle w:val="ListParagraph"/>
        <w:numPr>
          <w:ilvl w:val="0"/>
          <w:numId w:val="21"/>
        </w:numPr>
      </w:pPr>
      <w:r w:rsidRPr="00753849">
        <w:t xml:space="preserve">Checks based on </w:t>
      </w:r>
      <w:r w:rsidR="00C77079">
        <w:t xml:space="preserve">input </w:t>
      </w:r>
      <w:r w:rsidRPr="00753849">
        <w:t>tables created by users (</w:t>
      </w:r>
      <w:r>
        <w:t xml:space="preserve">NO_MATCH_MAPPING, </w:t>
      </w:r>
      <w:r w:rsidRPr="00753849">
        <w:t>NAME_ONLY, NAME_NAME and NAME_SPLIT)</w:t>
      </w:r>
      <w:r>
        <w:t>, in this first block the iterations for name-name are performed against the primary context mapping before, then secondary context (OTHER_MATCH_MAPPING)</w:t>
      </w:r>
    </w:p>
    <w:p w14:paraId="1652A8E5" w14:textId="77777777" w:rsidR="005A15F3" w:rsidRPr="00753849" w:rsidRDefault="005A15F3" w:rsidP="005A15F3">
      <w:pPr>
        <w:pStyle w:val="ListParagraph"/>
        <w:numPr>
          <w:ilvl w:val="1"/>
          <w:numId w:val="21"/>
        </w:numPr>
      </w:pPr>
      <w:r>
        <w:t>No matches (by input): excludes the listed flows from any type of iteration of the mapping script</w:t>
      </w:r>
    </w:p>
    <w:p w14:paraId="7C260BC4" w14:textId="35F3381A" w:rsidR="005A15F3" w:rsidRPr="00753849" w:rsidRDefault="005A15F3" w:rsidP="005A15F3">
      <w:pPr>
        <w:pStyle w:val="ListParagraph"/>
        <w:numPr>
          <w:ilvl w:val="1"/>
          <w:numId w:val="21"/>
        </w:numPr>
      </w:pPr>
      <w:r w:rsidRPr="00753849">
        <w:t>Name</w:t>
      </w:r>
      <w:ins w:id="174" w:author="Carl Vadenbo" w:date="2021-09-30T12:03:00Z">
        <w:r w:rsidR="008037FF">
          <w:t>-</w:t>
        </w:r>
      </w:ins>
      <w:del w:id="175" w:author="Carl Vadenbo" w:date="2021-09-30T12:02:00Z">
        <w:r w:rsidRPr="00753849" w:rsidDel="008037FF">
          <w:delText xml:space="preserve"> </w:delText>
        </w:r>
      </w:del>
      <w:r w:rsidRPr="00753849">
        <w:t xml:space="preserve">only </w:t>
      </w:r>
      <w:proofErr w:type="gramStart"/>
      <w:r w:rsidRPr="00753849">
        <w:t>checks:</w:t>
      </w:r>
      <w:proofErr w:type="gramEnd"/>
      <w:r w:rsidRPr="00753849">
        <w:t xml:space="preserve"> matches the names provided in source and target.</w:t>
      </w:r>
    </w:p>
    <w:p w14:paraId="5A9E4F58" w14:textId="4EBC1376" w:rsidR="005A15F3" w:rsidRPr="00753849" w:rsidRDefault="005A15F3" w:rsidP="005A15F3">
      <w:pPr>
        <w:pStyle w:val="ListParagraph"/>
        <w:numPr>
          <w:ilvl w:val="1"/>
          <w:numId w:val="21"/>
        </w:numPr>
      </w:pPr>
      <w:r w:rsidRPr="00753849">
        <w:t>Name</w:t>
      </w:r>
      <w:ins w:id="176" w:author="Carl Vadenbo" w:date="2021-09-30T12:03:00Z">
        <w:r w:rsidR="008037FF">
          <w:t>-</w:t>
        </w:r>
      </w:ins>
      <w:del w:id="177" w:author="Carl Vadenbo" w:date="2021-09-30T12:03:00Z">
        <w:r w:rsidRPr="00753849" w:rsidDel="008037FF">
          <w:delText xml:space="preserve"> </w:delText>
        </w:r>
      </w:del>
      <w:r w:rsidRPr="00753849">
        <w:t xml:space="preserve">split </w:t>
      </w:r>
      <w:proofErr w:type="gramStart"/>
      <w:r w:rsidRPr="00753849">
        <w:t>checks:</w:t>
      </w:r>
      <w:proofErr w:type="gramEnd"/>
      <w:r w:rsidRPr="00753849">
        <w:t xml:space="preserve"> matches the names of land transformation flows from IDEA to the two pre-selected flows in the target list, also this step don’t check contexts in MAPPING and OTHER_MATCH_MAPPING. </w:t>
      </w:r>
    </w:p>
    <w:p w14:paraId="0656C79A" w14:textId="77777777" w:rsidR="005A15F3" w:rsidRPr="00753849" w:rsidRDefault="005A15F3" w:rsidP="005A15F3">
      <w:pPr>
        <w:pStyle w:val="ListParagraph"/>
        <w:numPr>
          <w:ilvl w:val="1"/>
          <w:numId w:val="21"/>
        </w:numPr>
      </w:pPr>
      <w:r w:rsidRPr="00753849">
        <w:t xml:space="preserve">Name-name </w:t>
      </w:r>
      <w:proofErr w:type="gramStart"/>
      <w:r w:rsidRPr="00753849">
        <w:t>checks:</w:t>
      </w:r>
      <w:proofErr w:type="gramEnd"/>
      <w:r w:rsidRPr="00753849">
        <w:t xml:space="preserve"> matches the names and contexts provided in source and target, this step don’t check contexts in MAPPING and OTHER_MATCH_MAPPING.</w:t>
      </w:r>
    </w:p>
    <w:p w14:paraId="4A34103F" w14:textId="77777777" w:rsidR="005A15F3" w:rsidRPr="00753849" w:rsidRDefault="005A15F3" w:rsidP="005A15F3">
      <w:pPr>
        <w:pStyle w:val="ListParagraph"/>
        <w:numPr>
          <w:ilvl w:val="0"/>
          <w:numId w:val="21"/>
        </w:numPr>
      </w:pPr>
      <w:r w:rsidRPr="00753849">
        <w:t>Automated checks</w:t>
      </w:r>
      <w:r>
        <w:t>, in this second block the iterations are performed against the primary context mapping for CAS and name, then steps C and D are performed, then, a second iteration in the same order for CAS and NAME is performed for the secondary context (OTHER_MATCH_MAPPING).</w:t>
      </w:r>
    </w:p>
    <w:p w14:paraId="4A602EA8" w14:textId="500BCCCD" w:rsidR="005A15F3" w:rsidRPr="0012787A" w:rsidRDefault="005A15F3" w:rsidP="005A15F3">
      <w:pPr>
        <w:pStyle w:val="ListParagraph"/>
        <w:numPr>
          <w:ilvl w:val="1"/>
          <w:numId w:val="21"/>
        </w:numPr>
      </w:pPr>
      <w:r w:rsidRPr="00753849">
        <w:t xml:space="preserve">By CAS: where the source and target CAS are identical, some formats </w:t>
      </w:r>
      <w:r w:rsidR="00141DFE" w:rsidRPr="00753849">
        <w:t>include</w:t>
      </w:r>
      <w:r w:rsidRPr="00753849">
        <w:t xml:space="preserve"> CAS with a fixed number of characters, filling with a set of “0” prefix the gaps to reach the fixed value, this is ignored by the mapping script (e.g.  000110-63-4 is considered identical to </w:t>
      </w:r>
      <w:r w:rsidRPr="00714015">
        <w:t>11</w:t>
      </w:r>
      <w:r w:rsidRPr="00DC3755">
        <w:t>0-63-4)</w:t>
      </w:r>
      <w:r w:rsidRPr="0012787A">
        <w:t>.</w:t>
      </w:r>
    </w:p>
    <w:p w14:paraId="66EAC0D7" w14:textId="77777777" w:rsidR="005A15F3" w:rsidRPr="00753849" w:rsidRDefault="005A15F3" w:rsidP="005A15F3">
      <w:pPr>
        <w:pStyle w:val="ListParagraph"/>
        <w:numPr>
          <w:ilvl w:val="1"/>
          <w:numId w:val="21"/>
        </w:numPr>
      </w:pPr>
      <w:r w:rsidRPr="00781600">
        <w:t xml:space="preserve">By name: where the name is identical </w:t>
      </w:r>
      <w:r w:rsidRPr="00753849">
        <w:t>in the source and target list, irrespective of lower and upper cases.</w:t>
      </w:r>
    </w:p>
    <w:p w14:paraId="56F4E1D4" w14:textId="3DA2644A" w:rsidR="005A15F3" w:rsidRPr="00753849" w:rsidRDefault="005A15F3" w:rsidP="005A15F3">
      <w:pPr>
        <w:pStyle w:val="ListParagraph"/>
        <w:numPr>
          <w:ilvl w:val="1"/>
          <w:numId w:val="21"/>
        </w:numPr>
      </w:pPr>
      <w:r w:rsidRPr="00753849">
        <w:t xml:space="preserve">By </w:t>
      </w:r>
      <w:r w:rsidR="00C77079">
        <w:t>n</w:t>
      </w:r>
      <w:r w:rsidRPr="00753849">
        <w:t>ame to synonyms: where the name of the source is identical to one of the synonyms of the target.</w:t>
      </w:r>
    </w:p>
    <w:p w14:paraId="0B88672C" w14:textId="77777777" w:rsidR="005A15F3" w:rsidRPr="00753849" w:rsidRDefault="005A15F3" w:rsidP="005A15F3">
      <w:pPr>
        <w:pStyle w:val="ListParagraph"/>
        <w:numPr>
          <w:ilvl w:val="1"/>
          <w:numId w:val="21"/>
        </w:numPr>
      </w:pPr>
      <w:r w:rsidRPr="00753849">
        <w:t>By synonyms to name: where one of the synonyms of the source is identical to one of the names of the target.</w:t>
      </w:r>
    </w:p>
    <w:p w14:paraId="0AEABEB5" w14:textId="7429A2CE" w:rsidR="005A15F3" w:rsidRPr="0012787A" w:rsidRDefault="005A15F3" w:rsidP="005A15F3">
      <w:pPr>
        <w:pStyle w:val="ListParagraph"/>
        <w:numPr>
          <w:ilvl w:val="0"/>
          <w:numId w:val="21"/>
        </w:numPr>
      </w:pPr>
      <w:r w:rsidRPr="00753849">
        <w:t>Additional checks</w:t>
      </w:r>
      <w:r>
        <w:t xml:space="preserve">, in this third block the iterations are performed against the primary context mapping for secondary CAS, then for the secondary context (OTHER_MATCH_MAPPING), then step B is performed. </w:t>
      </w:r>
    </w:p>
    <w:p w14:paraId="6AA2D050" w14:textId="5177F2C9" w:rsidR="005A15F3" w:rsidRPr="00753849" w:rsidRDefault="005A15F3" w:rsidP="005A15F3">
      <w:pPr>
        <w:pStyle w:val="ListParagraph"/>
        <w:numPr>
          <w:ilvl w:val="1"/>
          <w:numId w:val="21"/>
        </w:numPr>
      </w:pPr>
      <w:r w:rsidRPr="00781600">
        <w:t>By secondary CAS: where either the main</w:t>
      </w:r>
      <w:r w:rsidRPr="00753849">
        <w:t xml:space="preserve"> (</w:t>
      </w:r>
      <w:r w:rsidR="00C77079">
        <w:t>as provided</w:t>
      </w:r>
      <w:r w:rsidR="00C77079" w:rsidRPr="00753849">
        <w:t xml:space="preserve"> </w:t>
      </w:r>
      <w:r w:rsidRPr="00753849">
        <w:t xml:space="preserve">in the native </w:t>
      </w:r>
      <w:r w:rsidR="00CC4023">
        <w:t>flow list</w:t>
      </w:r>
      <w:r w:rsidRPr="00753849">
        <w:t>) or one of the secondary CAS (</w:t>
      </w:r>
      <w:r w:rsidR="00C77079">
        <w:t>found in</w:t>
      </w:r>
      <w:r w:rsidRPr="00753849">
        <w:t xml:space="preserve"> </w:t>
      </w:r>
      <w:r w:rsidR="00141DFE" w:rsidRPr="00753849">
        <w:t>PubChem</w:t>
      </w:r>
      <w:r w:rsidRPr="00753849">
        <w:t>) matches with either the primary or one of the secondary CAS in the target.</w:t>
      </w:r>
    </w:p>
    <w:p w14:paraId="031E6D80" w14:textId="01A9DC7E" w:rsidR="005A15F3" w:rsidRDefault="005A15F3" w:rsidP="005A15F3">
      <w:pPr>
        <w:pStyle w:val="ListParagraph"/>
        <w:numPr>
          <w:ilvl w:val="1"/>
          <w:numId w:val="21"/>
        </w:numPr>
      </w:pPr>
      <w:r w:rsidRPr="00753849">
        <w:t xml:space="preserve">Name only final </w:t>
      </w:r>
      <w:proofErr w:type="gramStart"/>
      <w:r w:rsidRPr="00753849">
        <w:t>checks:</w:t>
      </w:r>
      <w:proofErr w:type="gramEnd"/>
      <w:r w:rsidRPr="00753849">
        <w:t xml:space="preserve"> performs the last check on remaining unmapped, according to the same rules as point 1.a</w:t>
      </w:r>
      <w:r>
        <w:t xml:space="preserve"> (but using table NAME_ONLY_2)</w:t>
      </w:r>
      <w:r w:rsidRPr="008D1473">
        <w:t xml:space="preserve">, the entries in this last check are those with a lower match ranking and therefore are checked </w:t>
      </w:r>
      <w:r w:rsidR="00C401BD">
        <w:t>during the final</w:t>
      </w:r>
      <w:r w:rsidRPr="008D1473">
        <w:t xml:space="preserve"> iteration so that if one of the previous steps capture a better proxy, the match is excluded from this last </w:t>
      </w:r>
      <w:r w:rsidRPr="00781600">
        <w:t xml:space="preserve">step. </w:t>
      </w:r>
    </w:p>
    <w:p w14:paraId="415B7236" w14:textId="7407C336" w:rsidR="005A15F3" w:rsidRDefault="005A15F3" w:rsidP="005A15F3">
      <w:pPr>
        <w:pStyle w:val="ListParagraph"/>
        <w:numPr>
          <w:ilvl w:val="0"/>
          <w:numId w:val="21"/>
        </w:numPr>
      </w:pPr>
      <w:r>
        <w:t>All the remaining flows in the source side that don’t find a match are considered unmapped</w:t>
      </w:r>
    </w:p>
    <w:p w14:paraId="68D8EC6B" w14:textId="63219741" w:rsidR="00CC2DD9" w:rsidRPr="00781600" w:rsidRDefault="00CC2DD9" w:rsidP="00D37096">
      <w:pPr>
        <w:pStyle w:val="ListParagraph"/>
        <w:numPr>
          <w:ilvl w:val="0"/>
          <w:numId w:val="21"/>
        </w:numPr>
      </w:pPr>
      <w:r>
        <w:t xml:space="preserve">Where applicable a conversion factor is assigned. </w:t>
      </w:r>
      <w:r w:rsidRPr="00141DFE">
        <w:rPr>
          <w:b/>
        </w:rPr>
        <w:t>If the conversion field is empty, the factor to be assigned is 1, if it is reported as N/A the mapping shall be excluded</w:t>
      </w:r>
      <w:r>
        <w:t xml:space="preserve"> (see </w:t>
      </w:r>
      <w:r w:rsidR="00D37096">
        <w:t>further explanations in chapter “</w:t>
      </w:r>
      <w:r w:rsidR="00D37096" w:rsidRPr="00141DFE">
        <w:rPr>
          <w:i/>
        </w:rPr>
        <w:t>Guidance for developers of data format converters</w:t>
      </w:r>
      <w:r w:rsidR="00D37096">
        <w:t>”)</w:t>
      </w:r>
    </w:p>
    <w:p w14:paraId="28D6C87A" w14:textId="77777777" w:rsidR="008037FF" w:rsidRDefault="008037FF">
      <w:r>
        <w:br w:type="page"/>
      </w:r>
    </w:p>
    <w:p w14:paraId="6CCA5EF5" w14:textId="4701BDAF" w:rsidR="005A15F3" w:rsidRPr="0086208F" w:rsidRDefault="0086208F" w:rsidP="005A15F3">
      <w:r w:rsidRPr="0086208F">
        <w:lastRenderedPageBreak/>
        <w:t>The following l</w:t>
      </w:r>
      <w:r w:rsidR="005A15F3" w:rsidRPr="0086208F">
        <w:t xml:space="preserve">abels </w:t>
      </w:r>
      <w:r w:rsidRPr="0086208F">
        <w:t xml:space="preserve">are </w:t>
      </w:r>
      <w:r w:rsidR="005A15F3" w:rsidRPr="0086208F">
        <w:t>assigned by the tool</w:t>
      </w:r>
      <w:r w:rsidRPr="0086208F">
        <w:t xml:space="preserve"> to characterize the “map type”,</w:t>
      </w:r>
      <w:r w:rsidR="005A15F3" w:rsidRPr="0086208F">
        <w:t xml:space="preserve"> according to the abovementioned iterations, in the logical order of the mapping script: </w:t>
      </w:r>
    </w:p>
    <w:p w14:paraId="2AA9C322" w14:textId="77777777" w:rsidR="005A15F3" w:rsidRDefault="005A15F3" w:rsidP="005A15F3">
      <w:pPr>
        <w:pStyle w:val="ListParagraph"/>
        <w:numPr>
          <w:ilvl w:val="0"/>
          <w:numId w:val="14"/>
        </w:numPr>
      </w:pPr>
      <w:r w:rsidRPr="00781600">
        <w:rPr>
          <w:b/>
          <w:bCs/>
          <w:i/>
          <w:iCs/>
        </w:rPr>
        <w:t>NO_MATCH_MAPPING:</w:t>
      </w:r>
      <w:r>
        <w:t xml:space="preserve"> Case 1.a.</w:t>
      </w:r>
    </w:p>
    <w:p w14:paraId="4DAFB901" w14:textId="77777777" w:rsidR="005A15F3" w:rsidRDefault="005A15F3" w:rsidP="005A15F3">
      <w:pPr>
        <w:pStyle w:val="ListParagraph"/>
        <w:numPr>
          <w:ilvl w:val="0"/>
          <w:numId w:val="14"/>
        </w:numPr>
      </w:pPr>
      <w:r w:rsidRPr="00781600">
        <w:rPr>
          <w:b/>
          <w:bCs/>
          <w:i/>
          <w:iCs/>
        </w:rPr>
        <w:t>NAME_ONLY:</w:t>
      </w:r>
      <w:r>
        <w:t xml:space="preserve"> Case 1.b. primary context mapped (MAPPING sheet)</w:t>
      </w:r>
    </w:p>
    <w:p w14:paraId="69594A68" w14:textId="77777777" w:rsidR="005A15F3" w:rsidRDefault="005A15F3" w:rsidP="005A15F3">
      <w:pPr>
        <w:pStyle w:val="ListParagraph"/>
        <w:numPr>
          <w:ilvl w:val="0"/>
          <w:numId w:val="14"/>
        </w:numPr>
      </w:pPr>
      <w:r w:rsidRPr="00781600">
        <w:rPr>
          <w:b/>
          <w:bCs/>
          <w:i/>
          <w:iCs/>
        </w:rPr>
        <w:t>NAME_ONLY OTHER:</w:t>
      </w:r>
      <w:r>
        <w:t xml:space="preserve"> Case 1.b. secondary context mapped (OTHER_MATCH_MAPPING sheet)</w:t>
      </w:r>
    </w:p>
    <w:p w14:paraId="218858F7" w14:textId="77777777" w:rsidR="005A15F3" w:rsidRDefault="005A15F3" w:rsidP="005A15F3">
      <w:pPr>
        <w:pStyle w:val="ListParagraph"/>
        <w:numPr>
          <w:ilvl w:val="0"/>
          <w:numId w:val="14"/>
        </w:numPr>
      </w:pPr>
      <w:r w:rsidRPr="00781600">
        <w:rPr>
          <w:b/>
          <w:bCs/>
          <w:i/>
          <w:iCs/>
        </w:rPr>
        <w:t>NAME_SPLIT:</w:t>
      </w:r>
      <w:r>
        <w:t xml:space="preserve"> Case 1.c.</w:t>
      </w:r>
    </w:p>
    <w:p w14:paraId="06C9C5C3" w14:textId="77777777" w:rsidR="005A15F3" w:rsidRDefault="005A15F3" w:rsidP="005A15F3">
      <w:pPr>
        <w:pStyle w:val="ListParagraph"/>
        <w:numPr>
          <w:ilvl w:val="0"/>
          <w:numId w:val="14"/>
        </w:numPr>
      </w:pPr>
      <w:r w:rsidRPr="00781600">
        <w:rPr>
          <w:b/>
          <w:bCs/>
          <w:i/>
          <w:iCs/>
        </w:rPr>
        <w:t>NAME_NAME:</w:t>
      </w:r>
      <w:r>
        <w:t xml:space="preserve"> Case 1.d.</w:t>
      </w:r>
    </w:p>
    <w:p w14:paraId="05B48F01" w14:textId="77777777" w:rsidR="005A15F3" w:rsidRDefault="005A15F3" w:rsidP="005A15F3">
      <w:pPr>
        <w:pStyle w:val="ListParagraph"/>
        <w:numPr>
          <w:ilvl w:val="0"/>
          <w:numId w:val="14"/>
        </w:numPr>
      </w:pPr>
      <w:r w:rsidRPr="00781600">
        <w:rPr>
          <w:b/>
          <w:bCs/>
          <w:i/>
          <w:iCs/>
        </w:rPr>
        <w:t>CAS:</w:t>
      </w:r>
      <w:r>
        <w:t xml:space="preserve"> Case 2.a.</w:t>
      </w:r>
      <w:r w:rsidRPr="008D1473">
        <w:t xml:space="preserve"> </w:t>
      </w:r>
      <w:r>
        <w:t>primary context mapped</w:t>
      </w:r>
    </w:p>
    <w:p w14:paraId="7ADEBF93" w14:textId="77777777" w:rsidR="005A15F3" w:rsidRDefault="005A15F3" w:rsidP="005A15F3">
      <w:pPr>
        <w:pStyle w:val="ListParagraph"/>
        <w:numPr>
          <w:ilvl w:val="0"/>
          <w:numId w:val="14"/>
        </w:numPr>
      </w:pPr>
      <w:r w:rsidRPr="00781600">
        <w:rPr>
          <w:b/>
          <w:bCs/>
          <w:i/>
          <w:iCs/>
        </w:rPr>
        <w:t>NAME:</w:t>
      </w:r>
      <w:r>
        <w:t xml:space="preserve"> Case 2.b.</w:t>
      </w:r>
      <w:r w:rsidRPr="008D1473">
        <w:t xml:space="preserve"> </w:t>
      </w:r>
      <w:r>
        <w:t>primary context mapped</w:t>
      </w:r>
    </w:p>
    <w:p w14:paraId="4E685CAB" w14:textId="77777777" w:rsidR="005A15F3" w:rsidRDefault="005A15F3" w:rsidP="005A15F3">
      <w:pPr>
        <w:pStyle w:val="ListParagraph"/>
        <w:numPr>
          <w:ilvl w:val="0"/>
          <w:numId w:val="14"/>
        </w:numPr>
      </w:pPr>
      <w:r w:rsidRPr="00781600">
        <w:rPr>
          <w:b/>
          <w:bCs/>
          <w:i/>
          <w:iCs/>
        </w:rPr>
        <w:t>SYNONYM_TO_NAME:</w:t>
      </w:r>
      <w:r>
        <w:t xml:space="preserve"> Case 2.c.</w:t>
      </w:r>
    </w:p>
    <w:p w14:paraId="14B7E61D" w14:textId="77777777" w:rsidR="005A15F3" w:rsidRDefault="005A15F3" w:rsidP="005A15F3">
      <w:pPr>
        <w:pStyle w:val="ListParagraph"/>
        <w:numPr>
          <w:ilvl w:val="0"/>
          <w:numId w:val="14"/>
        </w:numPr>
      </w:pPr>
      <w:r w:rsidRPr="00781600">
        <w:rPr>
          <w:b/>
          <w:bCs/>
          <w:i/>
          <w:iCs/>
        </w:rPr>
        <w:t>NAME_TO_SYNONYM:</w:t>
      </w:r>
      <w:r>
        <w:t xml:space="preserve"> Case 2.d.</w:t>
      </w:r>
    </w:p>
    <w:p w14:paraId="6E039FC7" w14:textId="77777777" w:rsidR="005A15F3" w:rsidRDefault="005A15F3" w:rsidP="005A15F3">
      <w:pPr>
        <w:pStyle w:val="ListParagraph"/>
        <w:numPr>
          <w:ilvl w:val="0"/>
          <w:numId w:val="14"/>
        </w:numPr>
      </w:pPr>
      <w:r w:rsidRPr="00781600">
        <w:rPr>
          <w:b/>
          <w:bCs/>
          <w:i/>
          <w:iCs/>
        </w:rPr>
        <w:t>CAS OTHER:</w:t>
      </w:r>
      <w:r>
        <w:t xml:space="preserve"> Case 2.a. secondary context mapped</w:t>
      </w:r>
    </w:p>
    <w:p w14:paraId="1C158CCE" w14:textId="77777777" w:rsidR="005A15F3" w:rsidRDefault="005A15F3" w:rsidP="005A15F3">
      <w:pPr>
        <w:pStyle w:val="ListParagraph"/>
        <w:numPr>
          <w:ilvl w:val="0"/>
          <w:numId w:val="14"/>
        </w:numPr>
      </w:pPr>
      <w:r w:rsidRPr="00781600">
        <w:rPr>
          <w:b/>
          <w:bCs/>
          <w:i/>
          <w:iCs/>
        </w:rPr>
        <w:t>NAME OTHER:</w:t>
      </w:r>
      <w:r>
        <w:t xml:space="preserve"> Case 2.b. secondary context mapped</w:t>
      </w:r>
    </w:p>
    <w:p w14:paraId="01C789E4" w14:textId="77777777" w:rsidR="005A15F3" w:rsidRDefault="005A15F3" w:rsidP="005A15F3">
      <w:pPr>
        <w:pStyle w:val="ListParagraph"/>
        <w:numPr>
          <w:ilvl w:val="0"/>
          <w:numId w:val="14"/>
        </w:numPr>
      </w:pPr>
      <w:r w:rsidRPr="00781600">
        <w:rPr>
          <w:b/>
          <w:bCs/>
          <w:i/>
          <w:iCs/>
        </w:rPr>
        <w:t>SECOND_CAS:</w:t>
      </w:r>
      <w:r>
        <w:t xml:space="preserve"> Case 3.a. primary context mapped</w:t>
      </w:r>
    </w:p>
    <w:p w14:paraId="5F019524" w14:textId="77777777" w:rsidR="005A15F3" w:rsidRDefault="005A15F3" w:rsidP="005A15F3">
      <w:pPr>
        <w:pStyle w:val="ListParagraph"/>
        <w:numPr>
          <w:ilvl w:val="0"/>
          <w:numId w:val="14"/>
        </w:numPr>
      </w:pPr>
      <w:r w:rsidRPr="00781600">
        <w:rPr>
          <w:b/>
          <w:bCs/>
          <w:i/>
          <w:iCs/>
        </w:rPr>
        <w:t>SECOND_CAS OTHER:</w:t>
      </w:r>
      <w:r>
        <w:t xml:space="preserve"> Case 3.a. secondary context mapped</w:t>
      </w:r>
    </w:p>
    <w:p w14:paraId="5AC37174" w14:textId="542502AF" w:rsidR="005A15F3" w:rsidRDefault="005A15F3" w:rsidP="005A15F3">
      <w:pPr>
        <w:pStyle w:val="ListParagraph"/>
        <w:numPr>
          <w:ilvl w:val="0"/>
          <w:numId w:val="14"/>
        </w:numPr>
      </w:pPr>
      <w:r w:rsidRPr="00781600">
        <w:rPr>
          <w:b/>
          <w:bCs/>
          <w:i/>
          <w:iCs/>
        </w:rPr>
        <w:t>NAME_ONLY</w:t>
      </w:r>
      <w:r w:rsidR="003328B2">
        <w:rPr>
          <w:b/>
          <w:bCs/>
          <w:i/>
          <w:iCs/>
        </w:rPr>
        <w:t>_2</w:t>
      </w:r>
      <w:r w:rsidRPr="00781600">
        <w:rPr>
          <w:b/>
          <w:bCs/>
          <w:i/>
          <w:iCs/>
        </w:rPr>
        <w:t>:</w:t>
      </w:r>
      <w:r>
        <w:t xml:space="preserve"> Case 3.b. primary context mapped</w:t>
      </w:r>
    </w:p>
    <w:p w14:paraId="16E444C9" w14:textId="5B73B5BF" w:rsidR="005A15F3" w:rsidRDefault="005A15F3" w:rsidP="005A15F3">
      <w:pPr>
        <w:pStyle w:val="ListParagraph"/>
        <w:numPr>
          <w:ilvl w:val="0"/>
          <w:numId w:val="14"/>
        </w:numPr>
      </w:pPr>
      <w:r w:rsidRPr="00781600">
        <w:rPr>
          <w:b/>
          <w:bCs/>
          <w:i/>
          <w:iCs/>
        </w:rPr>
        <w:t>NAME_ONLY</w:t>
      </w:r>
      <w:r w:rsidR="003328B2">
        <w:rPr>
          <w:b/>
          <w:bCs/>
          <w:i/>
          <w:iCs/>
        </w:rPr>
        <w:t>_2</w:t>
      </w:r>
      <w:r w:rsidRPr="00781600">
        <w:rPr>
          <w:b/>
          <w:bCs/>
          <w:i/>
          <w:iCs/>
        </w:rPr>
        <w:t xml:space="preserve"> OTHER:</w:t>
      </w:r>
      <w:r>
        <w:t xml:space="preserve"> Case 3.b. secondary context mapped</w:t>
      </w:r>
    </w:p>
    <w:p w14:paraId="4E2F9E19" w14:textId="77777777" w:rsidR="005A15F3" w:rsidRDefault="005A15F3" w:rsidP="005A15F3">
      <w:pPr>
        <w:pStyle w:val="ListParagraph"/>
        <w:numPr>
          <w:ilvl w:val="0"/>
          <w:numId w:val="14"/>
        </w:numPr>
      </w:pPr>
      <w:r w:rsidRPr="00781600">
        <w:rPr>
          <w:b/>
          <w:bCs/>
          <w:i/>
          <w:iCs/>
        </w:rPr>
        <w:t>NO MATCH:</w:t>
      </w:r>
      <w:r>
        <w:t xml:space="preserve"> Case 4.</w:t>
      </w:r>
    </w:p>
    <w:p w14:paraId="13D0FF13" w14:textId="36C46B60" w:rsidR="005A15F3" w:rsidRDefault="005A15F3" w:rsidP="005A15F3">
      <w:pPr>
        <w:pStyle w:val="ListParagraph"/>
        <w:numPr>
          <w:ilvl w:val="0"/>
          <w:numId w:val="14"/>
        </w:numPr>
      </w:pPr>
      <w:r>
        <w:rPr>
          <w:b/>
          <w:bCs/>
          <w:i/>
          <w:iCs/>
        </w:rPr>
        <w:t>Additional info:</w:t>
      </w:r>
      <w:r>
        <w:t xml:space="preserve"> if the flow on the target side is repeated more than once, the label includes a “dash” (</w:t>
      </w:r>
      <w:r w:rsidR="0086208F">
        <w:t>i.e., ‘</w:t>
      </w:r>
      <w:proofErr w:type="gramStart"/>
      <w:r>
        <w:t>-</w:t>
      </w:r>
      <w:r w:rsidR="0086208F">
        <w:t>‘</w:t>
      </w:r>
      <w:proofErr w:type="gramEnd"/>
      <w:r>
        <w:t>) sign before, and the whole text is colored in red.</w:t>
      </w:r>
    </w:p>
    <w:p w14:paraId="3511E600" w14:textId="741729BB" w:rsidR="009E22CC" w:rsidRDefault="009E22CC" w:rsidP="00D71050">
      <w:pPr>
        <w:pStyle w:val="Heading2"/>
        <w:jc w:val="both"/>
      </w:pPr>
      <w:bookmarkStart w:id="178" w:name="_Ref83590880"/>
      <w:bookmarkStart w:id="179" w:name="_Toc89114918"/>
      <w:bookmarkStart w:id="180" w:name="_Hlk83843512"/>
      <w:bookmarkEnd w:id="173"/>
      <w:r>
        <w:t>Conversion factors</w:t>
      </w:r>
      <w:bookmarkEnd w:id="178"/>
      <w:bookmarkEnd w:id="179"/>
    </w:p>
    <w:bookmarkEnd w:id="180"/>
    <w:p w14:paraId="4AA0B57C" w14:textId="042C1242" w:rsidR="00B515BD" w:rsidRDefault="00835E6B" w:rsidP="009E22CC">
      <w:r>
        <w:t>Conversion factors are needed in two cases</w:t>
      </w:r>
      <w:r w:rsidR="00D60457">
        <w:t>, namely</w:t>
      </w:r>
      <w:r>
        <w:t xml:space="preserve">: </w:t>
      </w:r>
      <w:r w:rsidR="00D60457">
        <w:t>i.</w:t>
      </w:r>
      <w:r>
        <w:t xml:space="preserve"> if the units of the source and the target flows differ, </w:t>
      </w:r>
      <w:r w:rsidR="007A06FB">
        <w:t>and ii.</w:t>
      </w:r>
      <w:r>
        <w:t xml:space="preserve"> if the units are the same but the </w:t>
      </w:r>
      <w:r w:rsidR="00EB764E">
        <w:t xml:space="preserve">LCIA-relevant </w:t>
      </w:r>
      <w:r>
        <w:t>properties or the contents of the source and the target flows differ. Examples for the latter case are energy carriers</w:t>
      </w:r>
      <w:r w:rsidR="00EB764E">
        <w:t xml:space="preserve"> expressed by mass</w:t>
      </w:r>
      <w:r>
        <w:t xml:space="preserve"> </w:t>
      </w:r>
      <w:r w:rsidR="00EB764E">
        <w:t>(</w:t>
      </w:r>
      <w:r>
        <w:t>in k</w:t>
      </w:r>
      <w:r w:rsidR="00EB764E">
        <w:t>ilo</w:t>
      </w:r>
      <w:r>
        <w:t>g</w:t>
      </w:r>
      <w:r w:rsidR="00EB764E">
        <w:t>ram, kg)</w:t>
      </w:r>
      <w:r>
        <w:t xml:space="preserve">. </w:t>
      </w:r>
      <w:r w:rsidR="00EB764E">
        <w:t>One</w:t>
      </w:r>
      <w:r>
        <w:t xml:space="preserve"> kg of coal with an energy content 15 MJ/kg is not the same as </w:t>
      </w:r>
      <w:r w:rsidR="007A06FB">
        <w:t>one</w:t>
      </w:r>
      <w:r>
        <w:t xml:space="preserve"> kg of coal with an energy content of 20 MJ/kg. </w:t>
      </w:r>
      <w:proofErr w:type="gramStart"/>
      <w:r>
        <w:t>In order to</w:t>
      </w:r>
      <w:proofErr w:type="gramEnd"/>
      <w:r>
        <w:t xml:space="preserve"> convert from kg of the former coal type to kg of the latter, both energy contents need to be considered.</w:t>
      </w:r>
      <w:r w:rsidR="00B515BD">
        <w:t xml:space="preserve"> In this case, the </w:t>
      </w:r>
      <w:r w:rsidR="00EB764E">
        <w:t xml:space="preserve">common LCIA-relevant </w:t>
      </w:r>
      <w:r w:rsidR="00B515BD">
        <w:t>“currency” unit is MJ.</w:t>
      </w:r>
      <w:r w:rsidR="00EB764E">
        <w:t xml:space="preserve"> </w:t>
      </w:r>
      <w:r w:rsidR="00B515BD">
        <w:t>The following rules are applied for calculation of conversion factors (also displayed in</w:t>
      </w:r>
      <w:r w:rsidR="005046CA">
        <w:t xml:space="preserve"> </w:t>
      </w:r>
      <w:r w:rsidR="005046CA">
        <w:fldChar w:fldCharType="begin"/>
      </w:r>
      <w:r w:rsidR="005046CA">
        <w:instrText xml:space="preserve"> REF _Ref83127875 \h </w:instrText>
      </w:r>
      <w:r w:rsidR="005046CA">
        <w:fldChar w:fldCharType="separate"/>
      </w:r>
      <w:r w:rsidR="00C138E1">
        <w:t xml:space="preserve">Figure </w:t>
      </w:r>
      <w:r w:rsidR="00C138E1">
        <w:rPr>
          <w:noProof/>
        </w:rPr>
        <w:t>2</w:t>
      </w:r>
      <w:r w:rsidR="005046CA">
        <w:fldChar w:fldCharType="end"/>
      </w:r>
      <w:r w:rsidR="00B515BD">
        <w:t>):</w:t>
      </w:r>
    </w:p>
    <w:p w14:paraId="0B29C21C" w14:textId="22C9949E" w:rsidR="00B515BD" w:rsidRPr="00B515BD" w:rsidRDefault="00B515BD" w:rsidP="00B515BD">
      <w:pPr>
        <w:pStyle w:val="ListParagraph"/>
        <w:numPr>
          <w:ilvl w:val="0"/>
          <w:numId w:val="26"/>
        </w:numPr>
      </w:pPr>
      <w:r w:rsidRPr="00B515BD">
        <w:t xml:space="preserve">If the </w:t>
      </w:r>
      <w:r>
        <w:t>source</w:t>
      </w:r>
      <w:r w:rsidRPr="00B515BD">
        <w:t xml:space="preserve"> </w:t>
      </w:r>
      <w:r>
        <w:t xml:space="preserve">unit </w:t>
      </w:r>
      <w:r w:rsidRPr="00B515BD">
        <w:t xml:space="preserve">differs from the </w:t>
      </w:r>
      <w:r>
        <w:t>target</w:t>
      </w:r>
      <w:r w:rsidR="00705C07">
        <w:t xml:space="preserve"> unit and…</w:t>
      </w:r>
    </w:p>
    <w:p w14:paraId="5C0875D3" w14:textId="01DD9B68" w:rsidR="00B515BD" w:rsidRDefault="00705C07" w:rsidP="00B515BD">
      <w:pPr>
        <w:pStyle w:val="ListParagraph"/>
        <w:numPr>
          <w:ilvl w:val="1"/>
          <w:numId w:val="26"/>
        </w:numPr>
      </w:pPr>
      <w:r>
        <w:t>…if the target unit equals the currency unit, then use the source property for calculation of the conversion factor.</w:t>
      </w:r>
    </w:p>
    <w:p w14:paraId="13629041" w14:textId="3294C5DF" w:rsidR="00705C07" w:rsidRPr="00B515BD" w:rsidRDefault="00705C07" w:rsidP="00705C07">
      <w:pPr>
        <w:pStyle w:val="ListParagraph"/>
        <w:numPr>
          <w:ilvl w:val="1"/>
          <w:numId w:val="26"/>
        </w:numPr>
      </w:pPr>
      <w:r>
        <w:t>…if the source unit equals the currency unit, then use the target property for calculation of the conversion factor.</w:t>
      </w:r>
    </w:p>
    <w:p w14:paraId="6349A3D8" w14:textId="21C3CED6" w:rsidR="00B515BD" w:rsidRPr="00B515BD" w:rsidRDefault="00705C07" w:rsidP="00B515BD">
      <w:pPr>
        <w:pStyle w:val="ListParagraph"/>
        <w:numPr>
          <w:ilvl w:val="0"/>
          <w:numId w:val="26"/>
        </w:numPr>
      </w:pPr>
      <w:r>
        <w:t>If the source unit and the target unit both differ from the currency unit, use source and target properties for calculation of the conversion factor.</w:t>
      </w:r>
    </w:p>
    <w:p w14:paraId="504D26E2" w14:textId="61D66052" w:rsidR="00B515BD" w:rsidRDefault="00705C07" w:rsidP="00B515BD">
      <w:pPr>
        <w:pStyle w:val="ListParagraph"/>
        <w:numPr>
          <w:ilvl w:val="0"/>
          <w:numId w:val="26"/>
        </w:numPr>
      </w:pPr>
      <w:r>
        <w:t>If needed properties are missing on either source or target side,</w:t>
      </w:r>
    </w:p>
    <w:p w14:paraId="0E369DFB" w14:textId="685E9E7B" w:rsidR="00705C07" w:rsidRDefault="00705C07" w:rsidP="00705C07">
      <w:pPr>
        <w:pStyle w:val="ListParagraph"/>
        <w:numPr>
          <w:ilvl w:val="1"/>
          <w:numId w:val="26"/>
        </w:numPr>
      </w:pPr>
      <w:r>
        <w:t>use the properties on the other side if available,</w:t>
      </w:r>
    </w:p>
    <w:p w14:paraId="357FB37E" w14:textId="0763E4CF" w:rsidR="00705C07" w:rsidRDefault="00705C07" w:rsidP="00705C07">
      <w:pPr>
        <w:pStyle w:val="ListParagraph"/>
        <w:numPr>
          <w:ilvl w:val="1"/>
          <w:numId w:val="26"/>
        </w:numPr>
      </w:pPr>
      <w:r>
        <w:t>otherwise</w:t>
      </w:r>
      <w:r w:rsidR="005046CA">
        <w:t>,</w:t>
      </w:r>
      <w:r>
        <w:t xml:space="preserve"> do not map.</w:t>
      </w:r>
    </w:p>
    <w:p w14:paraId="16DE6BCB" w14:textId="77777777" w:rsidR="005046CA" w:rsidRDefault="005046CA" w:rsidP="005046CA">
      <w:pPr>
        <w:keepNext/>
      </w:pPr>
      <w:r>
        <w:rPr>
          <w:noProof/>
        </w:rPr>
        <w:lastRenderedPageBreak/>
        <w:drawing>
          <wp:inline distT="0" distB="0" distL="0" distR="0" wp14:anchorId="6E15FB19" wp14:editId="0E4536DA">
            <wp:extent cx="5760000" cy="268412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00" cy="2684124"/>
                    </a:xfrm>
                    <a:prstGeom prst="rect">
                      <a:avLst/>
                    </a:prstGeom>
                    <a:noFill/>
                  </pic:spPr>
                </pic:pic>
              </a:graphicData>
            </a:graphic>
          </wp:inline>
        </w:drawing>
      </w:r>
    </w:p>
    <w:p w14:paraId="5A93B413" w14:textId="42D429B2" w:rsidR="00B515BD" w:rsidRDefault="005046CA" w:rsidP="005046CA">
      <w:pPr>
        <w:pStyle w:val="Caption"/>
      </w:pPr>
      <w:bookmarkStart w:id="181" w:name="_Ref83127875"/>
      <w:r>
        <w:t xml:space="preserve">Figure </w:t>
      </w:r>
      <w:r w:rsidR="0058561A">
        <w:fldChar w:fldCharType="begin"/>
      </w:r>
      <w:r w:rsidR="0058561A">
        <w:instrText xml:space="preserve"> SEQ Figure \* ARABIC </w:instrText>
      </w:r>
      <w:r w:rsidR="0058561A">
        <w:fldChar w:fldCharType="separate"/>
      </w:r>
      <w:r w:rsidR="00C138E1">
        <w:rPr>
          <w:noProof/>
        </w:rPr>
        <w:t>2</w:t>
      </w:r>
      <w:r w:rsidR="0058561A">
        <w:rPr>
          <w:noProof/>
        </w:rPr>
        <w:fldChar w:fldCharType="end"/>
      </w:r>
      <w:bookmarkEnd w:id="181"/>
      <w:r>
        <w:t>: Example for calculation of conversion factors; CED = Cumulative Energy Demand, ADP = Abiotic Depletion Potential</w:t>
      </w:r>
    </w:p>
    <w:p w14:paraId="7E574051" w14:textId="65F2F79B" w:rsidR="00BD0848" w:rsidRDefault="00BD0848" w:rsidP="007D6AA3">
      <w:pPr>
        <w:pStyle w:val="Heading2"/>
      </w:pPr>
      <w:bookmarkStart w:id="182" w:name="_Ref83844113"/>
      <w:bookmarkStart w:id="183" w:name="_Toc89114919"/>
      <w:bookmarkStart w:id="184" w:name="_Hlk83843503"/>
      <w:r>
        <w:t>Review of proposed matches and mapping results</w:t>
      </w:r>
      <w:bookmarkEnd w:id="182"/>
      <w:bookmarkEnd w:id="183"/>
    </w:p>
    <w:bookmarkEnd w:id="184"/>
    <w:p w14:paraId="69516F7D" w14:textId="7143C094" w:rsidR="00BD0848" w:rsidRPr="007D6AA3" w:rsidRDefault="00BD0848" w:rsidP="00BD0848">
      <w:r w:rsidRPr="007D6AA3">
        <w:t xml:space="preserve">Throughout the project activities, </w:t>
      </w:r>
      <w:r w:rsidR="00E76F66">
        <w:t>both</w:t>
      </w:r>
      <w:r w:rsidRPr="007D6AA3">
        <w:t xml:space="preserve"> manually defined </w:t>
      </w:r>
      <w:r w:rsidR="00E76F66">
        <w:t>and</w:t>
      </w:r>
      <w:r w:rsidRPr="007D6AA3">
        <w:t xml:space="preserve"> autogenerated match</w:t>
      </w:r>
      <w:r w:rsidR="00E76F66">
        <w:t>es</w:t>
      </w:r>
      <w:r w:rsidRPr="007D6AA3">
        <w:t xml:space="preserve"> between contexts, </w:t>
      </w:r>
      <w:proofErr w:type="spellStart"/>
      <w:r w:rsidRPr="007D6AA3">
        <w:t>flowables</w:t>
      </w:r>
      <w:proofErr w:type="spellEnd"/>
      <w:r w:rsidRPr="007D6AA3">
        <w:t>, or flows were evaluated using a common scheme. The scheme consists of two indicators/criteria, intended to separate the logical match condition</w:t>
      </w:r>
      <w:r w:rsidR="007D6AA3" w:rsidRPr="007D6AA3">
        <w:t xml:space="preserve"> (i.e., the objective alignment of scope/boundaries between the source- and target-side)</w:t>
      </w:r>
      <w:r w:rsidRPr="007D6AA3">
        <w:t xml:space="preserve"> </w:t>
      </w:r>
      <w:r w:rsidR="007D6AA3" w:rsidRPr="007D6AA3">
        <w:t>and mappers’ perceived confidence in the match. Symbols of logical operators, such as =, ~, &lt;, &gt;, and &lt;&gt;, are used to indicate the match condition, and a</w:t>
      </w:r>
      <w:r w:rsidRPr="007D6AA3">
        <w:t xml:space="preserve"> three-level rating system </w:t>
      </w:r>
      <w:r w:rsidR="007D6AA3" w:rsidRPr="007D6AA3">
        <w:t xml:space="preserve">was defined to enable </w:t>
      </w:r>
      <w:r w:rsidRPr="007D6AA3">
        <w:t>the source- and target-side</w:t>
      </w:r>
      <w:r w:rsidR="007D6AA3" w:rsidRPr="007D6AA3">
        <w:t xml:space="preserve"> to indicate their</w:t>
      </w:r>
      <w:r w:rsidRPr="007D6AA3">
        <w:t xml:space="preserve"> respective degree of confidence in each match:</w:t>
      </w:r>
    </w:p>
    <w:p w14:paraId="742EF68F" w14:textId="296F7BF6" w:rsidR="00BD0848" w:rsidRPr="007D6AA3" w:rsidRDefault="00BD0848" w:rsidP="00623237">
      <w:pPr>
        <w:pStyle w:val="ListParagraph"/>
        <w:numPr>
          <w:ilvl w:val="0"/>
          <w:numId w:val="27"/>
        </w:numPr>
        <w:jc w:val="both"/>
      </w:pPr>
      <w:r w:rsidRPr="007D6AA3">
        <w:t xml:space="preserve">The mapping is </w:t>
      </w:r>
      <w:r w:rsidR="00E76F66">
        <w:t xml:space="preserve">considered </w:t>
      </w:r>
      <w:r w:rsidRPr="007D6AA3">
        <w:t>(near) ideal, and hence fully acceptable.</w:t>
      </w:r>
    </w:p>
    <w:p w14:paraId="48B5B838" w14:textId="77777777" w:rsidR="00BD0848" w:rsidRPr="007D6AA3" w:rsidRDefault="00BD0848" w:rsidP="00623237">
      <w:pPr>
        <w:pStyle w:val="ListParagraph"/>
        <w:numPr>
          <w:ilvl w:val="0"/>
          <w:numId w:val="27"/>
        </w:numPr>
        <w:jc w:val="both"/>
      </w:pPr>
      <w:r w:rsidRPr="007D6AA3">
        <w:t xml:space="preserve">The mapping is reasonable, and judged acceptable, but not optimal (for example, slightly different contexts or less-than perfectly matched </w:t>
      </w:r>
      <w:proofErr w:type="spellStart"/>
      <w:r w:rsidRPr="007D6AA3">
        <w:t>flowables</w:t>
      </w:r>
      <w:proofErr w:type="spellEnd"/>
      <w:r w:rsidRPr="007D6AA3">
        <w:t>).</w:t>
      </w:r>
    </w:p>
    <w:p w14:paraId="7E692850" w14:textId="77777777" w:rsidR="00BD0848" w:rsidRPr="007D6AA3" w:rsidRDefault="00BD0848" w:rsidP="00623237">
      <w:pPr>
        <w:pStyle w:val="ListParagraph"/>
        <w:numPr>
          <w:ilvl w:val="0"/>
          <w:numId w:val="27"/>
        </w:numPr>
        <w:jc w:val="both"/>
      </w:pPr>
      <w:r w:rsidRPr="007D6AA3">
        <w:t>The mapping is not acceptable. Further action(s) is/are needed.</w:t>
      </w:r>
    </w:p>
    <w:p w14:paraId="66C912F9" w14:textId="7020485B" w:rsidR="00BD0848" w:rsidRDefault="00BD0848" w:rsidP="00E1638E">
      <w:r w:rsidRPr="00070448">
        <w:t xml:space="preserve">The scheme for rating the matches found in the GLAD EF mapping files, as well as the procedure to determine any further actions, is </w:t>
      </w:r>
      <w:r w:rsidR="005D5A1D" w:rsidRPr="00070448">
        <w:t>described</w:t>
      </w:r>
      <w:r w:rsidRPr="00070448">
        <w:t xml:space="preserve"> </w:t>
      </w:r>
      <w:r w:rsidRPr="00C5624C">
        <w:t xml:space="preserve">in </w:t>
      </w:r>
      <w:r w:rsidR="005D5A1D" w:rsidRPr="00141DFE">
        <w:t>Appendix C of the Maintenance Manual</w:t>
      </w:r>
      <w:r w:rsidR="005D5A1D" w:rsidRPr="00C5624C">
        <w:t xml:space="preserve"> (project deliverable D 2.3)</w:t>
      </w:r>
      <w:r w:rsidR="007D6AA3" w:rsidRPr="007A06FB">
        <w:t>.</w:t>
      </w:r>
      <w:r w:rsidR="007D6AA3">
        <w:t xml:space="preserve"> </w:t>
      </w:r>
    </w:p>
    <w:p w14:paraId="64A672F3" w14:textId="477F5C26" w:rsidR="00C2580E" w:rsidRDefault="00C2580E">
      <w:pPr>
        <w:rPr>
          <w:highlight w:val="yellow"/>
        </w:rPr>
      </w:pPr>
      <w:r>
        <w:rPr>
          <w:highlight w:val="yellow"/>
        </w:rPr>
        <w:br w:type="page"/>
      </w:r>
    </w:p>
    <w:p w14:paraId="1437C4F5" w14:textId="17D996B5" w:rsidR="007A08F4" w:rsidRPr="00FB0C4D" w:rsidRDefault="00070448" w:rsidP="00FB0C4D">
      <w:pPr>
        <w:pStyle w:val="Heading1"/>
      </w:pPr>
      <w:bookmarkStart w:id="185" w:name="_Toc89114920"/>
      <w:r w:rsidRPr="00FB0C4D">
        <w:lastRenderedPageBreak/>
        <w:t>C</w:t>
      </w:r>
      <w:r w:rsidR="007A08F4" w:rsidRPr="00FB0C4D">
        <w:t xml:space="preserve">ommon </w:t>
      </w:r>
      <w:r w:rsidRPr="00FB0C4D">
        <w:t xml:space="preserve">mapping </w:t>
      </w:r>
      <w:r w:rsidR="007A08F4" w:rsidRPr="00FB0C4D">
        <w:t>issues</w:t>
      </w:r>
      <w:bookmarkEnd w:id="185"/>
    </w:p>
    <w:p w14:paraId="61CC4F1D" w14:textId="10AEBCC8" w:rsidR="00FB0C4D" w:rsidRDefault="001E7278" w:rsidP="00FB0C4D">
      <w:r>
        <w:t>In this part of the report, we collect</w:t>
      </w:r>
      <w:r w:rsidR="00C401BD">
        <w:t>ed</w:t>
      </w:r>
      <w:r>
        <w:t xml:space="preserve"> common issues encountered, as well as the solutions implemented, during the mapping activities in the project. The first section is dedicated to challenged related to mapping of </w:t>
      </w:r>
      <w:r w:rsidR="00070448">
        <w:t xml:space="preserve">flow </w:t>
      </w:r>
      <w:r>
        <w:t xml:space="preserve">contexts (i.e., </w:t>
      </w:r>
      <w:r w:rsidR="00070448">
        <w:t xml:space="preserve">only </w:t>
      </w:r>
      <w:r>
        <w:t xml:space="preserve">environmental compartments). </w:t>
      </w:r>
      <w:r w:rsidR="00260329">
        <w:t>T</w:t>
      </w:r>
      <w:r>
        <w:t xml:space="preserve">he next section </w:t>
      </w:r>
      <w:r w:rsidR="00260329">
        <w:t>addresses</w:t>
      </w:r>
      <w:r>
        <w:t xml:space="preserve"> common mapping issues related primarily to </w:t>
      </w:r>
      <w:proofErr w:type="spellStart"/>
      <w:r>
        <w:t>flowables</w:t>
      </w:r>
      <w:proofErr w:type="spellEnd"/>
      <w:r w:rsidR="00D30853">
        <w:t xml:space="preserve"> without the context information</w:t>
      </w:r>
      <w:r>
        <w:t xml:space="preserve">, i.e., disregarding the environmental compartment of the elementary flow. </w:t>
      </w:r>
      <w:r w:rsidR="00C2580E">
        <w:t xml:space="preserve">The </w:t>
      </w:r>
      <w:r w:rsidR="00381B53">
        <w:t xml:space="preserve">third </w:t>
      </w:r>
      <w:r w:rsidR="00C85166">
        <w:t xml:space="preserve">and final </w:t>
      </w:r>
      <w:r w:rsidR="00C2580E">
        <w:t xml:space="preserve">section concerns flows, i.e., the combination of flowable and context. </w:t>
      </w:r>
      <w:r w:rsidR="00C85166">
        <w:t>The headings of the sub-sections are listed here for a better overview and easy access:</w:t>
      </w:r>
    </w:p>
    <w:p w14:paraId="5E262599" w14:textId="1E9F8F80" w:rsidR="00C85166" w:rsidRDefault="00C85166" w:rsidP="00C85166">
      <w:pPr>
        <w:pStyle w:val="ListParagraph"/>
        <w:numPr>
          <w:ilvl w:val="0"/>
          <w:numId w:val="29"/>
        </w:numPr>
      </w:pPr>
      <w:r>
        <w:fldChar w:fldCharType="begin"/>
      </w:r>
      <w:r>
        <w:instrText xml:space="preserve"> REF _Ref83845473 \h </w:instrText>
      </w:r>
      <w:r>
        <w:fldChar w:fldCharType="separate"/>
      </w:r>
      <w:r w:rsidR="00C138E1">
        <w:t>Issues related to matching of contexts (flowable-independent)</w:t>
      </w:r>
      <w:r>
        <w:fldChar w:fldCharType="end"/>
      </w:r>
    </w:p>
    <w:p w14:paraId="78CD432D" w14:textId="18B5B88F" w:rsidR="00C85166" w:rsidRDefault="00C85166" w:rsidP="00C85166">
      <w:pPr>
        <w:pStyle w:val="ListParagraph"/>
        <w:numPr>
          <w:ilvl w:val="1"/>
          <w:numId w:val="29"/>
        </w:numPr>
      </w:pPr>
      <w:r>
        <w:fldChar w:fldCharType="begin"/>
      </w:r>
      <w:r>
        <w:instrText xml:space="preserve"> REF _Ref83845488 \h </w:instrText>
      </w:r>
      <w:r>
        <w:fldChar w:fldCharType="separate"/>
      </w:r>
      <w:r w:rsidR="00C138E1">
        <w:t>Compartments for long-term emissions</w:t>
      </w:r>
      <w:r>
        <w:fldChar w:fldCharType="end"/>
      </w:r>
    </w:p>
    <w:p w14:paraId="3FD21797" w14:textId="125AAB4E" w:rsidR="00C85166" w:rsidRDefault="00C85166" w:rsidP="00C85166">
      <w:pPr>
        <w:pStyle w:val="ListParagraph"/>
        <w:numPr>
          <w:ilvl w:val="1"/>
          <w:numId w:val="29"/>
        </w:numPr>
      </w:pPr>
      <w:r>
        <w:fldChar w:fldCharType="begin"/>
      </w:r>
      <w:r>
        <w:instrText xml:space="preserve"> REF _Ref83845490 \h </w:instrText>
      </w:r>
      <w:r>
        <w:fldChar w:fldCharType="separate"/>
      </w:r>
      <w:r w:rsidR="00C138E1">
        <w:t>Matching of (partially) overlapping contexts</w:t>
      </w:r>
      <w:r>
        <w:fldChar w:fldCharType="end"/>
      </w:r>
    </w:p>
    <w:p w14:paraId="1C1E5371" w14:textId="6B2BBBE4" w:rsidR="00C85166" w:rsidRDefault="00C85166" w:rsidP="00C85166">
      <w:pPr>
        <w:pStyle w:val="ListParagraph"/>
        <w:numPr>
          <w:ilvl w:val="1"/>
          <w:numId w:val="29"/>
        </w:numPr>
      </w:pPr>
      <w:r>
        <w:fldChar w:fldCharType="begin"/>
      </w:r>
      <w:r>
        <w:instrText xml:space="preserve"> REF _Ref83845492 \h </w:instrText>
      </w:r>
      <w:r>
        <w:fldChar w:fldCharType="separate"/>
      </w:r>
      <w:r w:rsidR="00C138E1">
        <w:t xml:space="preserve">Proxy </w:t>
      </w:r>
      <w:proofErr w:type="spellStart"/>
      <w:r w:rsidR="00C138E1">
        <w:t>contexts</w:t>
      </w:r>
      <w:proofErr w:type="spellEnd"/>
      <w:r w:rsidR="00C138E1">
        <w:t xml:space="preserve"> for ‘unspecified’ and indoor air sub-compartments</w:t>
      </w:r>
      <w:r>
        <w:fldChar w:fldCharType="end"/>
      </w:r>
    </w:p>
    <w:p w14:paraId="3FA80A79" w14:textId="68DA96BB" w:rsidR="00C85166" w:rsidRDefault="00C85166" w:rsidP="00C85166">
      <w:pPr>
        <w:pStyle w:val="ListParagraph"/>
        <w:numPr>
          <w:ilvl w:val="0"/>
          <w:numId w:val="29"/>
        </w:numPr>
      </w:pPr>
      <w:r>
        <w:fldChar w:fldCharType="begin"/>
      </w:r>
      <w:r>
        <w:instrText xml:space="preserve"> REF _Ref83845497 \h </w:instrText>
      </w:r>
      <w:r>
        <w:fldChar w:fldCharType="separate"/>
      </w:r>
      <w:r w:rsidR="00C138E1">
        <w:t>Issues related to matching of flowable (context-independent)</w:t>
      </w:r>
      <w:r>
        <w:fldChar w:fldCharType="end"/>
      </w:r>
    </w:p>
    <w:p w14:paraId="0ED82E98" w14:textId="4E29FEF0" w:rsidR="00C85166" w:rsidRDefault="00C85166" w:rsidP="00C85166">
      <w:pPr>
        <w:pStyle w:val="ListParagraph"/>
        <w:numPr>
          <w:ilvl w:val="1"/>
          <w:numId w:val="29"/>
        </w:numPr>
      </w:pPr>
      <w:r>
        <w:fldChar w:fldCharType="begin"/>
      </w:r>
      <w:r>
        <w:instrText xml:space="preserve"> REF _Ref83845498 \h </w:instrText>
      </w:r>
      <w:r>
        <w:fldChar w:fldCharType="separate"/>
      </w:r>
      <w:r w:rsidR="00C138E1">
        <w:t xml:space="preserve">Specific to less specific </w:t>
      </w:r>
      <w:proofErr w:type="spellStart"/>
      <w:r w:rsidR="00C138E1">
        <w:t>flowables</w:t>
      </w:r>
      <w:proofErr w:type="spellEnd"/>
      <w:r>
        <w:fldChar w:fldCharType="end"/>
      </w:r>
    </w:p>
    <w:p w14:paraId="51AD4DBF" w14:textId="491361E4" w:rsidR="00C85166" w:rsidRDefault="00C85166" w:rsidP="00C85166">
      <w:pPr>
        <w:pStyle w:val="ListParagraph"/>
        <w:numPr>
          <w:ilvl w:val="1"/>
          <w:numId w:val="29"/>
        </w:numPr>
      </w:pPr>
      <w:r>
        <w:fldChar w:fldCharType="begin"/>
      </w:r>
      <w:r>
        <w:instrText xml:space="preserve"> REF _Ref83845500 \h </w:instrText>
      </w:r>
      <w:r>
        <w:fldChar w:fldCharType="separate"/>
      </w:r>
      <w:r w:rsidR="00C138E1">
        <w:t>Mapping of closely ‘related’ chemical substances</w:t>
      </w:r>
      <w:r>
        <w:fldChar w:fldCharType="end"/>
      </w:r>
    </w:p>
    <w:p w14:paraId="268E322D" w14:textId="4D0960C0" w:rsidR="00C85166" w:rsidRDefault="00C85166" w:rsidP="00C85166">
      <w:pPr>
        <w:pStyle w:val="ListParagraph"/>
        <w:numPr>
          <w:ilvl w:val="1"/>
          <w:numId w:val="29"/>
        </w:numPr>
      </w:pPr>
      <w:r>
        <w:fldChar w:fldCharType="begin"/>
      </w:r>
      <w:r>
        <w:instrText xml:space="preserve"> REF _Ref83845501 \h </w:instrText>
      </w:r>
      <w:r>
        <w:fldChar w:fldCharType="separate"/>
      </w:r>
      <w:r w:rsidR="00C138E1">
        <w:t>Matching the main greenhouse gases</w:t>
      </w:r>
      <w:r>
        <w:fldChar w:fldCharType="end"/>
      </w:r>
    </w:p>
    <w:p w14:paraId="6571A9B7" w14:textId="62EE043D" w:rsidR="00C85166" w:rsidRDefault="00C85166" w:rsidP="00C85166">
      <w:pPr>
        <w:pStyle w:val="ListParagraph"/>
        <w:numPr>
          <w:ilvl w:val="1"/>
          <w:numId w:val="29"/>
        </w:numPr>
      </w:pPr>
      <w:r>
        <w:fldChar w:fldCharType="begin"/>
      </w:r>
      <w:r>
        <w:instrText xml:space="preserve"> REF _Ref83845505 \h </w:instrText>
      </w:r>
      <w:r>
        <w:fldChar w:fldCharType="separate"/>
      </w:r>
      <w:r w:rsidR="00C138E1">
        <w:t>Mapping of elements vs. ions vs. compounds (unspecified)</w:t>
      </w:r>
      <w:r>
        <w:fldChar w:fldCharType="end"/>
      </w:r>
    </w:p>
    <w:p w14:paraId="1F2060EA" w14:textId="704E1C91" w:rsidR="00C85166" w:rsidRDefault="00C85166" w:rsidP="00C85166">
      <w:pPr>
        <w:pStyle w:val="ListParagraph"/>
        <w:numPr>
          <w:ilvl w:val="1"/>
          <w:numId w:val="29"/>
        </w:numPr>
      </w:pPr>
      <w:r>
        <w:fldChar w:fldCharType="begin"/>
      </w:r>
      <w:r>
        <w:instrText xml:space="preserve"> REF _Ref83845507 \h </w:instrText>
      </w:r>
      <w:r>
        <w:fldChar w:fldCharType="separate"/>
      </w:r>
      <w:r w:rsidR="00C138E1">
        <w:t>Flowable approximations (proxies)</w:t>
      </w:r>
      <w:r>
        <w:fldChar w:fldCharType="end"/>
      </w:r>
    </w:p>
    <w:p w14:paraId="0AEE0E70" w14:textId="605C5DC2" w:rsidR="00C85166" w:rsidRDefault="00C85166" w:rsidP="00C85166">
      <w:pPr>
        <w:pStyle w:val="ListParagraph"/>
        <w:numPr>
          <w:ilvl w:val="0"/>
          <w:numId w:val="29"/>
        </w:numPr>
      </w:pPr>
      <w:r>
        <w:fldChar w:fldCharType="begin"/>
      </w:r>
      <w:r>
        <w:instrText xml:space="preserve"> REF _Ref83845511 \h </w:instrText>
      </w:r>
      <w:r>
        <w:fldChar w:fldCharType="separate"/>
      </w:r>
      <w:r w:rsidR="00C138E1">
        <w:t>Challenges</w:t>
      </w:r>
      <w:r w:rsidR="00C138E1" w:rsidRPr="009531E3">
        <w:t xml:space="preserve"> related to matching of flows (</w:t>
      </w:r>
      <w:proofErr w:type="spellStart"/>
      <w:r w:rsidR="00C138E1" w:rsidRPr="009531E3">
        <w:t>flowable+context</w:t>
      </w:r>
      <w:proofErr w:type="spellEnd"/>
      <w:r w:rsidR="00C138E1" w:rsidRPr="009531E3">
        <w:t xml:space="preserve"> combinations)</w:t>
      </w:r>
      <w:r>
        <w:fldChar w:fldCharType="end"/>
      </w:r>
    </w:p>
    <w:p w14:paraId="1B31154A" w14:textId="7A695A81" w:rsidR="00C85166" w:rsidRDefault="00C85166" w:rsidP="003060B0">
      <w:pPr>
        <w:pStyle w:val="ListParagraph"/>
        <w:numPr>
          <w:ilvl w:val="1"/>
          <w:numId w:val="29"/>
        </w:numPr>
      </w:pPr>
      <w:r>
        <w:fldChar w:fldCharType="begin"/>
      </w:r>
      <w:r>
        <w:instrText xml:space="preserve"> REF _Ref83845515 \h </w:instrText>
      </w:r>
      <w:r>
        <w:fldChar w:fldCharType="separate"/>
      </w:r>
      <w:r w:rsidR="00C138E1">
        <w:t xml:space="preserve">Mapping of </w:t>
      </w:r>
      <w:r w:rsidR="00C138E1">
        <w:rPr>
          <w:lang w:eastAsia="ja-JP"/>
        </w:rPr>
        <w:t>water flows</w:t>
      </w:r>
      <w:r>
        <w:fldChar w:fldCharType="end"/>
      </w:r>
    </w:p>
    <w:p w14:paraId="6D44ADD1" w14:textId="10497A14" w:rsidR="007A06FB" w:rsidRDefault="00C85166" w:rsidP="003060B0">
      <w:pPr>
        <w:pStyle w:val="ListParagraph"/>
        <w:numPr>
          <w:ilvl w:val="1"/>
          <w:numId w:val="29"/>
        </w:numPr>
      </w:pPr>
      <w:r>
        <w:fldChar w:fldCharType="begin"/>
      </w:r>
      <w:r>
        <w:instrText xml:space="preserve"> REF _Ref83591982 \h </w:instrText>
      </w:r>
      <w:r>
        <w:fldChar w:fldCharType="separate"/>
      </w:r>
      <w:r w:rsidR="00C138E1">
        <w:t>Other aspects: missing characterization factors</w:t>
      </w:r>
      <w:r>
        <w:fldChar w:fldCharType="end"/>
      </w:r>
    </w:p>
    <w:p w14:paraId="60F5A2BA" w14:textId="65C20BB4" w:rsidR="00C2580E" w:rsidRDefault="00C2580E" w:rsidP="00C2580E">
      <w:pPr>
        <w:pStyle w:val="Heading2"/>
      </w:pPr>
      <w:bookmarkStart w:id="186" w:name="_Ref83845473"/>
      <w:bookmarkStart w:id="187" w:name="_Ref83845478"/>
      <w:bookmarkStart w:id="188" w:name="_Toc89114921"/>
      <w:r>
        <w:t>Issues related to matching of contexts (flowable-independent)</w:t>
      </w:r>
      <w:bookmarkEnd w:id="186"/>
      <w:bookmarkEnd w:id="187"/>
      <w:bookmarkEnd w:id="188"/>
    </w:p>
    <w:p w14:paraId="6047DB72" w14:textId="208A7886" w:rsidR="00C2580E" w:rsidRDefault="002A7037" w:rsidP="00C2580E">
      <w:pPr>
        <w:pStyle w:val="Heading3"/>
      </w:pPr>
      <w:bookmarkStart w:id="189" w:name="_Ref83845488"/>
      <w:bookmarkStart w:id="190" w:name="_Toc89114922"/>
      <w:r>
        <w:t>Compartments for long-term emissions</w:t>
      </w:r>
      <w:bookmarkEnd w:id="189"/>
      <w:bookmarkEnd w:id="190"/>
    </w:p>
    <w:p w14:paraId="119654FB" w14:textId="4EEA3BCA" w:rsidR="00A77572" w:rsidRDefault="002A7037" w:rsidP="002A7037">
      <w:r>
        <w:t xml:space="preserve">Some LCI databases and LCIA methods differentiate between emissions released </w:t>
      </w:r>
      <w:r w:rsidR="00F2627E">
        <w:t xml:space="preserve">immediately or </w:t>
      </w:r>
      <w:r>
        <w:t xml:space="preserve">in the near-term and those </w:t>
      </w:r>
      <w:r w:rsidR="00891CED">
        <w:t xml:space="preserve">that </w:t>
      </w:r>
      <w:r>
        <w:t>(</w:t>
      </w:r>
      <w:r w:rsidR="00891CED">
        <w:t xml:space="preserve">are </w:t>
      </w:r>
      <w:r>
        <w:t>expected</w:t>
      </w:r>
      <w:r w:rsidR="00891CED">
        <w:t>)</w:t>
      </w:r>
      <w:r>
        <w:t xml:space="preserve"> to occur in a more distant future. The boarder for this temporal differentiation is typically set to around </w:t>
      </w:r>
      <w:r w:rsidRPr="002A7037">
        <w:t>100 years</w:t>
      </w:r>
      <w:r>
        <w:t xml:space="preserve"> after the reference year (or start date</w:t>
      </w:r>
      <w:r w:rsidR="00381B53">
        <w:t>)</w:t>
      </w:r>
      <w:r>
        <w:t xml:space="preserve"> of an activity.</w:t>
      </w:r>
    </w:p>
    <w:p w14:paraId="11B7BA65" w14:textId="1A8D095E" w:rsidR="00B4442B" w:rsidRDefault="00F80373" w:rsidP="00B4442B">
      <w:pPr>
        <w:keepNext/>
        <w:jc w:val="center"/>
      </w:pPr>
      <w:r>
        <w:rPr>
          <w:noProof/>
        </w:rPr>
        <w:drawing>
          <wp:inline distT="0" distB="0" distL="0" distR="0" wp14:anchorId="41C9FA41" wp14:editId="14C27EF0">
            <wp:extent cx="3600000" cy="244173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2441732"/>
                    </a:xfrm>
                    <a:prstGeom prst="rect">
                      <a:avLst/>
                    </a:prstGeom>
                    <a:noFill/>
                  </pic:spPr>
                </pic:pic>
              </a:graphicData>
            </a:graphic>
          </wp:inline>
        </w:drawing>
      </w:r>
    </w:p>
    <w:p w14:paraId="69C6BB2B" w14:textId="4A183F96" w:rsidR="00A77572" w:rsidRDefault="00B4442B" w:rsidP="00B4442B">
      <w:pPr>
        <w:pStyle w:val="Caption"/>
        <w:jc w:val="center"/>
      </w:pPr>
      <w:r>
        <w:t xml:space="preserve">Figure </w:t>
      </w:r>
      <w:r w:rsidR="0058561A">
        <w:fldChar w:fldCharType="begin"/>
      </w:r>
      <w:r w:rsidR="0058561A">
        <w:instrText xml:space="preserve"> SEQ Figure \* ARABIC </w:instrText>
      </w:r>
      <w:r w:rsidR="0058561A">
        <w:fldChar w:fldCharType="separate"/>
      </w:r>
      <w:r w:rsidR="00C138E1">
        <w:rPr>
          <w:noProof/>
        </w:rPr>
        <w:t>3</w:t>
      </w:r>
      <w:r w:rsidR="0058561A">
        <w:rPr>
          <w:noProof/>
        </w:rPr>
        <w:fldChar w:fldCharType="end"/>
      </w:r>
      <w:r>
        <w:t xml:space="preserve"> </w:t>
      </w:r>
      <w:r w:rsidR="007464A1">
        <w:t xml:space="preserve">– elementary flow lists without (left) and with (right) </w:t>
      </w:r>
      <w:r w:rsidR="008C4D4D">
        <w:t>temporal differentiation.</w:t>
      </w:r>
    </w:p>
    <w:p w14:paraId="5C06C10C" w14:textId="63818717" w:rsidR="00FB3D15" w:rsidRDefault="00081B13" w:rsidP="002A7037">
      <w:r w:rsidRPr="00081B13">
        <w:t xml:space="preserve">The </w:t>
      </w:r>
      <w:r w:rsidR="00C96F5B">
        <w:t xml:space="preserve">elementary </w:t>
      </w:r>
      <w:r w:rsidR="00CC4023">
        <w:t>flow list</w:t>
      </w:r>
      <w:r w:rsidRPr="00081B13">
        <w:t xml:space="preserve">s for the ecoinvent database and the </w:t>
      </w:r>
      <w:r w:rsidR="00070448">
        <w:t>ILCD-EF</w:t>
      </w:r>
      <w:r w:rsidRPr="00081B13">
        <w:t xml:space="preserve"> provide dedicated environmental sub-compartments for long-term emission, whereas Federal LCA Commons and IDEA do not </w:t>
      </w:r>
      <w:r w:rsidR="002B0D8D">
        <w:t>distinguish</w:t>
      </w:r>
      <w:r w:rsidR="002B0D8D" w:rsidRPr="00081B13">
        <w:t xml:space="preserve"> </w:t>
      </w:r>
      <w:r w:rsidRPr="00081B13">
        <w:t xml:space="preserve">these emissions </w:t>
      </w:r>
      <w:r w:rsidR="00C96F5B">
        <w:t>separately</w:t>
      </w:r>
      <w:r w:rsidRPr="00081B13">
        <w:t>.</w:t>
      </w:r>
      <w:r>
        <w:t xml:space="preserve"> </w:t>
      </w:r>
      <w:r w:rsidRPr="00081B13">
        <w:t xml:space="preserve">The project team agreed that emissions assigned to </w:t>
      </w:r>
      <w:r w:rsidRPr="00081B13">
        <w:lastRenderedPageBreak/>
        <w:t>long-term sub-compartments</w:t>
      </w:r>
      <w:r>
        <w:t xml:space="preserve"> should still be mapped to ‘time-indifferent’ </w:t>
      </w:r>
      <w:r w:rsidR="00CC4023">
        <w:t>flow list</w:t>
      </w:r>
      <w:r>
        <w:t xml:space="preserve">s. In contrast, the long-term sub-compartments should be </w:t>
      </w:r>
      <w:r w:rsidR="00225EB6">
        <w:t xml:space="preserve">omitted </w:t>
      </w:r>
      <w:r>
        <w:t xml:space="preserve">from the list of proxy contexts to avoid paths or </w:t>
      </w:r>
      <w:r w:rsidR="00F2627E">
        <w:t xml:space="preserve">temporal </w:t>
      </w:r>
      <w:r>
        <w:t>discounting not intended for the original dataset.</w:t>
      </w:r>
    </w:p>
    <w:tbl>
      <w:tblPr>
        <w:tblStyle w:val="TableGridLight"/>
        <w:tblW w:w="0" w:type="auto"/>
        <w:tblLook w:val="04A0" w:firstRow="1" w:lastRow="0" w:firstColumn="1" w:lastColumn="0" w:noHBand="0" w:noVBand="1"/>
      </w:tblPr>
      <w:tblGrid>
        <w:gridCol w:w="3006"/>
        <w:gridCol w:w="3006"/>
        <w:gridCol w:w="3007"/>
      </w:tblGrid>
      <w:tr w:rsidR="00664C5A" w:rsidRPr="00664C5A" w14:paraId="0B5CA9D2" w14:textId="0524A036" w:rsidTr="00664C5A">
        <w:tc>
          <w:tcPr>
            <w:tcW w:w="3006" w:type="dxa"/>
          </w:tcPr>
          <w:p w14:paraId="227D957B" w14:textId="49E02624" w:rsidR="00664C5A" w:rsidRPr="00664C5A" w:rsidRDefault="00664C5A" w:rsidP="002A7037">
            <w:pPr>
              <w:rPr>
                <w:rStyle w:val="SubtleEmphasis"/>
                <w:sz w:val="20"/>
                <w:szCs w:val="20"/>
              </w:rPr>
            </w:pPr>
            <w:r w:rsidRPr="00664C5A">
              <w:rPr>
                <w:rStyle w:val="SubtleEmphasis"/>
                <w:sz w:val="20"/>
                <w:szCs w:val="20"/>
              </w:rPr>
              <w:t>The challenge</w:t>
            </w:r>
          </w:p>
        </w:tc>
        <w:tc>
          <w:tcPr>
            <w:tcW w:w="3006" w:type="dxa"/>
          </w:tcPr>
          <w:p w14:paraId="46DC4555" w14:textId="6D77FBA3" w:rsidR="00664C5A" w:rsidRPr="00664C5A" w:rsidRDefault="00664C5A" w:rsidP="002A7037">
            <w:pPr>
              <w:rPr>
                <w:rStyle w:val="SubtleEmphasis"/>
                <w:sz w:val="20"/>
                <w:szCs w:val="20"/>
              </w:rPr>
            </w:pPr>
            <w:r w:rsidRPr="00664C5A">
              <w:rPr>
                <w:rStyle w:val="SubtleEmphasis"/>
                <w:sz w:val="20"/>
                <w:szCs w:val="20"/>
              </w:rPr>
              <w:t>Solution implemented</w:t>
            </w:r>
          </w:p>
        </w:tc>
        <w:tc>
          <w:tcPr>
            <w:tcW w:w="3007" w:type="dxa"/>
          </w:tcPr>
          <w:p w14:paraId="6922F907" w14:textId="1B6AE020" w:rsidR="00664C5A" w:rsidRPr="00664C5A" w:rsidRDefault="00664C5A" w:rsidP="002A7037">
            <w:pPr>
              <w:rPr>
                <w:rStyle w:val="SubtleEmphasis"/>
                <w:sz w:val="20"/>
                <w:szCs w:val="20"/>
              </w:rPr>
            </w:pPr>
            <w:r w:rsidRPr="00664C5A">
              <w:rPr>
                <w:rStyle w:val="SubtleEmphasis"/>
                <w:sz w:val="20"/>
                <w:szCs w:val="20"/>
              </w:rPr>
              <w:t>Potential implications in format conversion</w:t>
            </w:r>
          </w:p>
        </w:tc>
      </w:tr>
      <w:tr w:rsidR="00664C5A" w:rsidRPr="00664C5A" w14:paraId="2B0507F3" w14:textId="7DB87155" w:rsidTr="00664C5A">
        <w:tc>
          <w:tcPr>
            <w:tcW w:w="3006" w:type="dxa"/>
          </w:tcPr>
          <w:p w14:paraId="7CEB8BE4" w14:textId="7839FC41" w:rsidR="00664C5A" w:rsidRPr="00664C5A" w:rsidRDefault="00664C5A" w:rsidP="00FD03EE">
            <w:pPr>
              <w:rPr>
                <w:sz w:val="20"/>
                <w:szCs w:val="20"/>
              </w:rPr>
            </w:pPr>
            <w:r w:rsidRPr="00664C5A">
              <w:rPr>
                <w:sz w:val="20"/>
                <w:szCs w:val="20"/>
              </w:rPr>
              <w:t>How to map ‘long-term’ contexts [on the source-side] to EF lists without dedicated sub-compartments for this?</w:t>
            </w:r>
          </w:p>
        </w:tc>
        <w:tc>
          <w:tcPr>
            <w:tcW w:w="3006" w:type="dxa"/>
          </w:tcPr>
          <w:p w14:paraId="7362A947" w14:textId="0B3BC5CB" w:rsidR="00664C5A" w:rsidRPr="00664C5A" w:rsidRDefault="00664C5A" w:rsidP="00FD03EE">
            <w:pPr>
              <w:rPr>
                <w:sz w:val="20"/>
                <w:szCs w:val="20"/>
              </w:rPr>
            </w:pPr>
            <w:r w:rsidRPr="00664C5A">
              <w:rPr>
                <w:sz w:val="20"/>
                <w:szCs w:val="20"/>
              </w:rPr>
              <w:t xml:space="preserve">The most unspecified sub-compartment on the target-side set as default match, </w:t>
            </w:r>
            <w:r>
              <w:rPr>
                <w:sz w:val="20"/>
                <w:szCs w:val="20"/>
              </w:rPr>
              <w:t xml:space="preserve">and </w:t>
            </w:r>
            <w:r w:rsidRPr="00664C5A">
              <w:rPr>
                <w:sz w:val="20"/>
                <w:szCs w:val="20"/>
              </w:rPr>
              <w:t xml:space="preserve">further sub-compartments can be listed as </w:t>
            </w:r>
            <w:r>
              <w:rPr>
                <w:sz w:val="20"/>
                <w:szCs w:val="20"/>
              </w:rPr>
              <w:t xml:space="preserve">acceptable </w:t>
            </w:r>
            <w:r w:rsidRPr="00664C5A">
              <w:rPr>
                <w:sz w:val="20"/>
                <w:szCs w:val="20"/>
              </w:rPr>
              <w:t>proxies.</w:t>
            </w:r>
          </w:p>
        </w:tc>
        <w:tc>
          <w:tcPr>
            <w:tcW w:w="3007" w:type="dxa"/>
          </w:tcPr>
          <w:p w14:paraId="27E0CA62" w14:textId="00125C01" w:rsidR="00664C5A" w:rsidRPr="00664C5A" w:rsidRDefault="00664C5A" w:rsidP="00FD03EE">
            <w:pPr>
              <w:rPr>
                <w:sz w:val="20"/>
                <w:szCs w:val="20"/>
              </w:rPr>
            </w:pPr>
            <w:r>
              <w:rPr>
                <w:sz w:val="20"/>
                <w:szCs w:val="20"/>
              </w:rPr>
              <w:t>The temporal differentiation in the original datasets will be lost during format conversion</w:t>
            </w:r>
            <w:ins w:id="191" w:author="Carl Vadenbo" w:date="2021-08-28T10:13:00Z">
              <w:r w:rsidR="002B0D8D">
                <w:rPr>
                  <w:sz w:val="20"/>
                  <w:szCs w:val="20"/>
                </w:rPr>
                <w:t>.</w:t>
              </w:r>
            </w:ins>
          </w:p>
        </w:tc>
      </w:tr>
      <w:tr w:rsidR="00664C5A" w:rsidRPr="00664C5A" w14:paraId="3A94A7A2" w14:textId="75C0D8DB" w:rsidTr="00664C5A">
        <w:tc>
          <w:tcPr>
            <w:tcW w:w="3006" w:type="dxa"/>
          </w:tcPr>
          <w:p w14:paraId="7B0EB231" w14:textId="4C02642E" w:rsidR="00664C5A" w:rsidRPr="00664C5A" w:rsidRDefault="00664C5A" w:rsidP="00FD03EE">
            <w:pPr>
              <w:rPr>
                <w:sz w:val="20"/>
                <w:szCs w:val="20"/>
              </w:rPr>
            </w:pPr>
            <w:r w:rsidRPr="00664C5A">
              <w:rPr>
                <w:sz w:val="20"/>
                <w:szCs w:val="20"/>
              </w:rPr>
              <w:t xml:space="preserve">Should ‘long-term’ contexts [on the target-side] be considered </w:t>
            </w:r>
            <w:r w:rsidR="00134044">
              <w:rPr>
                <w:sz w:val="20"/>
                <w:szCs w:val="20"/>
              </w:rPr>
              <w:t>among the</w:t>
            </w:r>
            <w:r w:rsidR="00134044" w:rsidRPr="00664C5A">
              <w:rPr>
                <w:sz w:val="20"/>
                <w:szCs w:val="20"/>
              </w:rPr>
              <w:t xml:space="preserve"> </w:t>
            </w:r>
            <w:r w:rsidRPr="00664C5A">
              <w:rPr>
                <w:sz w:val="20"/>
                <w:szCs w:val="20"/>
              </w:rPr>
              <w:t>proxies for (time-indifferent) sub-compartments?</w:t>
            </w:r>
          </w:p>
        </w:tc>
        <w:tc>
          <w:tcPr>
            <w:tcW w:w="3006" w:type="dxa"/>
          </w:tcPr>
          <w:p w14:paraId="7DD6F57D" w14:textId="5866C328" w:rsidR="00664C5A" w:rsidRPr="00664C5A" w:rsidRDefault="00664C5A" w:rsidP="00FD03EE">
            <w:pPr>
              <w:rPr>
                <w:sz w:val="20"/>
                <w:szCs w:val="20"/>
              </w:rPr>
            </w:pPr>
            <w:r w:rsidRPr="00664C5A">
              <w:rPr>
                <w:sz w:val="20"/>
                <w:szCs w:val="20"/>
              </w:rPr>
              <w:t xml:space="preserve">No, not </w:t>
            </w:r>
            <w:r w:rsidR="002B0D8D">
              <w:rPr>
                <w:sz w:val="20"/>
                <w:szCs w:val="20"/>
              </w:rPr>
              <w:t>to be considered</w:t>
            </w:r>
            <w:r w:rsidR="002B0D8D" w:rsidRPr="00664C5A">
              <w:rPr>
                <w:sz w:val="20"/>
                <w:szCs w:val="20"/>
              </w:rPr>
              <w:t xml:space="preserve"> </w:t>
            </w:r>
            <w:r w:rsidRPr="00664C5A">
              <w:rPr>
                <w:sz w:val="20"/>
                <w:szCs w:val="20"/>
              </w:rPr>
              <w:t>as proxies</w:t>
            </w:r>
            <w:r w:rsidR="002B0D8D">
              <w:rPr>
                <w:sz w:val="20"/>
                <w:szCs w:val="20"/>
              </w:rPr>
              <w:t xml:space="preserve"> to non-long-term contexts</w:t>
            </w:r>
            <w:r w:rsidRPr="00664C5A">
              <w:rPr>
                <w:sz w:val="20"/>
                <w:szCs w:val="20"/>
              </w:rPr>
              <w:t>.</w:t>
            </w:r>
          </w:p>
        </w:tc>
        <w:tc>
          <w:tcPr>
            <w:tcW w:w="3007" w:type="dxa"/>
          </w:tcPr>
          <w:p w14:paraId="024C3FCD" w14:textId="6BF99112" w:rsidR="00664C5A" w:rsidRPr="00664C5A" w:rsidRDefault="00664C5A" w:rsidP="00FD03EE">
            <w:pPr>
              <w:rPr>
                <w:sz w:val="20"/>
                <w:szCs w:val="20"/>
              </w:rPr>
            </w:pPr>
            <w:r w:rsidRPr="00664C5A">
              <w:rPr>
                <w:sz w:val="20"/>
                <w:szCs w:val="20"/>
              </w:rPr>
              <w:t>None expected</w:t>
            </w:r>
            <w:r>
              <w:rPr>
                <w:sz w:val="20"/>
                <w:szCs w:val="20"/>
              </w:rPr>
              <w:t xml:space="preserve">, </w:t>
            </w:r>
            <w:r w:rsidR="00134044">
              <w:rPr>
                <w:sz w:val="20"/>
                <w:szCs w:val="20"/>
              </w:rPr>
              <w:t>if</w:t>
            </w:r>
            <w:r>
              <w:rPr>
                <w:sz w:val="20"/>
                <w:szCs w:val="20"/>
              </w:rPr>
              <w:t xml:space="preserve"> the target-side EF list contains further sub-compartments (besides ‘long-term’) for the flowable in question</w:t>
            </w:r>
            <w:r w:rsidR="002B0D8D">
              <w:rPr>
                <w:sz w:val="20"/>
                <w:szCs w:val="20"/>
              </w:rPr>
              <w:t>.</w:t>
            </w:r>
          </w:p>
        </w:tc>
      </w:tr>
    </w:tbl>
    <w:p w14:paraId="70331A7E" w14:textId="77777777" w:rsidR="00134044" w:rsidRDefault="00134044" w:rsidP="00FC687B">
      <w:pPr>
        <w:rPr>
          <w:lang w:eastAsia="ja-JP"/>
        </w:rPr>
      </w:pPr>
    </w:p>
    <w:p w14:paraId="34E2F253" w14:textId="12CA267C" w:rsidR="00FB3D15" w:rsidRDefault="00C03A66" w:rsidP="00FC687B">
      <w:pPr>
        <w:rPr>
          <w:lang w:eastAsia="ja-JP"/>
        </w:rPr>
      </w:pPr>
      <w:r>
        <w:rPr>
          <w:lang w:eastAsia="ja-JP"/>
        </w:rPr>
        <w:t>Examples of the context</w:t>
      </w:r>
      <w:r w:rsidR="002B0D8D">
        <w:rPr>
          <w:lang w:eastAsia="ja-JP"/>
        </w:rPr>
        <w:t xml:space="preserve"> mapping</w:t>
      </w:r>
      <w:r>
        <w:rPr>
          <w:lang w:eastAsia="ja-JP"/>
        </w:rPr>
        <w:t xml:space="preserve"> for long-term emissions (on the </w:t>
      </w:r>
      <w:r w:rsidR="002B0D8D">
        <w:rPr>
          <w:lang w:eastAsia="ja-JP"/>
        </w:rPr>
        <w:t>source</w:t>
      </w:r>
      <w:r>
        <w:rPr>
          <w:lang w:eastAsia="ja-JP"/>
        </w:rPr>
        <w:t>-side) onto EF lists without temporal differentiation are provided in the table below</w:t>
      </w:r>
      <w:r w:rsidR="00FB3D15">
        <w:rPr>
          <w:lang w:eastAsia="ja-JP"/>
        </w:rPr>
        <w:t>.</w:t>
      </w:r>
    </w:p>
    <w:tbl>
      <w:tblPr>
        <w:tblStyle w:val="TableGridLight"/>
        <w:tblW w:w="0" w:type="auto"/>
        <w:tblLook w:val="04A0" w:firstRow="1" w:lastRow="0" w:firstColumn="1" w:lastColumn="0" w:noHBand="0" w:noVBand="1"/>
      </w:tblPr>
      <w:tblGrid>
        <w:gridCol w:w="1696"/>
        <w:gridCol w:w="3402"/>
        <w:gridCol w:w="1346"/>
        <w:gridCol w:w="2575"/>
      </w:tblGrid>
      <w:tr w:rsidR="00FC687B" w:rsidRPr="00664C5A" w14:paraId="71061AAE" w14:textId="77777777" w:rsidTr="00623237">
        <w:tc>
          <w:tcPr>
            <w:tcW w:w="1696" w:type="dxa"/>
          </w:tcPr>
          <w:p w14:paraId="55600326" w14:textId="7B286281" w:rsidR="00FC687B" w:rsidRPr="00FC687B" w:rsidRDefault="00FC687B" w:rsidP="00CE2867">
            <w:pPr>
              <w:rPr>
                <w:rStyle w:val="SubtleEmphasis"/>
                <w:sz w:val="20"/>
                <w:szCs w:val="20"/>
                <w:lang w:eastAsia="ja-JP"/>
              </w:rPr>
            </w:pPr>
            <w:proofErr w:type="spellStart"/>
            <w:r w:rsidRPr="00FC687B">
              <w:rPr>
                <w:rStyle w:val="SubtleEmphasis"/>
                <w:rFonts w:hint="eastAsia"/>
                <w:sz w:val="20"/>
                <w:szCs w:val="20"/>
                <w:lang w:eastAsia="ja-JP"/>
              </w:rPr>
              <w:t>S</w:t>
            </w:r>
            <w:r w:rsidRPr="00FC687B">
              <w:rPr>
                <w:rStyle w:val="SubtleEmphasis"/>
                <w:sz w:val="20"/>
                <w:szCs w:val="20"/>
                <w:lang w:eastAsia="ja-JP"/>
              </w:rPr>
              <w:t>ource</w:t>
            </w:r>
            <w:r w:rsidR="00CC4023">
              <w:rPr>
                <w:rStyle w:val="SubtleEmphasis"/>
                <w:sz w:val="20"/>
                <w:szCs w:val="20"/>
                <w:lang w:eastAsia="ja-JP"/>
              </w:rPr>
              <w:t>Flow</w:t>
            </w:r>
            <w:proofErr w:type="spellEnd"/>
            <w:r w:rsidR="00CC4023">
              <w:rPr>
                <w:rStyle w:val="SubtleEmphasis"/>
                <w:sz w:val="20"/>
                <w:szCs w:val="20"/>
                <w:lang w:eastAsia="ja-JP"/>
              </w:rPr>
              <w:t xml:space="preserve"> list</w:t>
            </w:r>
          </w:p>
        </w:tc>
        <w:tc>
          <w:tcPr>
            <w:tcW w:w="3402" w:type="dxa"/>
          </w:tcPr>
          <w:p w14:paraId="5F65B23A" w14:textId="22961B36" w:rsidR="00FC687B" w:rsidRPr="00FC687B" w:rsidRDefault="00FC687B" w:rsidP="00CE2867">
            <w:pPr>
              <w:rPr>
                <w:rStyle w:val="SubtleEmphasis"/>
                <w:sz w:val="20"/>
                <w:szCs w:val="20"/>
              </w:rPr>
            </w:pPr>
            <w:proofErr w:type="spellStart"/>
            <w:r w:rsidRPr="00FC687B">
              <w:rPr>
                <w:rStyle w:val="SubtleEmphasis"/>
                <w:sz w:val="20"/>
                <w:szCs w:val="20"/>
              </w:rPr>
              <w:t>SourceContext</w:t>
            </w:r>
            <w:proofErr w:type="spellEnd"/>
          </w:p>
        </w:tc>
        <w:tc>
          <w:tcPr>
            <w:tcW w:w="1346" w:type="dxa"/>
          </w:tcPr>
          <w:p w14:paraId="0C7B5CFA" w14:textId="5757F74E" w:rsidR="00FC687B" w:rsidRPr="00FC687B" w:rsidRDefault="00FC687B" w:rsidP="00CE2867">
            <w:pPr>
              <w:rPr>
                <w:rStyle w:val="SubtleEmphasis"/>
                <w:sz w:val="20"/>
                <w:szCs w:val="20"/>
                <w:lang w:eastAsia="ja-JP"/>
              </w:rPr>
            </w:pPr>
            <w:proofErr w:type="spellStart"/>
            <w:r w:rsidRPr="00FC687B">
              <w:rPr>
                <w:rStyle w:val="SubtleEmphasis"/>
                <w:rFonts w:hint="eastAsia"/>
                <w:sz w:val="20"/>
                <w:szCs w:val="20"/>
                <w:lang w:eastAsia="ja-JP"/>
              </w:rPr>
              <w:t>T</w:t>
            </w:r>
            <w:r w:rsidRPr="00FC687B">
              <w:rPr>
                <w:rStyle w:val="SubtleEmphasis"/>
                <w:sz w:val="20"/>
                <w:szCs w:val="20"/>
                <w:lang w:eastAsia="ja-JP"/>
              </w:rPr>
              <w:t>arget</w:t>
            </w:r>
            <w:r w:rsidR="00CC4023">
              <w:rPr>
                <w:rStyle w:val="SubtleEmphasis"/>
                <w:sz w:val="20"/>
                <w:szCs w:val="20"/>
                <w:lang w:eastAsia="ja-JP"/>
              </w:rPr>
              <w:t>Flow</w:t>
            </w:r>
            <w:proofErr w:type="spellEnd"/>
            <w:r w:rsidR="00CC4023">
              <w:rPr>
                <w:rStyle w:val="SubtleEmphasis"/>
                <w:sz w:val="20"/>
                <w:szCs w:val="20"/>
                <w:lang w:eastAsia="ja-JP"/>
              </w:rPr>
              <w:t xml:space="preserve"> list</w:t>
            </w:r>
          </w:p>
        </w:tc>
        <w:tc>
          <w:tcPr>
            <w:tcW w:w="2575" w:type="dxa"/>
          </w:tcPr>
          <w:p w14:paraId="5B734AB6" w14:textId="23F0FB48" w:rsidR="00FC687B" w:rsidRPr="00FC687B" w:rsidRDefault="00FC687B" w:rsidP="00CE2867">
            <w:pPr>
              <w:rPr>
                <w:rStyle w:val="SubtleEmphasis"/>
                <w:sz w:val="20"/>
                <w:szCs w:val="20"/>
              </w:rPr>
            </w:pPr>
            <w:proofErr w:type="spellStart"/>
            <w:r w:rsidRPr="00FC687B">
              <w:rPr>
                <w:rStyle w:val="SubtleEmphasis"/>
                <w:sz w:val="20"/>
                <w:szCs w:val="20"/>
              </w:rPr>
              <w:t>TargetContext</w:t>
            </w:r>
            <w:proofErr w:type="spellEnd"/>
          </w:p>
        </w:tc>
      </w:tr>
      <w:tr w:rsidR="00FC687B" w:rsidRPr="00664C5A" w14:paraId="0D7B1A7D" w14:textId="77777777" w:rsidTr="00623237">
        <w:tc>
          <w:tcPr>
            <w:tcW w:w="1696" w:type="dxa"/>
          </w:tcPr>
          <w:p w14:paraId="123A7B00" w14:textId="4D721845" w:rsidR="00FC687B" w:rsidRPr="00FC687B" w:rsidRDefault="00FC687B" w:rsidP="00FC687B">
            <w:pPr>
              <w:rPr>
                <w:sz w:val="20"/>
                <w:szCs w:val="20"/>
                <w:lang w:eastAsia="ja-JP"/>
              </w:rPr>
            </w:pPr>
            <w:r w:rsidRPr="00FC687B">
              <w:rPr>
                <w:sz w:val="20"/>
                <w:szCs w:val="20"/>
                <w:lang w:eastAsia="ja-JP"/>
              </w:rPr>
              <w:t>ecoinvent</w:t>
            </w:r>
            <w:r w:rsidR="003060B0">
              <w:rPr>
                <w:sz w:val="20"/>
                <w:szCs w:val="20"/>
                <w:lang w:eastAsia="ja-JP"/>
              </w:rPr>
              <w:t xml:space="preserve"> </w:t>
            </w:r>
            <w:r w:rsidRPr="00FC687B">
              <w:rPr>
                <w:sz w:val="20"/>
                <w:szCs w:val="20"/>
                <w:lang w:eastAsia="ja-JP"/>
              </w:rPr>
              <w:t>EF</w:t>
            </w:r>
            <w:r w:rsidR="002B0D8D">
              <w:rPr>
                <w:sz w:val="20"/>
                <w:szCs w:val="20"/>
                <w:lang w:eastAsia="ja-JP"/>
              </w:rPr>
              <w:t xml:space="preserve"> </w:t>
            </w:r>
            <w:r w:rsidRPr="00FC687B">
              <w:rPr>
                <w:sz w:val="20"/>
                <w:szCs w:val="20"/>
                <w:lang w:eastAsia="ja-JP"/>
              </w:rPr>
              <w:t>v3.</w:t>
            </w:r>
            <w:r w:rsidR="00D75615">
              <w:rPr>
                <w:sz w:val="20"/>
                <w:szCs w:val="20"/>
                <w:lang w:eastAsia="ja-JP"/>
              </w:rPr>
              <w:t>7</w:t>
            </w:r>
          </w:p>
        </w:tc>
        <w:tc>
          <w:tcPr>
            <w:tcW w:w="3402" w:type="dxa"/>
          </w:tcPr>
          <w:p w14:paraId="688D7727" w14:textId="1D99E8A8" w:rsidR="00FC687B" w:rsidRPr="00FC687B" w:rsidRDefault="00FC687B" w:rsidP="00FC687B">
            <w:pPr>
              <w:rPr>
                <w:sz w:val="20"/>
                <w:szCs w:val="20"/>
              </w:rPr>
            </w:pPr>
            <w:r w:rsidRPr="00FC687B">
              <w:rPr>
                <w:sz w:val="20"/>
                <w:szCs w:val="20"/>
              </w:rPr>
              <w:t>air/low population density, long-term</w:t>
            </w:r>
          </w:p>
        </w:tc>
        <w:tc>
          <w:tcPr>
            <w:tcW w:w="1346" w:type="dxa"/>
          </w:tcPr>
          <w:p w14:paraId="7057EA2B" w14:textId="6315D681" w:rsidR="00FC687B" w:rsidRPr="00FC687B" w:rsidRDefault="00FC687B" w:rsidP="00FC687B">
            <w:pPr>
              <w:rPr>
                <w:sz w:val="20"/>
                <w:szCs w:val="20"/>
                <w:lang w:eastAsia="ja-JP"/>
              </w:rPr>
            </w:pPr>
            <w:r>
              <w:rPr>
                <w:rFonts w:hint="eastAsia"/>
                <w:sz w:val="20"/>
                <w:szCs w:val="20"/>
                <w:lang w:eastAsia="ja-JP"/>
              </w:rPr>
              <w:t>I</w:t>
            </w:r>
            <w:r>
              <w:rPr>
                <w:sz w:val="20"/>
                <w:szCs w:val="20"/>
                <w:lang w:eastAsia="ja-JP"/>
              </w:rPr>
              <w:t>DEA</w:t>
            </w:r>
            <w:r w:rsidR="002B0D8D">
              <w:rPr>
                <w:sz w:val="20"/>
                <w:szCs w:val="20"/>
                <w:lang w:eastAsia="ja-JP"/>
              </w:rPr>
              <w:t xml:space="preserve"> </w:t>
            </w:r>
            <w:r>
              <w:rPr>
                <w:sz w:val="20"/>
                <w:szCs w:val="20"/>
                <w:lang w:eastAsia="ja-JP"/>
              </w:rPr>
              <w:t>v2.3</w:t>
            </w:r>
          </w:p>
        </w:tc>
        <w:tc>
          <w:tcPr>
            <w:tcW w:w="2575" w:type="dxa"/>
          </w:tcPr>
          <w:p w14:paraId="1621104D" w14:textId="45C76B9B" w:rsidR="00FC687B" w:rsidRPr="00FC687B" w:rsidRDefault="00FC687B" w:rsidP="00FC687B">
            <w:pPr>
              <w:rPr>
                <w:sz w:val="20"/>
                <w:szCs w:val="20"/>
              </w:rPr>
            </w:pPr>
            <w:r w:rsidRPr="00FC687B">
              <w:rPr>
                <w:sz w:val="20"/>
                <w:szCs w:val="20"/>
              </w:rPr>
              <w:t>Emissions/air/unspecified</w:t>
            </w:r>
          </w:p>
        </w:tc>
      </w:tr>
      <w:tr w:rsidR="00FC687B" w:rsidRPr="00664C5A" w14:paraId="5565F0CA" w14:textId="77777777" w:rsidTr="00623237">
        <w:tc>
          <w:tcPr>
            <w:tcW w:w="1696" w:type="dxa"/>
          </w:tcPr>
          <w:p w14:paraId="46B3EFF2" w14:textId="2D19EC34" w:rsidR="00FC687B" w:rsidRPr="00FC687B" w:rsidRDefault="00FC687B" w:rsidP="00FC687B">
            <w:pPr>
              <w:rPr>
                <w:sz w:val="20"/>
                <w:szCs w:val="20"/>
                <w:lang w:eastAsia="ja-JP"/>
              </w:rPr>
            </w:pPr>
            <w:r w:rsidRPr="00FC687B">
              <w:rPr>
                <w:sz w:val="20"/>
                <w:szCs w:val="20"/>
                <w:lang w:eastAsia="ja-JP"/>
              </w:rPr>
              <w:t>ecoinvent</w:t>
            </w:r>
            <w:r w:rsidR="003060B0">
              <w:rPr>
                <w:sz w:val="20"/>
                <w:szCs w:val="20"/>
                <w:lang w:eastAsia="ja-JP"/>
              </w:rPr>
              <w:t xml:space="preserve"> </w:t>
            </w:r>
            <w:r w:rsidRPr="00FC687B">
              <w:rPr>
                <w:sz w:val="20"/>
                <w:szCs w:val="20"/>
                <w:lang w:eastAsia="ja-JP"/>
              </w:rPr>
              <w:t>EF</w:t>
            </w:r>
            <w:r w:rsidR="002B0D8D">
              <w:rPr>
                <w:sz w:val="20"/>
                <w:szCs w:val="20"/>
                <w:lang w:eastAsia="ja-JP"/>
              </w:rPr>
              <w:t xml:space="preserve"> </w:t>
            </w:r>
            <w:r w:rsidRPr="00FC687B">
              <w:rPr>
                <w:sz w:val="20"/>
                <w:szCs w:val="20"/>
                <w:lang w:eastAsia="ja-JP"/>
              </w:rPr>
              <w:t>v3.</w:t>
            </w:r>
            <w:r w:rsidR="00D75615">
              <w:rPr>
                <w:sz w:val="20"/>
                <w:szCs w:val="20"/>
                <w:lang w:eastAsia="ja-JP"/>
              </w:rPr>
              <w:t>7</w:t>
            </w:r>
          </w:p>
        </w:tc>
        <w:tc>
          <w:tcPr>
            <w:tcW w:w="3402" w:type="dxa"/>
          </w:tcPr>
          <w:p w14:paraId="0008FC25" w14:textId="347F4821" w:rsidR="00FC687B" w:rsidRPr="00FC687B" w:rsidRDefault="00FC687B" w:rsidP="00FC687B">
            <w:pPr>
              <w:rPr>
                <w:sz w:val="20"/>
                <w:szCs w:val="20"/>
              </w:rPr>
            </w:pPr>
            <w:r w:rsidRPr="00FC687B">
              <w:rPr>
                <w:sz w:val="20"/>
                <w:szCs w:val="20"/>
              </w:rPr>
              <w:t>water/ground-, long-term</w:t>
            </w:r>
          </w:p>
        </w:tc>
        <w:tc>
          <w:tcPr>
            <w:tcW w:w="1346" w:type="dxa"/>
          </w:tcPr>
          <w:p w14:paraId="06D0F725" w14:textId="42A6D807" w:rsidR="00FC687B" w:rsidRPr="00FC687B" w:rsidRDefault="00FC687B" w:rsidP="00FC687B">
            <w:pPr>
              <w:rPr>
                <w:sz w:val="20"/>
                <w:szCs w:val="20"/>
                <w:lang w:eastAsia="ja-JP"/>
              </w:rPr>
            </w:pPr>
            <w:r>
              <w:rPr>
                <w:rFonts w:hint="eastAsia"/>
                <w:sz w:val="20"/>
                <w:szCs w:val="20"/>
                <w:lang w:eastAsia="ja-JP"/>
              </w:rPr>
              <w:t>I</w:t>
            </w:r>
            <w:r>
              <w:rPr>
                <w:sz w:val="20"/>
                <w:szCs w:val="20"/>
                <w:lang w:eastAsia="ja-JP"/>
              </w:rPr>
              <w:t>DEA v2.3</w:t>
            </w:r>
          </w:p>
        </w:tc>
        <w:tc>
          <w:tcPr>
            <w:tcW w:w="2575" w:type="dxa"/>
          </w:tcPr>
          <w:p w14:paraId="73BDDA20" w14:textId="46ABAA7E" w:rsidR="00FC687B" w:rsidRPr="00FC687B" w:rsidRDefault="00FC687B" w:rsidP="00FC687B">
            <w:pPr>
              <w:rPr>
                <w:sz w:val="20"/>
                <w:szCs w:val="20"/>
              </w:rPr>
            </w:pPr>
            <w:r w:rsidRPr="00FC687B">
              <w:rPr>
                <w:sz w:val="20"/>
                <w:szCs w:val="20"/>
              </w:rPr>
              <w:t>Emissions/water/unspecified</w:t>
            </w:r>
          </w:p>
        </w:tc>
      </w:tr>
      <w:tr w:rsidR="00FC687B" w:rsidRPr="00FC687B" w14:paraId="5C2B80E6" w14:textId="77777777" w:rsidTr="00623237">
        <w:tc>
          <w:tcPr>
            <w:tcW w:w="1696" w:type="dxa"/>
          </w:tcPr>
          <w:p w14:paraId="102D8AFB" w14:textId="4990CEFC" w:rsidR="00FC687B" w:rsidRPr="00FC687B" w:rsidRDefault="00134044" w:rsidP="00CE2867">
            <w:pPr>
              <w:rPr>
                <w:sz w:val="20"/>
                <w:szCs w:val="20"/>
                <w:lang w:eastAsia="ja-JP"/>
              </w:rPr>
            </w:pPr>
            <w:r>
              <w:rPr>
                <w:sz w:val="20"/>
                <w:szCs w:val="20"/>
                <w:lang w:eastAsia="ja-JP"/>
              </w:rPr>
              <w:t>ILCD-</w:t>
            </w:r>
            <w:r w:rsidR="00FC687B" w:rsidRPr="00FC687B">
              <w:rPr>
                <w:sz w:val="20"/>
                <w:szCs w:val="20"/>
                <w:lang w:eastAsia="ja-JP"/>
              </w:rPr>
              <w:t>EF</w:t>
            </w:r>
            <w:r w:rsidR="002B0D8D">
              <w:rPr>
                <w:sz w:val="20"/>
                <w:szCs w:val="20"/>
                <w:lang w:eastAsia="ja-JP"/>
              </w:rPr>
              <w:t xml:space="preserve"> </w:t>
            </w:r>
            <w:r w:rsidR="00FC687B" w:rsidRPr="00FC687B">
              <w:rPr>
                <w:sz w:val="20"/>
                <w:szCs w:val="20"/>
                <w:lang w:eastAsia="ja-JP"/>
              </w:rPr>
              <w:t>v3.0</w:t>
            </w:r>
          </w:p>
        </w:tc>
        <w:tc>
          <w:tcPr>
            <w:tcW w:w="3402" w:type="dxa"/>
          </w:tcPr>
          <w:p w14:paraId="3E3972A9" w14:textId="77777777" w:rsidR="00FC687B" w:rsidRPr="00FC687B" w:rsidRDefault="00FC687B" w:rsidP="00CE2867">
            <w:pPr>
              <w:rPr>
                <w:sz w:val="20"/>
                <w:szCs w:val="20"/>
              </w:rPr>
            </w:pPr>
            <w:r w:rsidRPr="00FC687B">
              <w:rPr>
                <w:sz w:val="20"/>
                <w:szCs w:val="20"/>
              </w:rPr>
              <w:t>air/low population density, long-term</w:t>
            </w:r>
          </w:p>
        </w:tc>
        <w:tc>
          <w:tcPr>
            <w:tcW w:w="1346" w:type="dxa"/>
          </w:tcPr>
          <w:p w14:paraId="3CF08F11" w14:textId="7E221E82" w:rsidR="00FC687B" w:rsidRPr="00FC687B" w:rsidRDefault="00FC687B" w:rsidP="00CE2867">
            <w:pPr>
              <w:rPr>
                <w:sz w:val="20"/>
                <w:szCs w:val="20"/>
                <w:lang w:eastAsia="ja-JP"/>
              </w:rPr>
            </w:pPr>
            <w:r>
              <w:rPr>
                <w:sz w:val="20"/>
                <w:szCs w:val="20"/>
                <w:lang w:eastAsia="ja-JP"/>
              </w:rPr>
              <w:t>FEDEF</w:t>
            </w:r>
            <w:r w:rsidR="002B0D8D">
              <w:rPr>
                <w:sz w:val="20"/>
                <w:szCs w:val="20"/>
                <w:lang w:eastAsia="ja-JP"/>
              </w:rPr>
              <w:t xml:space="preserve"> </w:t>
            </w:r>
            <w:r>
              <w:rPr>
                <w:sz w:val="20"/>
                <w:szCs w:val="20"/>
                <w:lang w:eastAsia="ja-JP"/>
              </w:rPr>
              <w:t>v1.0.3</w:t>
            </w:r>
          </w:p>
        </w:tc>
        <w:tc>
          <w:tcPr>
            <w:tcW w:w="2575" w:type="dxa"/>
          </w:tcPr>
          <w:p w14:paraId="73AD5890" w14:textId="1236B96A" w:rsidR="00FC687B" w:rsidRPr="00FC687B" w:rsidRDefault="00FB3D15" w:rsidP="00CE2867">
            <w:pPr>
              <w:rPr>
                <w:sz w:val="20"/>
                <w:szCs w:val="20"/>
              </w:rPr>
            </w:pPr>
            <w:r w:rsidRPr="00FB3D15">
              <w:rPr>
                <w:sz w:val="20"/>
                <w:szCs w:val="20"/>
              </w:rPr>
              <w:t>emission/air</w:t>
            </w:r>
          </w:p>
        </w:tc>
      </w:tr>
      <w:tr w:rsidR="00FC687B" w:rsidRPr="00FC687B" w14:paraId="5CAB8436" w14:textId="77777777" w:rsidTr="00623237">
        <w:tc>
          <w:tcPr>
            <w:tcW w:w="1696" w:type="dxa"/>
          </w:tcPr>
          <w:p w14:paraId="0BFCE9AD" w14:textId="091A4810" w:rsidR="00FC687B" w:rsidRPr="00FC687B" w:rsidRDefault="00134044" w:rsidP="00CE2867">
            <w:pPr>
              <w:rPr>
                <w:sz w:val="20"/>
                <w:szCs w:val="20"/>
                <w:lang w:eastAsia="ja-JP"/>
              </w:rPr>
            </w:pPr>
            <w:r>
              <w:rPr>
                <w:sz w:val="20"/>
                <w:szCs w:val="20"/>
                <w:lang w:eastAsia="ja-JP"/>
              </w:rPr>
              <w:t>ILCD-</w:t>
            </w:r>
            <w:r w:rsidR="00FC687B" w:rsidRPr="00FC687B">
              <w:rPr>
                <w:sz w:val="20"/>
                <w:szCs w:val="20"/>
                <w:lang w:eastAsia="ja-JP"/>
              </w:rPr>
              <w:t>EF</w:t>
            </w:r>
            <w:r w:rsidR="002B0D8D">
              <w:rPr>
                <w:sz w:val="20"/>
                <w:szCs w:val="20"/>
                <w:lang w:eastAsia="ja-JP"/>
              </w:rPr>
              <w:t xml:space="preserve"> </w:t>
            </w:r>
            <w:r w:rsidR="00FC687B" w:rsidRPr="00FC687B">
              <w:rPr>
                <w:sz w:val="20"/>
                <w:szCs w:val="20"/>
                <w:lang w:eastAsia="ja-JP"/>
              </w:rPr>
              <w:t>v3.0</w:t>
            </w:r>
          </w:p>
        </w:tc>
        <w:tc>
          <w:tcPr>
            <w:tcW w:w="3402" w:type="dxa"/>
          </w:tcPr>
          <w:p w14:paraId="009D3777" w14:textId="77777777" w:rsidR="00FC687B" w:rsidRPr="00FC687B" w:rsidRDefault="00FC687B" w:rsidP="00CE2867">
            <w:pPr>
              <w:rPr>
                <w:sz w:val="20"/>
                <w:szCs w:val="20"/>
              </w:rPr>
            </w:pPr>
            <w:r w:rsidRPr="00FC687B">
              <w:rPr>
                <w:sz w:val="20"/>
                <w:szCs w:val="20"/>
              </w:rPr>
              <w:t>water/ground-, long-term</w:t>
            </w:r>
          </w:p>
        </w:tc>
        <w:tc>
          <w:tcPr>
            <w:tcW w:w="1346" w:type="dxa"/>
          </w:tcPr>
          <w:p w14:paraId="2A658AC0" w14:textId="7DF96147" w:rsidR="00FC687B" w:rsidRPr="00FC687B" w:rsidRDefault="00FC687B" w:rsidP="00CE2867">
            <w:pPr>
              <w:rPr>
                <w:sz w:val="20"/>
                <w:szCs w:val="20"/>
                <w:lang w:eastAsia="ja-JP"/>
              </w:rPr>
            </w:pPr>
            <w:r>
              <w:rPr>
                <w:sz w:val="20"/>
                <w:szCs w:val="20"/>
                <w:lang w:eastAsia="ja-JP"/>
              </w:rPr>
              <w:t>FEDEF</w:t>
            </w:r>
            <w:r w:rsidR="002B0D8D">
              <w:rPr>
                <w:sz w:val="20"/>
                <w:szCs w:val="20"/>
                <w:lang w:eastAsia="ja-JP"/>
              </w:rPr>
              <w:t xml:space="preserve"> </w:t>
            </w:r>
            <w:r>
              <w:rPr>
                <w:sz w:val="20"/>
                <w:szCs w:val="20"/>
                <w:lang w:eastAsia="ja-JP"/>
              </w:rPr>
              <w:t>v1.0.3</w:t>
            </w:r>
          </w:p>
        </w:tc>
        <w:tc>
          <w:tcPr>
            <w:tcW w:w="2575" w:type="dxa"/>
          </w:tcPr>
          <w:p w14:paraId="1488BC46" w14:textId="52AD4709" w:rsidR="00FC687B" w:rsidRPr="00FC687B" w:rsidRDefault="00FB3D15" w:rsidP="00CE2867">
            <w:pPr>
              <w:rPr>
                <w:sz w:val="20"/>
                <w:szCs w:val="20"/>
              </w:rPr>
            </w:pPr>
            <w:r w:rsidRPr="00FB3D15">
              <w:rPr>
                <w:sz w:val="20"/>
                <w:szCs w:val="20"/>
              </w:rPr>
              <w:t>emission/water</w:t>
            </w:r>
          </w:p>
        </w:tc>
      </w:tr>
    </w:tbl>
    <w:p w14:paraId="6C8B0197" w14:textId="77777777" w:rsidR="00FC687B" w:rsidRDefault="00FC687B" w:rsidP="00FC687B"/>
    <w:p w14:paraId="2056E73A" w14:textId="08C79AD1" w:rsidR="0088297F" w:rsidRDefault="0088297F" w:rsidP="0088297F">
      <w:pPr>
        <w:pStyle w:val="Heading3"/>
      </w:pPr>
      <w:bookmarkStart w:id="192" w:name="_Ref83845490"/>
      <w:bookmarkStart w:id="193" w:name="_Toc89114923"/>
      <w:r>
        <w:t>Matching of (partially) overlapping contexts</w:t>
      </w:r>
      <w:bookmarkEnd w:id="192"/>
      <w:bookmarkEnd w:id="193"/>
    </w:p>
    <w:p w14:paraId="73874F75" w14:textId="77777777" w:rsidR="007A6AF1" w:rsidRDefault="0088297F" w:rsidP="0088297F">
      <w:r>
        <w:t xml:space="preserve">The scope of the sub-compartments used to describe/define the intersection between the </w:t>
      </w:r>
      <w:proofErr w:type="spellStart"/>
      <w:r>
        <w:t>technosphere</w:t>
      </w:r>
      <w:proofErr w:type="spellEnd"/>
      <w:r>
        <w:t xml:space="preserve"> and the environment for elementary flows differs between the participating EF lists. In some cases, a higher level of disaggregation in one list still fits perfectly within the more aggregated contexts available in another list. </w:t>
      </w:r>
    </w:p>
    <w:p w14:paraId="0D58A04A" w14:textId="24F8D68F" w:rsidR="001735FA" w:rsidRDefault="00B4442B" w:rsidP="001735FA">
      <w:pPr>
        <w:keepNext/>
        <w:jc w:val="center"/>
      </w:pPr>
      <w:r>
        <w:rPr>
          <w:noProof/>
        </w:rPr>
        <w:drawing>
          <wp:inline distT="0" distB="0" distL="0" distR="0" wp14:anchorId="2F96D150" wp14:editId="64196615">
            <wp:extent cx="3600000" cy="244173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2441731"/>
                    </a:xfrm>
                    <a:prstGeom prst="rect">
                      <a:avLst/>
                    </a:prstGeom>
                    <a:noFill/>
                  </pic:spPr>
                </pic:pic>
              </a:graphicData>
            </a:graphic>
          </wp:inline>
        </w:drawing>
      </w:r>
    </w:p>
    <w:p w14:paraId="0810CB2A" w14:textId="5D57640E" w:rsidR="007A6AF1" w:rsidRDefault="001735FA" w:rsidP="00B4442B">
      <w:pPr>
        <w:pStyle w:val="Caption"/>
        <w:jc w:val="center"/>
      </w:pPr>
      <w:r>
        <w:t xml:space="preserve">Figure </w:t>
      </w:r>
      <w:r w:rsidR="0058561A">
        <w:fldChar w:fldCharType="begin"/>
      </w:r>
      <w:r w:rsidR="0058561A">
        <w:instrText xml:space="preserve"> SEQ Figure \* ARABIC </w:instrText>
      </w:r>
      <w:r w:rsidR="0058561A">
        <w:fldChar w:fldCharType="separate"/>
      </w:r>
      <w:r w:rsidR="00C138E1">
        <w:rPr>
          <w:noProof/>
        </w:rPr>
        <w:t>4</w:t>
      </w:r>
      <w:r w:rsidR="0058561A">
        <w:rPr>
          <w:noProof/>
        </w:rPr>
        <w:fldChar w:fldCharType="end"/>
      </w:r>
      <w:r>
        <w:t xml:space="preserve"> – emissions to agricultural soil (ground) as example of different levels of disaggregation </w:t>
      </w:r>
      <w:r w:rsidR="00B4442B">
        <w:t>with</w:t>
      </w:r>
      <w:r>
        <w:t xml:space="preserve"> </w:t>
      </w:r>
      <w:r w:rsidR="00B4442B">
        <w:t>prefect ‘fit’.</w:t>
      </w:r>
    </w:p>
    <w:p w14:paraId="007D1314" w14:textId="738B98CE" w:rsidR="0088297F" w:rsidRDefault="0088297F" w:rsidP="0088297F">
      <w:r>
        <w:t>For example,</w:t>
      </w:r>
      <w:r w:rsidR="00650693">
        <w:t xml:space="preserve"> all</w:t>
      </w:r>
      <w:r>
        <w:t xml:space="preserve"> three contexts for emissions to agricultural soil in Federal LCA Commons</w:t>
      </w:r>
      <w:r w:rsidR="002B0D8D">
        <w:t>’ list</w:t>
      </w:r>
      <w:r>
        <w:t xml:space="preserve"> align well to </w:t>
      </w:r>
      <w:r w:rsidR="00650693">
        <w:t xml:space="preserve">a single corresponding context in </w:t>
      </w:r>
      <w:r w:rsidR="00504344">
        <w:t>the ILCD-</w:t>
      </w:r>
      <w:r w:rsidR="00650693">
        <w:t xml:space="preserve">EF list, see </w:t>
      </w:r>
      <w:r w:rsidR="00650693">
        <w:fldChar w:fldCharType="begin"/>
      </w:r>
      <w:r w:rsidR="00650693">
        <w:instrText xml:space="preserve"> REF _Ref76901890 \h </w:instrText>
      </w:r>
      <w:r w:rsidR="00650693">
        <w:fldChar w:fldCharType="separate"/>
      </w:r>
      <w:r w:rsidR="00C138E1">
        <w:t xml:space="preserve">Table </w:t>
      </w:r>
      <w:r w:rsidR="00C138E1">
        <w:rPr>
          <w:noProof/>
        </w:rPr>
        <w:t>2</w:t>
      </w:r>
      <w:r w:rsidR="00650693">
        <w:fldChar w:fldCharType="end"/>
      </w:r>
      <w:r w:rsidR="00650693">
        <w:t xml:space="preserve">. The </w:t>
      </w:r>
      <w:r w:rsidR="00F97D10">
        <w:t xml:space="preserve">tilde </w:t>
      </w:r>
      <w:r w:rsidR="00650693">
        <w:t xml:space="preserve">symbol </w:t>
      </w:r>
      <w:r w:rsidR="00F97D10">
        <w:t>(</w:t>
      </w:r>
      <w:r w:rsidR="00650693">
        <w:t>~</w:t>
      </w:r>
      <w:r w:rsidR="00F97D10">
        <w:t>)</w:t>
      </w:r>
      <w:r w:rsidR="00650693">
        <w:t xml:space="preserve"> indicates </w:t>
      </w:r>
      <w:r w:rsidR="00650693">
        <w:lastRenderedPageBreak/>
        <w:t>that, while not strictly equal or identical, the mapping between ‘</w:t>
      </w:r>
      <w:r w:rsidR="00650693" w:rsidRPr="00650693">
        <w:t>emission/ground/human-dominated/agricultural/rural</w:t>
      </w:r>
      <w:r w:rsidR="00650693">
        <w:t>’ and ‘</w:t>
      </w:r>
      <w:r w:rsidR="00650693" w:rsidRPr="00650693">
        <w:t>emission/soil/agricultural</w:t>
      </w:r>
      <w:r w:rsidR="00650693">
        <w:t xml:space="preserve">’ </w:t>
      </w:r>
      <w:r w:rsidR="00F97D10">
        <w:t xml:space="preserve">can </w:t>
      </w:r>
      <w:r w:rsidR="00650693">
        <w:t xml:space="preserve">considered equivalent and </w:t>
      </w:r>
      <w:r w:rsidR="00F97D10">
        <w:t xml:space="preserve">is </w:t>
      </w:r>
      <w:r w:rsidR="00650693">
        <w:t>rated as an ideal match (i.e</w:t>
      </w:r>
      <w:r w:rsidR="002B0D8D">
        <w:t>.</w:t>
      </w:r>
      <w:r w:rsidR="00650693">
        <w:t xml:space="preserve">, </w:t>
      </w:r>
      <w:r w:rsidR="00F97D10">
        <w:t>assigned a</w:t>
      </w:r>
      <w:r w:rsidR="00650693">
        <w:t xml:space="preserve"> confidence rating “A”</w:t>
      </w:r>
      <w:r w:rsidR="002B0D8D">
        <w:t>, despite not being strictly identical in scope</w:t>
      </w:r>
      <w:r w:rsidR="00650693">
        <w:t xml:space="preserve">). </w:t>
      </w:r>
    </w:p>
    <w:p w14:paraId="1750299D" w14:textId="00EF8650" w:rsidR="00650693" w:rsidRDefault="00650693" w:rsidP="00650693">
      <w:pPr>
        <w:pStyle w:val="Caption"/>
        <w:keepNext/>
      </w:pPr>
      <w:bookmarkStart w:id="194" w:name="_Ref83844773"/>
      <w:r>
        <w:t xml:space="preserve">Table </w:t>
      </w:r>
      <w:r w:rsidR="0058561A">
        <w:fldChar w:fldCharType="begin"/>
      </w:r>
      <w:r w:rsidR="0058561A">
        <w:instrText xml:space="preserve"> SEQ Table \* ARABIC </w:instrText>
      </w:r>
      <w:r w:rsidR="0058561A">
        <w:fldChar w:fldCharType="separate"/>
      </w:r>
      <w:r w:rsidR="00C138E1">
        <w:rPr>
          <w:noProof/>
        </w:rPr>
        <w:t>1</w:t>
      </w:r>
      <w:r w:rsidR="0058561A">
        <w:rPr>
          <w:noProof/>
        </w:rPr>
        <w:fldChar w:fldCharType="end"/>
      </w:r>
      <w:bookmarkEnd w:id="194"/>
      <w:r>
        <w:t xml:space="preserve"> – comparison of contexts for emissions to agricultural soil available in Federal LCA Commons and the Environmental Footprint EF lists</w:t>
      </w:r>
      <w:r w:rsidR="00F97D10">
        <w:t>, respectively.</w:t>
      </w:r>
    </w:p>
    <w:tbl>
      <w:tblPr>
        <w:tblStyle w:val="TableGridLight"/>
        <w:tblW w:w="8925" w:type="dxa"/>
        <w:tblLayout w:type="fixed"/>
        <w:tblLook w:val="04A0" w:firstRow="1" w:lastRow="0" w:firstColumn="1" w:lastColumn="0" w:noHBand="0" w:noVBand="1"/>
      </w:tblPr>
      <w:tblGrid>
        <w:gridCol w:w="2972"/>
        <w:gridCol w:w="1418"/>
        <w:gridCol w:w="3118"/>
        <w:gridCol w:w="1417"/>
      </w:tblGrid>
      <w:tr w:rsidR="00F97D10" w:rsidRPr="00D807BE" w14:paraId="4D85BDD8" w14:textId="193D94B3" w:rsidTr="00B4442B">
        <w:trPr>
          <w:trHeight w:val="292"/>
        </w:trPr>
        <w:tc>
          <w:tcPr>
            <w:tcW w:w="2972" w:type="dxa"/>
            <w:noWrap/>
          </w:tcPr>
          <w:p w14:paraId="64BF2253" w14:textId="459ECB8B" w:rsidR="00F97D10" w:rsidRPr="00D807BE" w:rsidRDefault="00F97D10">
            <w:pPr>
              <w:rPr>
                <w:b/>
                <w:bCs/>
                <w:sz w:val="20"/>
                <w:szCs w:val="20"/>
              </w:rPr>
            </w:pPr>
            <w:r w:rsidRPr="00D807BE">
              <w:rPr>
                <w:b/>
                <w:bCs/>
                <w:sz w:val="20"/>
                <w:szCs w:val="20"/>
              </w:rPr>
              <w:t xml:space="preserve">Source-side context </w:t>
            </w:r>
            <w:r w:rsidRPr="00D807BE">
              <w:rPr>
                <w:b/>
                <w:bCs/>
                <w:sz w:val="20"/>
                <w:szCs w:val="20"/>
              </w:rPr>
              <w:br/>
            </w:r>
            <w:r w:rsidRPr="00D807BE">
              <w:rPr>
                <w:b/>
                <w:bCs/>
                <w:i/>
                <w:iCs/>
                <w:sz w:val="20"/>
                <w:szCs w:val="20"/>
              </w:rPr>
              <w:t>Federal LCA Commons</w:t>
            </w:r>
          </w:p>
        </w:tc>
        <w:tc>
          <w:tcPr>
            <w:tcW w:w="1418" w:type="dxa"/>
          </w:tcPr>
          <w:p w14:paraId="7FB8B519" w14:textId="0F9B63C0" w:rsidR="00F97D10" w:rsidRPr="00D807BE" w:rsidRDefault="00F97D10" w:rsidP="00650693">
            <w:pPr>
              <w:jc w:val="center"/>
              <w:rPr>
                <w:b/>
                <w:bCs/>
                <w:sz w:val="20"/>
                <w:szCs w:val="20"/>
              </w:rPr>
            </w:pPr>
            <w:r w:rsidRPr="00D807BE">
              <w:rPr>
                <w:b/>
                <w:bCs/>
                <w:sz w:val="20"/>
                <w:szCs w:val="20"/>
              </w:rPr>
              <w:t>Match condition</w:t>
            </w:r>
          </w:p>
        </w:tc>
        <w:tc>
          <w:tcPr>
            <w:tcW w:w="3118" w:type="dxa"/>
            <w:noWrap/>
          </w:tcPr>
          <w:p w14:paraId="1394C63D" w14:textId="6DBE0F20" w:rsidR="00F97D10" w:rsidRPr="00D807BE" w:rsidRDefault="00F97D10">
            <w:pPr>
              <w:rPr>
                <w:b/>
                <w:bCs/>
                <w:sz w:val="20"/>
                <w:szCs w:val="20"/>
              </w:rPr>
            </w:pPr>
            <w:r w:rsidRPr="00D807BE">
              <w:rPr>
                <w:b/>
                <w:bCs/>
                <w:sz w:val="20"/>
                <w:szCs w:val="20"/>
              </w:rPr>
              <w:t xml:space="preserve">Target-side context </w:t>
            </w:r>
            <w:r w:rsidRPr="00D807BE">
              <w:rPr>
                <w:b/>
                <w:bCs/>
                <w:sz w:val="20"/>
                <w:szCs w:val="20"/>
              </w:rPr>
              <w:br/>
            </w:r>
            <w:r w:rsidR="00070448">
              <w:rPr>
                <w:b/>
                <w:bCs/>
                <w:i/>
                <w:iCs/>
                <w:sz w:val="20"/>
                <w:szCs w:val="20"/>
              </w:rPr>
              <w:t>ILCD-EF</w:t>
            </w:r>
          </w:p>
        </w:tc>
        <w:tc>
          <w:tcPr>
            <w:tcW w:w="1417" w:type="dxa"/>
          </w:tcPr>
          <w:p w14:paraId="6A7E5930" w14:textId="0D4C4156" w:rsidR="00F97D10" w:rsidRPr="00D807BE" w:rsidRDefault="00F97D10" w:rsidP="00B4442B">
            <w:pPr>
              <w:jc w:val="center"/>
              <w:rPr>
                <w:b/>
                <w:bCs/>
                <w:sz w:val="20"/>
                <w:szCs w:val="20"/>
              </w:rPr>
            </w:pPr>
            <w:r w:rsidRPr="00D807BE">
              <w:rPr>
                <w:b/>
                <w:bCs/>
                <w:sz w:val="20"/>
                <w:szCs w:val="20"/>
              </w:rPr>
              <w:t>Match priority</w:t>
            </w:r>
          </w:p>
        </w:tc>
      </w:tr>
      <w:tr w:rsidR="00F97D10" w:rsidRPr="00D807BE" w14:paraId="75BD6AC3" w14:textId="0C306F31" w:rsidTr="00B4442B">
        <w:trPr>
          <w:trHeight w:val="292"/>
        </w:trPr>
        <w:tc>
          <w:tcPr>
            <w:tcW w:w="2972" w:type="dxa"/>
            <w:noWrap/>
            <w:hideMark/>
          </w:tcPr>
          <w:p w14:paraId="51468EBE" w14:textId="77777777" w:rsidR="00F97D10" w:rsidRPr="00D807BE" w:rsidRDefault="00F97D10">
            <w:pPr>
              <w:rPr>
                <w:sz w:val="20"/>
                <w:szCs w:val="20"/>
              </w:rPr>
            </w:pPr>
            <w:r w:rsidRPr="00D807BE">
              <w:rPr>
                <w:sz w:val="20"/>
                <w:szCs w:val="20"/>
              </w:rPr>
              <w:t>emission/ground/human-dominated/agricultural</w:t>
            </w:r>
          </w:p>
        </w:tc>
        <w:tc>
          <w:tcPr>
            <w:tcW w:w="1418" w:type="dxa"/>
          </w:tcPr>
          <w:p w14:paraId="1ADB3CF7" w14:textId="530A8D0A" w:rsidR="00F97D10" w:rsidRPr="00D807BE" w:rsidRDefault="00F97D10" w:rsidP="00650693">
            <w:pPr>
              <w:jc w:val="center"/>
              <w:rPr>
                <w:sz w:val="20"/>
                <w:szCs w:val="20"/>
              </w:rPr>
            </w:pPr>
            <w:r w:rsidRPr="00D807BE">
              <w:rPr>
                <w:sz w:val="20"/>
                <w:szCs w:val="20"/>
              </w:rPr>
              <w:t>=</w:t>
            </w:r>
          </w:p>
        </w:tc>
        <w:tc>
          <w:tcPr>
            <w:tcW w:w="3118" w:type="dxa"/>
            <w:noWrap/>
            <w:hideMark/>
          </w:tcPr>
          <w:p w14:paraId="1ADEF082" w14:textId="6C0870C6" w:rsidR="00F97D10" w:rsidRPr="00D807BE" w:rsidRDefault="00F97D10">
            <w:pPr>
              <w:rPr>
                <w:sz w:val="20"/>
                <w:szCs w:val="20"/>
              </w:rPr>
            </w:pPr>
            <w:r w:rsidRPr="00D807BE">
              <w:rPr>
                <w:sz w:val="20"/>
                <w:szCs w:val="20"/>
              </w:rPr>
              <w:t>emission/soil/agricultural</w:t>
            </w:r>
          </w:p>
        </w:tc>
        <w:tc>
          <w:tcPr>
            <w:tcW w:w="1417" w:type="dxa"/>
          </w:tcPr>
          <w:p w14:paraId="39265BBB" w14:textId="73A7FF12" w:rsidR="00F97D10" w:rsidRPr="00D807BE" w:rsidRDefault="00F97D10" w:rsidP="00B4442B">
            <w:pPr>
              <w:jc w:val="center"/>
              <w:rPr>
                <w:sz w:val="20"/>
                <w:szCs w:val="20"/>
              </w:rPr>
            </w:pPr>
            <w:r w:rsidRPr="00D807BE">
              <w:rPr>
                <w:sz w:val="20"/>
                <w:szCs w:val="20"/>
              </w:rPr>
              <w:t>default</w:t>
            </w:r>
          </w:p>
        </w:tc>
      </w:tr>
      <w:tr w:rsidR="00F97D10" w:rsidRPr="00D807BE" w14:paraId="263A05B5" w14:textId="0F99DFDD" w:rsidTr="00B4442B">
        <w:trPr>
          <w:trHeight w:val="292"/>
        </w:trPr>
        <w:tc>
          <w:tcPr>
            <w:tcW w:w="2972" w:type="dxa"/>
            <w:noWrap/>
            <w:hideMark/>
          </w:tcPr>
          <w:p w14:paraId="7EB5BC3D" w14:textId="77777777" w:rsidR="00F97D10" w:rsidRPr="00D807BE" w:rsidRDefault="00F97D10">
            <w:pPr>
              <w:rPr>
                <w:sz w:val="20"/>
                <w:szCs w:val="20"/>
              </w:rPr>
            </w:pPr>
            <w:r w:rsidRPr="00D807BE">
              <w:rPr>
                <w:sz w:val="20"/>
                <w:szCs w:val="20"/>
              </w:rPr>
              <w:t>emission/ground/human-dominated/agricultural/rural</w:t>
            </w:r>
          </w:p>
        </w:tc>
        <w:tc>
          <w:tcPr>
            <w:tcW w:w="1418" w:type="dxa"/>
          </w:tcPr>
          <w:p w14:paraId="1409CAED" w14:textId="5CC8EF44" w:rsidR="00F97D10" w:rsidRPr="00D807BE" w:rsidRDefault="00F97D10" w:rsidP="00650693">
            <w:pPr>
              <w:jc w:val="center"/>
              <w:rPr>
                <w:sz w:val="20"/>
                <w:szCs w:val="20"/>
              </w:rPr>
            </w:pPr>
            <w:r w:rsidRPr="00D807BE">
              <w:rPr>
                <w:sz w:val="20"/>
                <w:szCs w:val="20"/>
              </w:rPr>
              <w:t>~</w:t>
            </w:r>
          </w:p>
        </w:tc>
        <w:tc>
          <w:tcPr>
            <w:tcW w:w="3118" w:type="dxa"/>
            <w:noWrap/>
            <w:hideMark/>
          </w:tcPr>
          <w:p w14:paraId="1D0364AD" w14:textId="67BE8BE5" w:rsidR="00F97D10" w:rsidRPr="00D807BE" w:rsidRDefault="00F97D10">
            <w:pPr>
              <w:rPr>
                <w:sz w:val="20"/>
                <w:szCs w:val="20"/>
              </w:rPr>
            </w:pPr>
            <w:r w:rsidRPr="00D807BE">
              <w:rPr>
                <w:sz w:val="20"/>
                <w:szCs w:val="20"/>
              </w:rPr>
              <w:t>emission/soil/agricultural</w:t>
            </w:r>
          </w:p>
        </w:tc>
        <w:tc>
          <w:tcPr>
            <w:tcW w:w="1417" w:type="dxa"/>
          </w:tcPr>
          <w:p w14:paraId="1D2DED57" w14:textId="0A963A7A" w:rsidR="00F97D10" w:rsidRPr="00D807BE" w:rsidRDefault="00F97D10" w:rsidP="00B4442B">
            <w:pPr>
              <w:jc w:val="center"/>
              <w:rPr>
                <w:sz w:val="20"/>
                <w:szCs w:val="20"/>
              </w:rPr>
            </w:pPr>
            <w:r w:rsidRPr="00D807BE">
              <w:rPr>
                <w:sz w:val="20"/>
                <w:szCs w:val="20"/>
              </w:rPr>
              <w:t>default</w:t>
            </w:r>
          </w:p>
        </w:tc>
      </w:tr>
      <w:tr w:rsidR="00F97D10" w:rsidRPr="00D807BE" w14:paraId="1DC18844" w14:textId="05F6E419" w:rsidTr="00B4442B">
        <w:trPr>
          <w:trHeight w:val="292"/>
        </w:trPr>
        <w:tc>
          <w:tcPr>
            <w:tcW w:w="2972" w:type="dxa"/>
            <w:noWrap/>
            <w:hideMark/>
          </w:tcPr>
          <w:p w14:paraId="1AF9C7D3" w14:textId="77777777" w:rsidR="00F97D10" w:rsidRPr="00D807BE" w:rsidRDefault="00F97D10">
            <w:pPr>
              <w:rPr>
                <w:sz w:val="20"/>
                <w:szCs w:val="20"/>
              </w:rPr>
            </w:pPr>
            <w:r w:rsidRPr="00D807BE">
              <w:rPr>
                <w:sz w:val="20"/>
                <w:szCs w:val="20"/>
              </w:rPr>
              <w:t>emission/ground/human-dominated/agricultural/urban</w:t>
            </w:r>
          </w:p>
        </w:tc>
        <w:tc>
          <w:tcPr>
            <w:tcW w:w="1418" w:type="dxa"/>
          </w:tcPr>
          <w:p w14:paraId="52AA8B28" w14:textId="4300C5B4" w:rsidR="00F97D10" w:rsidRPr="00D807BE" w:rsidRDefault="00F97D10" w:rsidP="00650693">
            <w:pPr>
              <w:jc w:val="center"/>
              <w:rPr>
                <w:sz w:val="20"/>
                <w:szCs w:val="20"/>
              </w:rPr>
            </w:pPr>
            <w:r w:rsidRPr="00D807BE">
              <w:rPr>
                <w:sz w:val="20"/>
                <w:szCs w:val="20"/>
              </w:rPr>
              <w:t>&lt;</w:t>
            </w:r>
          </w:p>
        </w:tc>
        <w:tc>
          <w:tcPr>
            <w:tcW w:w="3118" w:type="dxa"/>
            <w:noWrap/>
            <w:hideMark/>
          </w:tcPr>
          <w:p w14:paraId="7B739FAC" w14:textId="56BAADCE" w:rsidR="00F97D10" w:rsidRPr="00D807BE" w:rsidRDefault="00F97D10">
            <w:pPr>
              <w:rPr>
                <w:sz w:val="20"/>
                <w:szCs w:val="20"/>
              </w:rPr>
            </w:pPr>
            <w:r w:rsidRPr="00D807BE">
              <w:rPr>
                <w:sz w:val="20"/>
                <w:szCs w:val="20"/>
              </w:rPr>
              <w:t>emission/soil/agricultural</w:t>
            </w:r>
          </w:p>
        </w:tc>
        <w:tc>
          <w:tcPr>
            <w:tcW w:w="1417" w:type="dxa"/>
          </w:tcPr>
          <w:p w14:paraId="6B993D1D" w14:textId="28749B91" w:rsidR="00F97D10" w:rsidRPr="00D807BE" w:rsidRDefault="00F97D10" w:rsidP="00B4442B">
            <w:pPr>
              <w:jc w:val="center"/>
              <w:rPr>
                <w:sz w:val="20"/>
                <w:szCs w:val="20"/>
              </w:rPr>
            </w:pPr>
            <w:r w:rsidRPr="00D807BE">
              <w:rPr>
                <w:sz w:val="20"/>
                <w:szCs w:val="20"/>
              </w:rPr>
              <w:t>default</w:t>
            </w:r>
          </w:p>
        </w:tc>
      </w:tr>
      <w:tr w:rsidR="00F97D10" w:rsidRPr="00D807BE" w14:paraId="71A65ACE" w14:textId="70CA7DEA" w:rsidTr="00B4442B">
        <w:trPr>
          <w:trHeight w:val="292"/>
        </w:trPr>
        <w:tc>
          <w:tcPr>
            <w:tcW w:w="2972" w:type="dxa"/>
            <w:noWrap/>
          </w:tcPr>
          <w:p w14:paraId="6BEBF06C" w14:textId="2F572D5F" w:rsidR="00F97D10" w:rsidRPr="00D807BE" w:rsidRDefault="00F97D10" w:rsidP="00F97D10">
            <w:pPr>
              <w:rPr>
                <w:sz w:val="20"/>
                <w:szCs w:val="20"/>
              </w:rPr>
            </w:pPr>
            <w:r w:rsidRPr="00D807BE">
              <w:rPr>
                <w:b/>
                <w:bCs/>
                <w:sz w:val="20"/>
                <w:szCs w:val="20"/>
              </w:rPr>
              <w:t xml:space="preserve">Source-side context </w:t>
            </w:r>
            <w:r w:rsidRPr="00D807BE">
              <w:rPr>
                <w:b/>
                <w:bCs/>
                <w:sz w:val="20"/>
                <w:szCs w:val="20"/>
              </w:rPr>
              <w:br/>
            </w:r>
            <w:r w:rsidR="00070448">
              <w:rPr>
                <w:b/>
                <w:bCs/>
                <w:i/>
                <w:iCs/>
                <w:sz w:val="20"/>
                <w:szCs w:val="20"/>
              </w:rPr>
              <w:t>ILCD-EF</w:t>
            </w:r>
          </w:p>
        </w:tc>
        <w:tc>
          <w:tcPr>
            <w:tcW w:w="1418" w:type="dxa"/>
          </w:tcPr>
          <w:p w14:paraId="55736009" w14:textId="278C23B2" w:rsidR="00F97D10" w:rsidRPr="00D807BE" w:rsidRDefault="00F97D10" w:rsidP="00F97D10">
            <w:pPr>
              <w:jc w:val="center"/>
              <w:rPr>
                <w:sz w:val="20"/>
                <w:szCs w:val="20"/>
              </w:rPr>
            </w:pPr>
            <w:r w:rsidRPr="00D807BE">
              <w:rPr>
                <w:b/>
                <w:bCs/>
                <w:sz w:val="20"/>
                <w:szCs w:val="20"/>
              </w:rPr>
              <w:t>Match condition</w:t>
            </w:r>
          </w:p>
        </w:tc>
        <w:tc>
          <w:tcPr>
            <w:tcW w:w="3118" w:type="dxa"/>
            <w:noWrap/>
          </w:tcPr>
          <w:p w14:paraId="46381C66" w14:textId="5EE0F703" w:rsidR="00F97D10" w:rsidRPr="00D807BE" w:rsidRDefault="00F97D10" w:rsidP="00F97D10">
            <w:pPr>
              <w:rPr>
                <w:sz w:val="20"/>
                <w:szCs w:val="20"/>
              </w:rPr>
            </w:pPr>
            <w:r w:rsidRPr="00D807BE">
              <w:rPr>
                <w:b/>
                <w:bCs/>
                <w:sz w:val="20"/>
                <w:szCs w:val="20"/>
              </w:rPr>
              <w:t xml:space="preserve">Target-side context </w:t>
            </w:r>
            <w:r w:rsidRPr="00D807BE">
              <w:rPr>
                <w:b/>
                <w:bCs/>
                <w:sz w:val="20"/>
                <w:szCs w:val="20"/>
              </w:rPr>
              <w:br/>
            </w:r>
            <w:r w:rsidRPr="00D807BE">
              <w:rPr>
                <w:b/>
                <w:bCs/>
                <w:i/>
                <w:iCs/>
                <w:sz w:val="20"/>
                <w:szCs w:val="20"/>
              </w:rPr>
              <w:t xml:space="preserve">Federal LCA Commons </w:t>
            </w:r>
          </w:p>
        </w:tc>
        <w:tc>
          <w:tcPr>
            <w:tcW w:w="1417" w:type="dxa"/>
          </w:tcPr>
          <w:p w14:paraId="234D67EE" w14:textId="25F52C24" w:rsidR="00F97D10" w:rsidRPr="00D807BE" w:rsidRDefault="00F97D10" w:rsidP="00B4442B">
            <w:pPr>
              <w:jc w:val="center"/>
              <w:rPr>
                <w:b/>
                <w:bCs/>
                <w:sz w:val="20"/>
                <w:szCs w:val="20"/>
              </w:rPr>
            </w:pPr>
            <w:r w:rsidRPr="00D807BE">
              <w:rPr>
                <w:b/>
                <w:bCs/>
                <w:sz w:val="20"/>
                <w:szCs w:val="20"/>
              </w:rPr>
              <w:t>Match priority</w:t>
            </w:r>
          </w:p>
        </w:tc>
      </w:tr>
      <w:tr w:rsidR="00F97D10" w:rsidRPr="00D807BE" w14:paraId="3DE53316" w14:textId="6B98DAEB" w:rsidTr="00B4442B">
        <w:trPr>
          <w:trHeight w:val="292"/>
        </w:trPr>
        <w:tc>
          <w:tcPr>
            <w:tcW w:w="2972" w:type="dxa"/>
            <w:noWrap/>
          </w:tcPr>
          <w:p w14:paraId="50C7AEAF" w14:textId="23176153" w:rsidR="00F97D10" w:rsidRPr="00D807BE" w:rsidRDefault="00F97D10">
            <w:pPr>
              <w:rPr>
                <w:sz w:val="20"/>
                <w:szCs w:val="20"/>
              </w:rPr>
            </w:pPr>
            <w:r w:rsidRPr="00D807BE">
              <w:rPr>
                <w:sz w:val="20"/>
                <w:szCs w:val="20"/>
              </w:rPr>
              <w:t>emission/soil/agricultural</w:t>
            </w:r>
          </w:p>
        </w:tc>
        <w:tc>
          <w:tcPr>
            <w:tcW w:w="1418" w:type="dxa"/>
          </w:tcPr>
          <w:p w14:paraId="17854D89" w14:textId="5935B31F" w:rsidR="00F97D10" w:rsidRPr="00D807BE" w:rsidRDefault="00F97D10" w:rsidP="00650693">
            <w:pPr>
              <w:jc w:val="center"/>
              <w:rPr>
                <w:sz w:val="20"/>
                <w:szCs w:val="20"/>
              </w:rPr>
            </w:pPr>
            <w:r w:rsidRPr="00D807BE">
              <w:rPr>
                <w:sz w:val="20"/>
                <w:szCs w:val="20"/>
              </w:rPr>
              <w:t>=</w:t>
            </w:r>
          </w:p>
        </w:tc>
        <w:tc>
          <w:tcPr>
            <w:tcW w:w="3118" w:type="dxa"/>
            <w:noWrap/>
          </w:tcPr>
          <w:p w14:paraId="6FFC5210" w14:textId="217D265E" w:rsidR="00F97D10" w:rsidRPr="00D807BE" w:rsidRDefault="00F97D10">
            <w:pPr>
              <w:rPr>
                <w:sz w:val="20"/>
                <w:szCs w:val="20"/>
              </w:rPr>
            </w:pPr>
            <w:r w:rsidRPr="00D807BE">
              <w:rPr>
                <w:sz w:val="20"/>
                <w:szCs w:val="20"/>
              </w:rPr>
              <w:t>emission/ground/human-dominated/agricultural</w:t>
            </w:r>
          </w:p>
        </w:tc>
        <w:tc>
          <w:tcPr>
            <w:tcW w:w="1417" w:type="dxa"/>
          </w:tcPr>
          <w:p w14:paraId="621351D2" w14:textId="13EFFBB7" w:rsidR="00F97D10" w:rsidRPr="00D807BE" w:rsidRDefault="00F97D10" w:rsidP="00B4442B">
            <w:pPr>
              <w:jc w:val="center"/>
              <w:rPr>
                <w:sz w:val="20"/>
                <w:szCs w:val="20"/>
              </w:rPr>
            </w:pPr>
            <w:r w:rsidRPr="00D807BE">
              <w:rPr>
                <w:sz w:val="20"/>
                <w:szCs w:val="20"/>
              </w:rPr>
              <w:t>default</w:t>
            </w:r>
          </w:p>
        </w:tc>
      </w:tr>
      <w:tr w:rsidR="00F97D10" w:rsidRPr="00D807BE" w14:paraId="4FF624A6" w14:textId="1A36C739" w:rsidTr="00B4442B">
        <w:trPr>
          <w:trHeight w:val="292"/>
        </w:trPr>
        <w:tc>
          <w:tcPr>
            <w:tcW w:w="2972" w:type="dxa"/>
            <w:noWrap/>
          </w:tcPr>
          <w:p w14:paraId="38E50FDF" w14:textId="42CA711E" w:rsidR="00F97D10" w:rsidRPr="00D807BE" w:rsidRDefault="00F97D10">
            <w:pPr>
              <w:rPr>
                <w:sz w:val="20"/>
                <w:szCs w:val="20"/>
              </w:rPr>
            </w:pPr>
            <w:r w:rsidRPr="00D807BE">
              <w:rPr>
                <w:sz w:val="20"/>
                <w:szCs w:val="20"/>
              </w:rPr>
              <w:t>emission/soil/agricultural</w:t>
            </w:r>
          </w:p>
        </w:tc>
        <w:tc>
          <w:tcPr>
            <w:tcW w:w="1418" w:type="dxa"/>
          </w:tcPr>
          <w:p w14:paraId="469EBEF8" w14:textId="318094FB" w:rsidR="00F97D10" w:rsidRPr="00D807BE" w:rsidRDefault="00F97D10" w:rsidP="00650693">
            <w:pPr>
              <w:jc w:val="center"/>
              <w:rPr>
                <w:sz w:val="20"/>
                <w:szCs w:val="20"/>
              </w:rPr>
            </w:pPr>
            <w:r w:rsidRPr="00D807BE">
              <w:rPr>
                <w:sz w:val="20"/>
                <w:szCs w:val="20"/>
              </w:rPr>
              <w:t>~</w:t>
            </w:r>
          </w:p>
        </w:tc>
        <w:tc>
          <w:tcPr>
            <w:tcW w:w="3118" w:type="dxa"/>
            <w:noWrap/>
          </w:tcPr>
          <w:p w14:paraId="53110B95" w14:textId="6B51E6A4" w:rsidR="00F97D10" w:rsidRPr="00D807BE" w:rsidRDefault="00F97D10">
            <w:pPr>
              <w:rPr>
                <w:sz w:val="20"/>
                <w:szCs w:val="20"/>
              </w:rPr>
            </w:pPr>
            <w:r w:rsidRPr="00D807BE">
              <w:rPr>
                <w:sz w:val="20"/>
                <w:szCs w:val="20"/>
              </w:rPr>
              <w:t>emission/ground/human-dominated/agricultural/rural</w:t>
            </w:r>
          </w:p>
        </w:tc>
        <w:tc>
          <w:tcPr>
            <w:tcW w:w="1417" w:type="dxa"/>
          </w:tcPr>
          <w:p w14:paraId="428598B1" w14:textId="7D50406F" w:rsidR="00F97D10" w:rsidRPr="00D807BE" w:rsidRDefault="00F97D10" w:rsidP="00B4442B">
            <w:pPr>
              <w:jc w:val="center"/>
              <w:rPr>
                <w:sz w:val="20"/>
                <w:szCs w:val="20"/>
              </w:rPr>
            </w:pPr>
            <w:r w:rsidRPr="00D807BE">
              <w:rPr>
                <w:sz w:val="20"/>
                <w:szCs w:val="20"/>
              </w:rPr>
              <w:t>proxy</w:t>
            </w:r>
            <w:r w:rsidR="00B4442B" w:rsidRPr="00D807BE">
              <w:rPr>
                <w:sz w:val="20"/>
                <w:szCs w:val="20"/>
              </w:rPr>
              <w:br/>
              <w:t>(</w:t>
            </w:r>
            <w:r w:rsidRPr="00D807BE">
              <w:rPr>
                <w:sz w:val="20"/>
                <w:szCs w:val="20"/>
              </w:rPr>
              <w:t>1</w:t>
            </w:r>
            <w:r w:rsidRPr="00D807BE">
              <w:rPr>
                <w:sz w:val="20"/>
                <w:szCs w:val="20"/>
                <w:vertAlign w:val="superscript"/>
              </w:rPr>
              <w:t>st</w:t>
            </w:r>
            <w:r w:rsidRPr="00D807BE">
              <w:rPr>
                <w:sz w:val="20"/>
                <w:szCs w:val="20"/>
              </w:rPr>
              <w:t xml:space="preserve"> priority</w:t>
            </w:r>
            <w:r w:rsidR="00B4442B" w:rsidRPr="00D807BE">
              <w:rPr>
                <w:sz w:val="20"/>
                <w:szCs w:val="20"/>
              </w:rPr>
              <w:t>)</w:t>
            </w:r>
          </w:p>
        </w:tc>
      </w:tr>
      <w:tr w:rsidR="00F97D10" w:rsidRPr="00D807BE" w14:paraId="7ACC053F" w14:textId="1A3FA6FA" w:rsidTr="00B4442B">
        <w:trPr>
          <w:trHeight w:val="292"/>
        </w:trPr>
        <w:tc>
          <w:tcPr>
            <w:tcW w:w="2972" w:type="dxa"/>
            <w:noWrap/>
          </w:tcPr>
          <w:p w14:paraId="6FA96B48" w14:textId="6B62540D" w:rsidR="00F97D10" w:rsidRPr="00D807BE" w:rsidRDefault="00F97D10">
            <w:pPr>
              <w:rPr>
                <w:sz w:val="20"/>
                <w:szCs w:val="20"/>
              </w:rPr>
            </w:pPr>
            <w:r w:rsidRPr="00D807BE">
              <w:rPr>
                <w:sz w:val="20"/>
                <w:szCs w:val="20"/>
              </w:rPr>
              <w:t>emission/soil/agricultural</w:t>
            </w:r>
          </w:p>
        </w:tc>
        <w:tc>
          <w:tcPr>
            <w:tcW w:w="1418" w:type="dxa"/>
          </w:tcPr>
          <w:p w14:paraId="518593EE" w14:textId="4B23A513" w:rsidR="00F97D10" w:rsidRPr="00D807BE" w:rsidRDefault="00F97D10" w:rsidP="00650693">
            <w:pPr>
              <w:jc w:val="center"/>
              <w:rPr>
                <w:sz w:val="20"/>
                <w:szCs w:val="20"/>
              </w:rPr>
            </w:pPr>
            <w:r w:rsidRPr="00D807BE">
              <w:rPr>
                <w:sz w:val="20"/>
                <w:szCs w:val="20"/>
              </w:rPr>
              <w:t>&gt;</w:t>
            </w:r>
          </w:p>
        </w:tc>
        <w:tc>
          <w:tcPr>
            <w:tcW w:w="3118" w:type="dxa"/>
            <w:noWrap/>
          </w:tcPr>
          <w:p w14:paraId="0C88E529" w14:textId="680EF3E4" w:rsidR="00F97D10" w:rsidRPr="00D807BE" w:rsidRDefault="00F97D10">
            <w:pPr>
              <w:rPr>
                <w:sz w:val="20"/>
                <w:szCs w:val="20"/>
              </w:rPr>
            </w:pPr>
            <w:r w:rsidRPr="00D807BE">
              <w:rPr>
                <w:sz w:val="20"/>
                <w:szCs w:val="20"/>
              </w:rPr>
              <w:t>emission/ground/human-dominated/agricultural/urban</w:t>
            </w:r>
          </w:p>
        </w:tc>
        <w:tc>
          <w:tcPr>
            <w:tcW w:w="1417" w:type="dxa"/>
          </w:tcPr>
          <w:p w14:paraId="16F59525" w14:textId="4612D6B5" w:rsidR="00F97D10" w:rsidRPr="00D807BE" w:rsidRDefault="00F97D10" w:rsidP="00B4442B">
            <w:pPr>
              <w:jc w:val="center"/>
              <w:rPr>
                <w:sz w:val="20"/>
                <w:szCs w:val="20"/>
              </w:rPr>
            </w:pPr>
            <w:r w:rsidRPr="00D807BE">
              <w:rPr>
                <w:sz w:val="20"/>
                <w:szCs w:val="20"/>
              </w:rPr>
              <w:t xml:space="preserve">proxy, </w:t>
            </w:r>
            <w:r w:rsidR="00B4442B" w:rsidRPr="00D807BE">
              <w:rPr>
                <w:sz w:val="20"/>
                <w:szCs w:val="20"/>
              </w:rPr>
              <w:br/>
              <w:t>(</w:t>
            </w:r>
            <w:r w:rsidRPr="00D807BE">
              <w:rPr>
                <w:sz w:val="20"/>
                <w:szCs w:val="20"/>
              </w:rPr>
              <w:t>2</w:t>
            </w:r>
            <w:r w:rsidR="00B4442B" w:rsidRPr="00D807BE">
              <w:rPr>
                <w:sz w:val="20"/>
                <w:szCs w:val="20"/>
                <w:vertAlign w:val="superscript"/>
              </w:rPr>
              <w:t>nd</w:t>
            </w:r>
            <w:r w:rsidRPr="00D807BE">
              <w:rPr>
                <w:sz w:val="20"/>
                <w:szCs w:val="20"/>
              </w:rPr>
              <w:t xml:space="preserve"> priority</w:t>
            </w:r>
            <w:r w:rsidR="00B4442B" w:rsidRPr="00D807BE">
              <w:rPr>
                <w:sz w:val="20"/>
                <w:szCs w:val="20"/>
              </w:rPr>
              <w:t>)</w:t>
            </w:r>
          </w:p>
        </w:tc>
      </w:tr>
      <w:tr w:rsidR="00F97D10" w:rsidRPr="00D807BE" w14:paraId="058FFAF3" w14:textId="66677B7D" w:rsidTr="00B4442B">
        <w:trPr>
          <w:trHeight w:val="292"/>
        </w:trPr>
        <w:tc>
          <w:tcPr>
            <w:tcW w:w="2972" w:type="dxa"/>
            <w:noWrap/>
          </w:tcPr>
          <w:p w14:paraId="26250838" w14:textId="363F73DB" w:rsidR="00F97D10" w:rsidRPr="00D807BE" w:rsidRDefault="00F97D10">
            <w:pPr>
              <w:rPr>
                <w:sz w:val="20"/>
                <w:szCs w:val="20"/>
              </w:rPr>
            </w:pPr>
            <w:r w:rsidRPr="00D807BE">
              <w:rPr>
                <w:sz w:val="20"/>
                <w:szCs w:val="20"/>
              </w:rPr>
              <w:t>emission/soil/agricultural</w:t>
            </w:r>
          </w:p>
        </w:tc>
        <w:tc>
          <w:tcPr>
            <w:tcW w:w="1418" w:type="dxa"/>
          </w:tcPr>
          <w:p w14:paraId="75B90955" w14:textId="286CF1F0" w:rsidR="00F97D10" w:rsidRPr="00D807BE" w:rsidRDefault="00F97D10" w:rsidP="00650693">
            <w:pPr>
              <w:jc w:val="center"/>
              <w:rPr>
                <w:sz w:val="20"/>
                <w:szCs w:val="20"/>
              </w:rPr>
            </w:pPr>
            <w:r w:rsidRPr="00D807BE">
              <w:rPr>
                <w:sz w:val="20"/>
                <w:szCs w:val="20"/>
              </w:rPr>
              <w:t>&lt;</w:t>
            </w:r>
          </w:p>
        </w:tc>
        <w:tc>
          <w:tcPr>
            <w:tcW w:w="3118" w:type="dxa"/>
            <w:noWrap/>
          </w:tcPr>
          <w:p w14:paraId="56A7FC89" w14:textId="75BA126A" w:rsidR="00F97D10" w:rsidRPr="00D807BE" w:rsidRDefault="00F97D10">
            <w:pPr>
              <w:rPr>
                <w:sz w:val="20"/>
                <w:szCs w:val="20"/>
              </w:rPr>
            </w:pPr>
            <w:r w:rsidRPr="00D807BE">
              <w:rPr>
                <w:sz w:val="20"/>
                <w:szCs w:val="20"/>
              </w:rPr>
              <w:t>emission/ground/human-dominated</w:t>
            </w:r>
          </w:p>
        </w:tc>
        <w:tc>
          <w:tcPr>
            <w:tcW w:w="1417" w:type="dxa"/>
          </w:tcPr>
          <w:p w14:paraId="2AF95C74" w14:textId="4F6B0013" w:rsidR="00F97D10" w:rsidRPr="00D807BE" w:rsidRDefault="00F97D10" w:rsidP="00B4442B">
            <w:pPr>
              <w:jc w:val="center"/>
              <w:rPr>
                <w:sz w:val="20"/>
                <w:szCs w:val="20"/>
              </w:rPr>
            </w:pPr>
            <w:r w:rsidRPr="00D807BE">
              <w:rPr>
                <w:sz w:val="20"/>
                <w:szCs w:val="20"/>
              </w:rPr>
              <w:t>proxy</w:t>
            </w:r>
            <w:r w:rsidR="00B4442B" w:rsidRPr="00D807BE">
              <w:rPr>
                <w:sz w:val="20"/>
                <w:szCs w:val="20"/>
              </w:rPr>
              <w:br/>
              <w:t>(</w:t>
            </w:r>
            <w:r w:rsidRPr="00D807BE">
              <w:rPr>
                <w:sz w:val="20"/>
                <w:szCs w:val="20"/>
              </w:rPr>
              <w:t>3</w:t>
            </w:r>
            <w:r w:rsidR="00B4442B" w:rsidRPr="00D807BE">
              <w:rPr>
                <w:sz w:val="20"/>
                <w:szCs w:val="20"/>
                <w:vertAlign w:val="superscript"/>
              </w:rPr>
              <w:t>rd</w:t>
            </w:r>
            <w:r w:rsidRPr="00D807BE">
              <w:rPr>
                <w:sz w:val="20"/>
                <w:szCs w:val="20"/>
              </w:rPr>
              <w:t xml:space="preserve"> priority</w:t>
            </w:r>
            <w:r w:rsidR="00B4442B" w:rsidRPr="00D807BE">
              <w:rPr>
                <w:sz w:val="20"/>
                <w:szCs w:val="20"/>
              </w:rPr>
              <w:t>)</w:t>
            </w:r>
          </w:p>
        </w:tc>
      </w:tr>
      <w:tr w:rsidR="00F97D10" w:rsidRPr="00D807BE" w14:paraId="10AAF6FB" w14:textId="3B5C9326" w:rsidTr="00B4442B">
        <w:trPr>
          <w:trHeight w:val="292"/>
        </w:trPr>
        <w:tc>
          <w:tcPr>
            <w:tcW w:w="2972" w:type="dxa"/>
            <w:noWrap/>
          </w:tcPr>
          <w:p w14:paraId="49F05542" w14:textId="3B4C5939" w:rsidR="00F97D10" w:rsidRPr="00D807BE" w:rsidRDefault="00F97D10">
            <w:pPr>
              <w:rPr>
                <w:sz w:val="20"/>
                <w:szCs w:val="20"/>
              </w:rPr>
            </w:pPr>
            <w:r w:rsidRPr="00D807BE">
              <w:rPr>
                <w:sz w:val="20"/>
                <w:szCs w:val="20"/>
              </w:rPr>
              <w:t>emission/soil/agricultural</w:t>
            </w:r>
          </w:p>
        </w:tc>
        <w:tc>
          <w:tcPr>
            <w:tcW w:w="1418" w:type="dxa"/>
          </w:tcPr>
          <w:p w14:paraId="2403AD34" w14:textId="75F3E389" w:rsidR="00F97D10" w:rsidRPr="00D807BE" w:rsidRDefault="00F97D10" w:rsidP="00650693">
            <w:pPr>
              <w:jc w:val="center"/>
              <w:rPr>
                <w:sz w:val="20"/>
                <w:szCs w:val="20"/>
              </w:rPr>
            </w:pPr>
            <w:r w:rsidRPr="00D807BE">
              <w:rPr>
                <w:sz w:val="20"/>
                <w:szCs w:val="20"/>
              </w:rPr>
              <w:t>&lt;</w:t>
            </w:r>
          </w:p>
        </w:tc>
        <w:tc>
          <w:tcPr>
            <w:tcW w:w="3118" w:type="dxa"/>
            <w:noWrap/>
          </w:tcPr>
          <w:p w14:paraId="3C1870C5" w14:textId="26E8096C" w:rsidR="00F97D10" w:rsidRPr="00D807BE" w:rsidRDefault="00F97D10">
            <w:pPr>
              <w:rPr>
                <w:sz w:val="20"/>
                <w:szCs w:val="20"/>
              </w:rPr>
            </w:pPr>
            <w:r w:rsidRPr="00D807BE">
              <w:rPr>
                <w:sz w:val="20"/>
                <w:szCs w:val="20"/>
              </w:rPr>
              <w:t>emission/ground</w:t>
            </w:r>
          </w:p>
        </w:tc>
        <w:tc>
          <w:tcPr>
            <w:tcW w:w="1417" w:type="dxa"/>
          </w:tcPr>
          <w:p w14:paraId="7C3B568D" w14:textId="5901DE70" w:rsidR="00B4442B" w:rsidRPr="00D807BE" w:rsidRDefault="00F97D10" w:rsidP="00B4442B">
            <w:pPr>
              <w:jc w:val="center"/>
              <w:rPr>
                <w:sz w:val="20"/>
                <w:szCs w:val="20"/>
              </w:rPr>
            </w:pPr>
            <w:r w:rsidRPr="00D807BE">
              <w:rPr>
                <w:sz w:val="20"/>
                <w:szCs w:val="20"/>
              </w:rPr>
              <w:t>proxy</w:t>
            </w:r>
          </w:p>
          <w:p w14:paraId="6985FDCE" w14:textId="4609BF00" w:rsidR="00F97D10" w:rsidRPr="00D807BE" w:rsidRDefault="00B4442B" w:rsidP="00B4442B">
            <w:pPr>
              <w:jc w:val="center"/>
              <w:rPr>
                <w:sz w:val="20"/>
                <w:szCs w:val="20"/>
              </w:rPr>
            </w:pPr>
            <w:r w:rsidRPr="00D807BE">
              <w:rPr>
                <w:sz w:val="20"/>
                <w:szCs w:val="20"/>
              </w:rPr>
              <w:t>(4</w:t>
            </w:r>
            <w:r w:rsidRPr="00D807BE">
              <w:rPr>
                <w:sz w:val="20"/>
                <w:szCs w:val="20"/>
                <w:vertAlign w:val="superscript"/>
              </w:rPr>
              <w:t>th</w:t>
            </w:r>
            <w:r w:rsidR="00F97D10" w:rsidRPr="00D807BE">
              <w:rPr>
                <w:sz w:val="20"/>
                <w:szCs w:val="20"/>
              </w:rPr>
              <w:t xml:space="preserve"> priority</w:t>
            </w:r>
            <w:r w:rsidRPr="00D807BE">
              <w:rPr>
                <w:sz w:val="20"/>
                <w:szCs w:val="20"/>
              </w:rPr>
              <w:t>)</w:t>
            </w:r>
          </w:p>
        </w:tc>
      </w:tr>
    </w:tbl>
    <w:p w14:paraId="7CD3F28D" w14:textId="247F362D" w:rsidR="00650693" w:rsidRDefault="00650693" w:rsidP="0088297F"/>
    <w:p w14:paraId="26F29A69" w14:textId="038A8136" w:rsidR="00AA590E" w:rsidRDefault="00AA590E" w:rsidP="00AA590E">
      <w:r>
        <w:t xml:space="preserve">Partially overlapping contexts pose a bigger challenge to map consistently. For example, both the </w:t>
      </w:r>
      <w:r w:rsidR="00504344">
        <w:t>ILCD-EF</w:t>
      </w:r>
      <w:r>
        <w:t xml:space="preserve"> and </w:t>
      </w:r>
      <w:proofErr w:type="spellStart"/>
      <w:r>
        <w:t>ecoinvent’s</w:t>
      </w:r>
      <w:proofErr w:type="spellEnd"/>
      <w:r>
        <w:t xml:space="preserve"> EF lists contain </w:t>
      </w:r>
      <w:r w:rsidR="00C70243">
        <w:t xml:space="preserve">the sub-compartment ‘lower </w:t>
      </w:r>
      <w:r w:rsidRPr="00AA590E">
        <w:t>stratosphere and</w:t>
      </w:r>
      <w:r>
        <w:t xml:space="preserve"> </w:t>
      </w:r>
      <w:r w:rsidRPr="00AA590E">
        <w:t>upper troposphere</w:t>
      </w:r>
      <w:r>
        <w:t>’</w:t>
      </w:r>
      <w:r w:rsidR="00C70243">
        <w:t xml:space="preserve"> for emissions to air at high altitudes (e.g., from aviation</w:t>
      </w:r>
      <w:r w:rsidR="00504344">
        <w:t xml:space="preserve"> at cruising altitude</w:t>
      </w:r>
      <w:r w:rsidR="00C70243">
        <w:t>)</w:t>
      </w:r>
      <w:r w:rsidR="00504344">
        <w:t>.</w:t>
      </w:r>
      <w:r w:rsidR="00C70243">
        <w:t xml:space="preserve"> </w:t>
      </w:r>
      <w:r w:rsidR="00504344">
        <w:t xml:space="preserve">This </w:t>
      </w:r>
      <w:r w:rsidR="00C70243">
        <w:t xml:space="preserve">context </w:t>
      </w:r>
      <w:r w:rsidR="00504344">
        <w:t xml:space="preserve">is </w:t>
      </w:r>
      <w:r w:rsidR="00C70243">
        <w:t>deemed most closely related in Federal LCA Commons is ‘</w:t>
      </w:r>
      <w:r w:rsidR="00C70243" w:rsidRPr="00AA590E">
        <w:t>emission/air/</w:t>
      </w:r>
      <w:proofErr w:type="gramStart"/>
      <w:r w:rsidR="00C70243" w:rsidRPr="00AA590E">
        <w:t>stratosphere</w:t>
      </w:r>
      <w:r w:rsidR="00C70243">
        <w:t>‘</w:t>
      </w:r>
      <w:proofErr w:type="gramEnd"/>
      <w:r w:rsidR="00C70243">
        <w:t xml:space="preserve">. The latter is not strictly falling within the scope of former, but it is here considered equivalent and more suitable than the </w:t>
      </w:r>
      <w:r w:rsidR="00504344">
        <w:t xml:space="preserve">closest </w:t>
      </w:r>
      <w:r w:rsidR="00C70243">
        <w:t xml:space="preserve">alternatives, such as </w:t>
      </w:r>
      <w:r w:rsidR="00504344">
        <w:t xml:space="preserve">the FEDEF context </w:t>
      </w:r>
      <w:r w:rsidR="00C70243">
        <w:t>‘</w:t>
      </w:r>
      <w:r w:rsidR="00C70243" w:rsidRPr="00C70243">
        <w:t>emission/air/troposphere/very high</w:t>
      </w:r>
      <w:r w:rsidR="00C70243">
        <w:t xml:space="preserve">’ (intended to be used for stacks and chimneys higher than </w:t>
      </w:r>
      <w:r w:rsidR="003A61F7" w:rsidRPr="00BF11BF">
        <w:t xml:space="preserve">150 </w:t>
      </w:r>
      <w:r w:rsidR="00C70243" w:rsidRPr="00BF11BF">
        <w:t>meters</w:t>
      </w:r>
      <w:r w:rsidR="00C70243">
        <w:t>)</w:t>
      </w:r>
      <w:r w:rsidR="00BF11BF">
        <w:rPr>
          <w:rStyle w:val="FootnoteReference"/>
        </w:rPr>
        <w:footnoteReference w:id="10"/>
      </w:r>
      <w:r w:rsidR="00C70243">
        <w:t xml:space="preserve"> or just ‘</w:t>
      </w:r>
      <w:r w:rsidR="00C70243" w:rsidRPr="00C70243">
        <w:t>emission/air</w:t>
      </w:r>
      <w:r w:rsidR="00C70243">
        <w:t>’.</w:t>
      </w:r>
    </w:p>
    <w:p w14:paraId="57E51F21" w14:textId="77777777" w:rsidR="001735FA" w:rsidRDefault="001735FA" w:rsidP="001735FA">
      <w:pPr>
        <w:keepNext/>
        <w:jc w:val="center"/>
      </w:pPr>
      <w:r>
        <w:rPr>
          <w:noProof/>
        </w:rPr>
        <w:lastRenderedPageBreak/>
        <w:drawing>
          <wp:inline distT="0" distB="0" distL="0" distR="0" wp14:anchorId="0316B2E7" wp14:editId="19A6C6CD">
            <wp:extent cx="4320000" cy="2745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20000" cy="2745806"/>
                    </a:xfrm>
                    <a:prstGeom prst="rect">
                      <a:avLst/>
                    </a:prstGeom>
                    <a:noFill/>
                  </pic:spPr>
                </pic:pic>
              </a:graphicData>
            </a:graphic>
          </wp:inline>
        </w:drawing>
      </w:r>
    </w:p>
    <w:p w14:paraId="7ACB29FD" w14:textId="2503A1EE" w:rsidR="00B3243A" w:rsidRDefault="001735FA" w:rsidP="00B4442B">
      <w:pPr>
        <w:pStyle w:val="Caption"/>
        <w:jc w:val="center"/>
      </w:pPr>
      <w:r>
        <w:t xml:space="preserve">Figure </w:t>
      </w:r>
      <w:r w:rsidR="0058561A">
        <w:fldChar w:fldCharType="begin"/>
      </w:r>
      <w:r w:rsidR="0058561A">
        <w:instrText xml:space="preserve"> SEQ Figure \* ARABIC </w:instrText>
      </w:r>
      <w:r w:rsidR="0058561A">
        <w:fldChar w:fldCharType="separate"/>
      </w:r>
      <w:r w:rsidR="00C138E1">
        <w:rPr>
          <w:noProof/>
        </w:rPr>
        <w:t>5</w:t>
      </w:r>
      <w:r w:rsidR="0058561A">
        <w:rPr>
          <w:noProof/>
        </w:rPr>
        <w:fldChar w:fldCharType="end"/>
      </w:r>
      <w:r>
        <w:t xml:space="preserve"> – </w:t>
      </w:r>
      <w:r w:rsidR="003A61F7">
        <w:t xml:space="preserve">Schematic comparison </w:t>
      </w:r>
      <w:r>
        <w:t>of the contexts for emissions to air in the elementary flow lists of ecoinvent and Federal LCA Commons, with sub-compartments based on the height/altitude of the emission source.</w:t>
      </w:r>
    </w:p>
    <w:p w14:paraId="30866855" w14:textId="2151E639" w:rsidR="001E5116" w:rsidRDefault="00D02FE9" w:rsidP="0088297F">
      <w:r>
        <w:t xml:space="preserve">A related issues concerns whether </w:t>
      </w:r>
      <w:r w:rsidR="00003D7F">
        <w:t xml:space="preserve">target-side </w:t>
      </w:r>
      <w:r>
        <w:t xml:space="preserve">contexts </w:t>
      </w:r>
      <w:r w:rsidR="00003D7F">
        <w:t>that</w:t>
      </w:r>
      <w:r>
        <w:t xml:space="preserve"> do not overlap </w:t>
      </w:r>
      <w:r w:rsidR="00003D7F">
        <w:t xml:space="preserve">at all </w:t>
      </w:r>
      <w:r>
        <w:t xml:space="preserve">with the source-side context to be mapped should be considered among the acceptable proxies. </w:t>
      </w:r>
      <w:r w:rsidR="00A16C59">
        <w:t xml:space="preserve">A key question here is whether a non-overlapping sub-compartment can be considered a better approximation to the </w:t>
      </w:r>
      <w:r w:rsidR="00003D7F">
        <w:t xml:space="preserve">source </w:t>
      </w:r>
      <w:r w:rsidR="00A16C59">
        <w:t xml:space="preserve">context than the corresponding ‘unspecified’ context. </w:t>
      </w:r>
      <w:r w:rsidR="001E36E1">
        <w:t>This might</w:t>
      </w:r>
      <w:r w:rsidR="0058734F">
        <w:t xml:space="preserve">, for example, </w:t>
      </w:r>
      <w:r w:rsidR="001E36E1">
        <w:t xml:space="preserve">be the case for air emission at ground level vs. </w:t>
      </w:r>
      <w:r w:rsidR="0058734F">
        <w:t xml:space="preserve">at </w:t>
      </w:r>
      <w:r w:rsidR="001E36E1">
        <w:t xml:space="preserve">low </w:t>
      </w:r>
      <w:r w:rsidR="001E36E1" w:rsidRPr="00C822DF">
        <w:t xml:space="preserve">elevation, </w:t>
      </w:r>
      <w:r w:rsidR="001E36E1" w:rsidRPr="003060B0">
        <w:t xml:space="preserve">whereas industrial, forest, or non-agricultural soil might not be considered preferable </w:t>
      </w:r>
      <w:del w:id="195" w:author="Carl Vadenbo" w:date="2021-09-29T22:11:00Z">
        <w:r w:rsidR="001E36E1" w:rsidRPr="003060B0" w:rsidDel="00E3232B">
          <w:delText xml:space="preserve">to </w:delText>
        </w:r>
      </w:del>
      <w:r w:rsidR="00E3232B" w:rsidRPr="003060B0">
        <w:t xml:space="preserve">over </w:t>
      </w:r>
      <w:r w:rsidR="001E36E1" w:rsidRPr="003060B0">
        <w:t>the ‘unspecified’</w:t>
      </w:r>
      <w:r w:rsidR="001E36E1" w:rsidRPr="00C822DF">
        <w:t xml:space="preserve"> sub-</w:t>
      </w:r>
      <w:r w:rsidR="001E36E1">
        <w:t xml:space="preserve">compartments for </w:t>
      </w:r>
      <w:r w:rsidR="00BC7856">
        <w:t xml:space="preserve">mapping </w:t>
      </w:r>
      <w:r w:rsidR="001E36E1">
        <w:t>emissions to agricultural soil (on the source-side).</w:t>
      </w:r>
    </w:p>
    <w:tbl>
      <w:tblPr>
        <w:tblStyle w:val="TableGridLight"/>
        <w:tblW w:w="0" w:type="auto"/>
        <w:tblLook w:val="04A0" w:firstRow="1" w:lastRow="0" w:firstColumn="1" w:lastColumn="0" w:noHBand="0" w:noVBand="1"/>
      </w:tblPr>
      <w:tblGrid>
        <w:gridCol w:w="3006"/>
        <w:gridCol w:w="3006"/>
        <w:gridCol w:w="3007"/>
      </w:tblGrid>
      <w:tr w:rsidR="00AA590E" w:rsidRPr="00664C5A" w14:paraId="650B44BF" w14:textId="77777777" w:rsidTr="00CE2867">
        <w:tc>
          <w:tcPr>
            <w:tcW w:w="3006" w:type="dxa"/>
          </w:tcPr>
          <w:p w14:paraId="0A181F4E" w14:textId="62B6027F" w:rsidR="00AA590E" w:rsidRPr="00664C5A" w:rsidRDefault="00AA590E" w:rsidP="00CE2867">
            <w:pPr>
              <w:rPr>
                <w:rStyle w:val="SubtleEmphasis"/>
                <w:sz w:val="20"/>
                <w:szCs w:val="20"/>
              </w:rPr>
            </w:pPr>
            <w:r w:rsidRPr="00664C5A">
              <w:rPr>
                <w:rStyle w:val="SubtleEmphasis"/>
                <w:sz w:val="20"/>
                <w:szCs w:val="20"/>
              </w:rPr>
              <w:t>The challenge</w:t>
            </w:r>
          </w:p>
        </w:tc>
        <w:tc>
          <w:tcPr>
            <w:tcW w:w="3006" w:type="dxa"/>
          </w:tcPr>
          <w:p w14:paraId="5A75A251" w14:textId="77777777" w:rsidR="00AA590E" w:rsidRPr="00664C5A" w:rsidRDefault="00AA590E" w:rsidP="00CE2867">
            <w:pPr>
              <w:rPr>
                <w:rStyle w:val="SubtleEmphasis"/>
                <w:sz w:val="20"/>
                <w:szCs w:val="20"/>
              </w:rPr>
            </w:pPr>
            <w:r w:rsidRPr="00664C5A">
              <w:rPr>
                <w:rStyle w:val="SubtleEmphasis"/>
                <w:sz w:val="20"/>
                <w:szCs w:val="20"/>
              </w:rPr>
              <w:t>Solution implemented</w:t>
            </w:r>
          </w:p>
        </w:tc>
        <w:tc>
          <w:tcPr>
            <w:tcW w:w="3007" w:type="dxa"/>
          </w:tcPr>
          <w:p w14:paraId="6DE0D2FE" w14:textId="77777777" w:rsidR="00AA590E" w:rsidRPr="00664C5A" w:rsidRDefault="00AA590E" w:rsidP="00CE2867">
            <w:pPr>
              <w:rPr>
                <w:rStyle w:val="SubtleEmphasis"/>
                <w:sz w:val="20"/>
                <w:szCs w:val="20"/>
              </w:rPr>
            </w:pPr>
            <w:r w:rsidRPr="00664C5A">
              <w:rPr>
                <w:rStyle w:val="SubtleEmphasis"/>
                <w:sz w:val="20"/>
                <w:szCs w:val="20"/>
              </w:rPr>
              <w:t>Potential implications in format conversion</w:t>
            </w:r>
          </w:p>
        </w:tc>
      </w:tr>
      <w:tr w:rsidR="00AA590E" w:rsidRPr="00664C5A" w14:paraId="2D58997F" w14:textId="77777777" w:rsidTr="00CE2867">
        <w:tc>
          <w:tcPr>
            <w:tcW w:w="3006" w:type="dxa"/>
          </w:tcPr>
          <w:p w14:paraId="7C593191" w14:textId="084B6249" w:rsidR="00AA590E" w:rsidRPr="00664C5A" w:rsidRDefault="00AA590E" w:rsidP="00CE2867">
            <w:pPr>
              <w:rPr>
                <w:sz w:val="20"/>
                <w:szCs w:val="20"/>
              </w:rPr>
            </w:pPr>
            <w:r>
              <w:rPr>
                <w:sz w:val="20"/>
                <w:szCs w:val="20"/>
              </w:rPr>
              <w:t>How to choose the most appropriate target-side match among multiple contexts (sub-compartments) that fit within the source-side context?</w:t>
            </w:r>
          </w:p>
        </w:tc>
        <w:tc>
          <w:tcPr>
            <w:tcW w:w="3006" w:type="dxa"/>
          </w:tcPr>
          <w:p w14:paraId="04CF943F" w14:textId="3A65A85F" w:rsidR="00AA590E" w:rsidRPr="00664C5A" w:rsidRDefault="00AA590E" w:rsidP="00CE2867">
            <w:pPr>
              <w:rPr>
                <w:sz w:val="20"/>
                <w:szCs w:val="20"/>
              </w:rPr>
            </w:pPr>
            <w:r>
              <w:rPr>
                <w:sz w:val="20"/>
                <w:szCs w:val="20"/>
              </w:rPr>
              <w:t xml:space="preserve">We strive to identify the target-side context most aligned </w:t>
            </w:r>
            <w:r w:rsidR="007E2D6E">
              <w:rPr>
                <w:sz w:val="20"/>
                <w:szCs w:val="20"/>
              </w:rPr>
              <w:t xml:space="preserve">(in terms of physical scope) </w:t>
            </w:r>
            <w:r>
              <w:rPr>
                <w:sz w:val="20"/>
                <w:szCs w:val="20"/>
              </w:rPr>
              <w:t>with the source-side context</w:t>
            </w:r>
            <w:r w:rsidR="00C70243">
              <w:rPr>
                <w:sz w:val="20"/>
                <w:szCs w:val="20"/>
              </w:rPr>
              <w:t xml:space="preserve">. </w:t>
            </w:r>
            <w:r w:rsidR="007E2D6E">
              <w:rPr>
                <w:sz w:val="20"/>
                <w:szCs w:val="20"/>
              </w:rPr>
              <w:t xml:space="preserve">Consistency of LCIA characterization factors might be considered on a case-by-case basis. </w:t>
            </w:r>
          </w:p>
        </w:tc>
        <w:tc>
          <w:tcPr>
            <w:tcW w:w="3007" w:type="dxa"/>
          </w:tcPr>
          <w:p w14:paraId="2A76DF13" w14:textId="571FAE42" w:rsidR="00AA590E" w:rsidRPr="00664C5A" w:rsidRDefault="00640933" w:rsidP="00CE2867">
            <w:pPr>
              <w:rPr>
                <w:sz w:val="20"/>
                <w:szCs w:val="20"/>
              </w:rPr>
            </w:pPr>
            <w:r>
              <w:rPr>
                <w:sz w:val="20"/>
                <w:szCs w:val="20"/>
              </w:rPr>
              <w:t xml:space="preserve">Inconsistent LCIA scores may result if </w:t>
            </w:r>
            <w:r w:rsidR="00FB3D15">
              <w:rPr>
                <w:sz w:val="20"/>
                <w:szCs w:val="20"/>
              </w:rPr>
              <w:t>characterization</w:t>
            </w:r>
            <w:r>
              <w:rPr>
                <w:sz w:val="20"/>
                <w:szCs w:val="20"/>
              </w:rPr>
              <w:t xml:space="preserve"> factors differ among more disaggregated sub-compartments</w:t>
            </w:r>
          </w:p>
        </w:tc>
      </w:tr>
      <w:tr w:rsidR="00AA590E" w:rsidRPr="00664C5A" w14:paraId="7AC2F6B3" w14:textId="77777777" w:rsidTr="00CE2867">
        <w:tc>
          <w:tcPr>
            <w:tcW w:w="3006" w:type="dxa"/>
          </w:tcPr>
          <w:p w14:paraId="3B055C74" w14:textId="207B90B0" w:rsidR="00AA590E" w:rsidRPr="00664C5A" w:rsidRDefault="00350839" w:rsidP="00CE2867">
            <w:pPr>
              <w:rPr>
                <w:sz w:val="20"/>
                <w:szCs w:val="20"/>
              </w:rPr>
            </w:pPr>
            <w:r>
              <w:rPr>
                <w:sz w:val="20"/>
                <w:szCs w:val="20"/>
              </w:rPr>
              <w:t>Should contexts representing non-overlapping sub-compartments be considered acceptable proxies?</w:t>
            </w:r>
          </w:p>
        </w:tc>
        <w:tc>
          <w:tcPr>
            <w:tcW w:w="3006" w:type="dxa"/>
          </w:tcPr>
          <w:p w14:paraId="57B89446" w14:textId="56EFE576" w:rsidR="00AA590E" w:rsidRPr="00664C5A" w:rsidRDefault="001E5116" w:rsidP="00CE2867">
            <w:pPr>
              <w:rPr>
                <w:sz w:val="20"/>
                <w:szCs w:val="20"/>
              </w:rPr>
            </w:pPr>
            <w:r>
              <w:rPr>
                <w:sz w:val="20"/>
                <w:szCs w:val="20"/>
              </w:rPr>
              <w:t>Y</w:t>
            </w:r>
            <w:r w:rsidR="00C40754">
              <w:rPr>
                <w:sz w:val="20"/>
                <w:szCs w:val="20"/>
              </w:rPr>
              <w:t>es, but to be decided on a case-by-case basis.</w:t>
            </w:r>
            <w:r w:rsidR="0058734F">
              <w:rPr>
                <w:sz w:val="20"/>
                <w:szCs w:val="20"/>
              </w:rPr>
              <w:t xml:space="preserve"> Priority should be given to proxy contexts expected to be assigned the same or as similar characterization factors as possible.</w:t>
            </w:r>
          </w:p>
        </w:tc>
        <w:tc>
          <w:tcPr>
            <w:tcW w:w="3007" w:type="dxa"/>
          </w:tcPr>
          <w:p w14:paraId="5F1D1BDE" w14:textId="5A00696A" w:rsidR="00AA590E" w:rsidRPr="00664C5A" w:rsidRDefault="0058734F" w:rsidP="00CE2867">
            <w:pPr>
              <w:rPr>
                <w:sz w:val="20"/>
                <w:szCs w:val="20"/>
              </w:rPr>
            </w:pPr>
            <w:r>
              <w:rPr>
                <w:sz w:val="20"/>
                <w:szCs w:val="20"/>
              </w:rPr>
              <w:t>Mapping decision might affect LCIA score consistency</w:t>
            </w:r>
          </w:p>
        </w:tc>
      </w:tr>
    </w:tbl>
    <w:p w14:paraId="289D35F5" w14:textId="22208E6E" w:rsidR="00FD03EE" w:rsidRDefault="00FD03EE" w:rsidP="002A7037"/>
    <w:p w14:paraId="5604CCC7" w14:textId="73287159" w:rsidR="00350839" w:rsidRDefault="00350839" w:rsidP="00350839">
      <w:pPr>
        <w:pStyle w:val="Heading3"/>
      </w:pPr>
      <w:bookmarkStart w:id="196" w:name="_Ref83845492"/>
      <w:bookmarkStart w:id="197" w:name="_Toc89114924"/>
      <w:r>
        <w:t xml:space="preserve">Proxy </w:t>
      </w:r>
      <w:proofErr w:type="spellStart"/>
      <w:r>
        <w:t>contexts</w:t>
      </w:r>
      <w:proofErr w:type="spellEnd"/>
      <w:r>
        <w:t xml:space="preserve"> for ‘unspecified’</w:t>
      </w:r>
      <w:r w:rsidR="0058734F">
        <w:t xml:space="preserve"> and indoor air</w:t>
      </w:r>
      <w:r>
        <w:t xml:space="preserve"> sub-compartments</w:t>
      </w:r>
      <w:bookmarkEnd w:id="196"/>
      <w:bookmarkEnd w:id="197"/>
    </w:p>
    <w:p w14:paraId="00C1136C" w14:textId="161DD776" w:rsidR="00FB556B" w:rsidRPr="00E3232B" w:rsidRDefault="00637B13" w:rsidP="00FB556B">
      <w:r>
        <w:t>Whether or not to use more specific context</w:t>
      </w:r>
      <w:r w:rsidR="00003D7F">
        <w:t>s</w:t>
      </w:r>
      <w:r>
        <w:t xml:space="preserve"> as proxies </w:t>
      </w:r>
      <w:bookmarkStart w:id="198" w:name="_Hlk77086650"/>
      <w:r>
        <w:t xml:space="preserve">for ‘unspecified’ </w:t>
      </w:r>
      <w:bookmarkEnd w:id="198"/>
      <w:r>
        <w:t xml:space="preserve">sub-compartments would be </w:t>
      </w:r>
      <w:r w:rsidR="00003D7F">
        <w:t>irrelevant</w:t>
      </w:r>
      <w:r>
        <w:t xml:space="preserve"> if all </w:t>
      </w:r>
      <w:proofErr w:type="spellStart"/>
      <w:r>
        <w:t>flowables</w:t>
      </w:r>
      <w:proofErr w:type="spellEnd"/>
      <w:r>
        <w:t xml:space="preserve"> were </w:t>
      </w:r>
      <w:r w:rsidR="003A61F7">
        <w:t xml:space="preserve">– as a minimum – </w:t>
      </w:r>
      <w:r>
        <w:t xml:space="preserve">defined </w:t>
      </w:r>
      <w:r w:rsidRPr="00637B13">
        <w:t>for ‘unspecified’</w:t>
      </w:r>
      <w:r>
        <w:t xml:space="preserve">, beside any further contexts, across all EF lists. This is not always the case in practice. At the same time, it is not uncommon that one or more specific contexts </w:t>
      </w:r>
      <w:r w:rsidR="00FB556B">
        <w:t>are assigned the same characterization factors as the ‘unspecified’ (and vice versa)</w:t>
      </w:r>
      <w:r w:rsidR="003206C2">
        <w:t xml:space="preserve"> during the implementation of LCIA methods</w:t>
      </w:r>
      <w:r w:rsidR="001B26E3">
        <w:t>, and hence treated as equivalent (for the lack of better options or more information)</w:t>
      </w:r>
      <w:r w:rsidR="00FB556B">
        <w:t xml:space="preserve">. </w:t>
      </w:r>
      <w:r>
        <w:t>In this project, we therefore agree to list further contexts as acceptable proxies</w:t>
      </w:r>
      <w:r w:rsidR="00FB556B">
        <w:t xml:space="preserve"> </w:t>
      </w:r>
      <w:r w:rsidR="001B26E3">
        <w:t xml:space="preserve">to ‘unspecified’ </w:t>
      </w:r>
      <w:r w:rsidR="00FB556B">
        <w:t xml:space="preserve">and to prioritize less specific over more </w:t>
      </w:r>
      <w:r w:rsidR="00FB556B">
        <w:lastRenderedPageBreak/>
        <w:t xml:space="preserve">specific sub-compartments. The sub-compartment ‘non-urban air or from high stacks’ in the flow lists </w:t>
      </w:r>
      <w:r w:rsidR="00FB556B" w:rsidRPr="00C822DF">
        <w:t>of ecoinvent and Environmental Footprint is consequently prioritized over ‘urban air close to ground’ as proxy to unspecified air emissions.</w:t>
      </w:r>
    </w:p>
    <w:p w14:paraId="4D1601E1" w14:textId="1552D30A" w:rsidR="00350839" w:rsidRDefault="006E7D97" w:rsidP="00FB556B">
      <w:r w:rsidRPr="003060B0">
        <w:t xml:space="preserve">The contexts for emissions to indoor air are at the other end of the spectrum, compared to </w:t>
      </w:r>
      <w:r w:rsidR="00C03A66" w:rsidRPr="003060B0">
        <w:t xml:space="preserve">the </w:t>
      </w:r>
      <w:r w:rsidRPr="003060B0">
        <w:t>‘unspecified’</w:t>
      </w:r>
      <w:r w:rsidR="00C03A66" w:rsidRPr="003060B0">
        <w:t xml:space="preserve"> sub-compartment</w:t>
      </w:r>
      <w:r w:rsidRPr="003060B0">
        <w:t>. With the assumption that fate and effect factors for human health impacts from indoor air emissions are distinctly different</w:t>
      </w:r>
      <w:r w:rsidR="00C03A66" w:rsidRPr="003060B0">
        <w:t xml:space="preserve"> from</w:t>
      </w:r>
      <w:r w:rsidRPr="003060B0">
        <w:t xml:space="preserve"> other sub-compartments, we propose to only map this context either to the equivalent target-side context</w:t>
      </w:r>
      <w:r w:rsidR="00C03A66" w:rsidRPr="003060B0">
        <w:t xml:space="preserve"> (i.e., indoor to indoor)</w:t>
      </w:r>
      <w:r w:rsidRPr="003060B0">
        <w:t xml:space="preserve"> or ‘unspecified’ (as </w:t>
      </w:r>
      <w:r w:rsidR="00C03A66" w:rsidRPr="003060B0">
        <w:t xml:space="preserve">the </w:t>
      </w:r>
      <w:r w:rsidRPr="003060B0">
        <w:t>only proxy, if maintaining mass/energy balances over the datasets is prioritized).</w:t>
      </w:r>
      <w:r>
        <w:t xml:space="preserve"> </w:t>
      </w:r>
    </w:p>
    <w:tbl>
      <w:tblPr>
        <w:tblStyle w:val="TableGridLight"/>
        <w:tblW w:w="0" w:type="auto"/>
        <w:tblLook w:val="04A0" w:firstRow="1" w:lastRow="0" w:firstColumn="1" w:lastColumn="0" w:noHBand="0" w:noVBand="1"/>
      </w:tblPr>
      <w:tblGrid>
        <w:gridCol w:w="3006"/>
        <w:gridCol w:w="3006"/>
        <w:gridCol w:w="3007"/>
      </w:tblGrid>
      <w:tr w:rsidR="001E5116" w:rsidRPr="00664C5A" w14:paraId="70D6C759" w14:textId="77777777" w:rsidTr="00CE2867">
        <w:tc>
          <w:tcPr>
            <w:tcW w:w="3006" w:type="dxa"/>
          </w:tcPr>
          <w:p w14:paraId="4F8D84E8" w14:textId="77777777" w:rsidR="001E5116" w:rsidRPr="00664C5A" w:rsidRDefault="001E5116" w:rsidP="00CE2867">
            <w:pPr>
              <w:rPr>
                <w:rStyle w:val="SubtleEmphasis"/>
                <w:sz w:val="20"/>
                <w:szCs w:val="20"/>
              </w:rPr>
            </w:pPr>
            <w:r w:rsidRPr="00664C5A">
              <w:rPr>
                <w:rStyle w:val="SubtleEmphasis"/>
                <w:sz w:val="20"/>
                <w:szCs w:val="20"/>
              </w:rPr>
              <w:t>The challenge</w:t>
            </w:r>
          </w:p>
        </w:tc>
        <w:tc>
          <w:tcPr>
            <w:tcW w:w="3006" w:type="dxa"/>
          </w:tcPr>
          <w:p w14:paraId="03308503" w14:textId="77777777" w:rsidR="001E5116" w:rsidRPr="00664C5A" w:rsidRDefault="001E5116" w:rsidP="00CE2867">
            <w:pPr>
              <w:rPr>
                <w:rStyle w:val="SubtleEmphasis"/>
                <w:sz w:val="20"/>
                <w:szCs w:val="20"/>
              </w:rPr>
            </w:pPr>
            <w:r w:rsidRPr="00664C5A">
              <w:rPr>
                <w:rStyle w:val="SubtleEmphasis"/>
                <w:sz w:val="20"/>
                <w:szCs w:val="20"/>
              </w:rPr>
              <w:t>Solution implemented</w:t>
            </w:r>
          </w:p>
        </w:tc>
        <w:tc>
          <w:tcPr>
            <w:tcW w:w="3007" w:type="dxa"/>
          </w:tcPr>
          <w:p w14:paraId="776B7790" w14:textId="77777777" w:rsidR="001E5116" w:rsidRPr="00664C5A" w:rsidRDefault="001E5116" w:rsidP="00CE2867">
            <w:pPr>
              <w:rPr>
                <w:rStyle w:val="SubtleEmphasis"/>
                <w:sz w:val="20"/>
                <w:szCs w:val="20"/>
              </w:rPr>
            </w:pPr>
            <w:r w:rsidRPr="00664C5A">
              <w:rPr>
                <w:rStyle w:val="SubtleEmphasis"/>
                <w:sz w:val="20"/>
                <w:szCs w:val="20"/>
              </w:rPr>
              <w:t>Potential implications in format conversion</w:t>
            </w:r>
          </w:p>
        </w:tc>
      </w:tr>
      <w:tr w:rsidR="001E5116" w:rsidRPr="00664C5A" w14:paraId="56F59DF4" w14:textId="77777777" w:rsidTr="00CE2867">
        <w:tc>
          <w:tcPr>
            <w:tcW w:w="3006" w:type="dxa"/>
          </w:tcPr>
          <w:p w14:paraId="5D9D2206" w14:textId="77777777" w:rsidR="001E5116" w:rsidRDefault="001E5116" w:rsidP="00CE2867">
            <w:pPr>
              <w:rPr>
                <w:sz w:val="20"/>
                <w:szCs w:val="20"/>
              </w:rPr>
            </w:pPr>
            <w:r>
              <w:rPr>
                <w:sz w:val="20"/>
                <w:szCs w:val="20"/>
              </w:rPr>
              <w:t>Should ‘unspecified’ contexts on the source side be mapped to contexts representing more specific (i.e., smaller) sub-compartments?</w:t>
            </w:r>
          </w:p>
        </w:tc>
        <w:tc>
          <w:tcPr>
            <w:tcW w:w="3006" w:type="dxa"/>
          </w:tcPr>
          <w:p w14:paraId="702F239B" w14:textId="52BDE625" w:rsidR="001E5116" w:rsidRPr="00664C5A" w:rsidRDefault="001E5116" w:rsidP="00CE2867">
            <w:pPr>
              <w:rPr>
                <w:sz w:val="20"/>
                <w:szCs w:val="20"/>
              </w:rPr>
            </w:pPr>
            <w:r>
              <w:rPr>
                <w:sz w:val="20"/>
                <w:szCs w:val="20"/>
              </w:rPr>
              <w:t xml:space="preserve">Yes, but to be decided on a case-by-case basis. Priority should be given to proxy contexts expected to be assigned the same or </w:t>
            </w:r>
            <w:r w:rsidR="0058734F">
              <w:rPr>
                <w:sz w:val="20"/>
                <w:szCs w:val="20"/>
              </w:rPr>
              <w:t xml:space="preserve">as </w:t>
            </w:r>
            <w:r>
              <w:rPr>
                <w:sz w:val="20"/>
                <w:szCs w:val="20"/>
              </w:rPr>
              <w:t>similar characterization factors as ‘unspecified’.</w:t>
            </w:r>
          </w:p>
        </w:tc>
        <w:tc>
          <w:tcPr>
            <w:tcW w:w="3007" w:type="dxa"/>
          </w:tcPr>
          <w:p w14:paraId="5B75F2EF" w14:textId="5D539828" w:rsidR="001E5116" w:rsidRPr="00664C5A" w:rsidRDefault="0058734F" w:rsidP="00CE2867">
            <w:pPr>
              <w:rPr>
                <w:sz w:val="20"/>
                <w:szCs w:val="20"/>
              </w:rPr>
            </w:pPr>
            <w:r>
              <w:rPr>
                <w:sz w:val="20"/>
                <w:szCs w:val="20"/>
              </w:rPr>
              <w:t>Mapping decision might affect LCIA score consistency</w:t>
            </w:r>
          </w:p>
        </w:tc>
      </w:tr>
      <w:tr w:rsidR="001E5116" w:rsidRPr="00664C5A" w14:paraId="7DCB653D" w14:textId="77777777" w:rsidTr="00CE2867">
        <w:tc>
          <w:tcPr>
            <w:tcW w:w="3006" w:type="dxa"/>
          </w:tcPr>
          <w:p w14:paraId="27B97F65" w14:textId="77777777" w:rsidR="001E5116" w:rsidRDefault="001E5116" w:rsidP="00CE2867">
            <w:pPr>
              <w:rPr>
                <w:sz w:val="20"/>
                <w:szCs w:val="20"/>
              </w:rPr>
            </w:pPr>
            <w:r>
              <w:rPr>
                <w:sz w:val="20"/>
                <w:szCs w:val="20"/>
              </w:rPr>
              <w:t xml:space="preserve">How to map contexts related to indoor air emissions? </w:t>
            </w:r>
          </w:p>
        </w:tc>
        <w:tc>
          <w:tcPr>
            <w:tcW w:w="3006" w:type="dxa"/>
          </w:tcPr>
          <w:p w14:paraId="125912CC" w14:textId="77777777" w:rsidR="001E5116" w:rsidRPr="00664C5A" w:rsidRDefault="001E5116" w:rsidP="00CE2867">
            <w:pPr>
              <w:rPr>
                <w:sz w:val="20"/>
                <w:szCs w:val="20"/>
              </w:rPr>
            </w:pPr>
            <w:r>
              <w:rPr>
                <w:sz w:val="20"/>
                <w:szCs w:val="20"/>
              </w:rPr>
              <w:t>Source-side contexts for indoor air emissions are only mapped to contexts on the target-side representing either indoor (default) or completely unspecified (as proxy). IDEA on the target side constitutes an exception, onto which indoor air emissions are not mapped</w:t>
            </w:r>
          </w:p>
        </w:tc>
        <w:tc>
          <w:tcPr>
            <w:tcW w:w="3007" w:type="dxa"/>
          </w:tcPr>
          <w:p w14:paraId="7E32CC0F" w14:textId="79984171" w:rsidR="001E5116" w:rsidRPr="00664C5A" w:rsidRDefault="0058734F" w:rsidP="00CE2867">
            <w:pPr>
              <w:rPr>
                <w:sz w:val="20"/>
                <w:szCs w:val="20"/>
              </w:rPr>
            </w:pPr>
            <w:r>
              <w:rPr>
                <w:sz w:val="20"/>
                <w:szCs w:val="20"/>
              </w:rPr>
              <w:t>Tradeoff between completeness of mapping (e.g., to maintain mass balance of inventory) and LCIA score consistency (expected to decrease for LCIA methods related to human health impacts).</w:t>
            </w:r>
          </w:p>
        </w:tc>
      </w:tr>
    </w:tbl>
    <w:p w14:paraId="1EF246A9" w14:textId="77777777" w:rsidR="001E5116" w:rsidRDefault="001E5116" w:rsidP="002A7037"/>
    <w:p w14:paraId="4C73934F" w14:textId="4A02EA6A" w:rsidR="006A6947" w:rsidRDefault="00EE3A7D" w:rsidP="006A6947">
      <w:pPr>
        <w:pStyle w:val="Heading2"/>
      </w:pPr>
      <w:bookmarkStart w:id="199" w:name="_Ref83845497"/>
      <w:bookmarkStart w:id="200" w:name="_Toc89114925"/>
      <w:r>
        <w:t>Issu</w:t>
      </w:r>
      <w:r w:rsidR="006A6947">
        <w:t>e</w:t>
      </w:r>
      <w:r>
        <w:t>s related to match</w:t>
      </w:r>
      <w:r w:rsidR="006A6947">
        <w:t>ing</w:t>
      </w:r>
      <w:r>
        <w:t xml:space="preserve"> of flowable (context-independent)</w:t>
      </w:r>
      <w:bookmarkEnd w:id="199"/>
      <w:bookmarkEnd w:id="200"/>
    </w:p>
    <w:p w14:paraId="06CC35DC" w14:textId="39A0DD36" w:rsidR="00074E5E" w:rsidRDefault="001B26E3" w:rsidP="00074E5E">
      <w:r>
        <w:t xml:space="preserve">Despite the title of this section, we do in some cases need to consider the main compartments (i.e., air, ground/soil, and water) when trying to establish the most suitable match between </w:t>
      </w:r>
      <w:proofErr w:type="spellStart"/>
      <w:r>
        <w:t>flowables</w:t>
      </w:r>
      <w:proofErr w:type="spellEnd"/>
      <w:r>
        <w:t xml:space="preserve">.  </w:t>
      </w:r>
    </w:p>
    <w:p w14:paraId="5B2CFAC2" w14:textId="661BFA17" w:rsidR="00C03A66" w:rsidRDefault="00C03A66" w:rsidP="00C03A66">
      <w:pPr>
        <w:pStyle w:val="Heading3"/>
      </w:pPr>
      <w:bookmarkStart w:id="201" w:name="_Ref83845498"/>
      <w:bookmarkStart w:id="202" w:name="_Toc89114926"/>
      <w:r>
        <w:t xml:space="preserve">Specific to less specific </w:t>
      </w:r>
      <w:proofErr w:type="spellStart"/>
      <w:r>
        <w:t>flowables</w:t>
      </w:r>
      <w:bookmarkEnd w:id="201"/>
      <w:bookmarkEnd w:id="202"/>
      <w:proofErr w:type="spellEnd"/>
    </w:p>
    <w:p w14:paraId="428B0ED1" w14:textId="0EA1990F" w:rsidR="00A31466" w:rsidRDefault="00C03A66" w:rsidP="00C03A66">
      <w:proofErr w:type="spellStart"/>
      <w:r>
        <w:t>Flowables</w:t>
      </w:r>
      <w:proofErr w:type="spellEnd"/>
      <w:r>
        <w:t xml:space="preserve"> representing groups or </w:t>
      </w:r>
      <w:r w:rsidR="001B26E3">
        <w:t>“</w:t>
      </w:r>
      <w:r w:rsidR="007B5967">
        <w:t>totals</w:t>
      </w:r>
      <w:r w:rsidR="001B26E3">
        <w:t>”</w:t>
      </w:r>
      <w:r w:rsidR="007B5967">
        <w:t xml:space="preserve"> of</w:t>
      </w:r>
      <w:r w:rsidR="001B26E3">
        <w:t>,</w:t>
      </w:r>
      <w:r w:rsidR="007B5967">
        <w:t xml:space="preserve"> </w:t>
      </w:r>
      <w:r w:rsidR="001B26E3">
        <w:t xml:space="preserve">for example, chemicals </w:t>
      </w:r>
      <w:r w:rsidR="007B5967">
        <w:t xml:space="preserve">can provide suitable matches to a wide range of more specific </w:t>
      </w:r>
      <w:proofErr w:type="spellStart"/>
      <w:r w:rsidR="007B5967">
        <w:t>flowables</w:t>
      </w:r>
      <w:proofErr w:type="spellEnd"/>
      <w:r w:rsidR="007B5967">
        <w:t xml:space="preserve">, e.g., </w:t>
      </w:r>
      <w:r w:rsidR="001B26E3">
        <w:t xml:space="preserve">the </w:t>
      </w:r>
      <w:r w:rsidR="007B5967">
        <w:t xml:space="preserve">individual chemical substances. This this is a form of aggregation </w:t>
      </w:r>
      <w:r w:rsidR="001B26E3">
        <w:t xml:space="preserve">that </w:t>
      </w:r>
      <w:r w:rsidR="007B5967">
        <w:t>results in a loss of information, as the mapping cannot be readily reversed (</w:t>
      </w:r>
      <w:r w:rsidR="00A31466">
        <w:t>with</w:t>
      </w:r>
      <w:r w:rsidR="007B5967">
        <w:t xml:space="preserve">out a separate log/record of the original flows). The characterization of the more unspecified </w:t>
      </w:r>
      <w:proofErr w:type="spellStart"/>
      <w:r w:rsidR="007B5967">
        <w:t>flowables</w:t>
      </w:r>
      <w:proofErr w:type="spellEnd"/>
      <w:r w:rsidR="007B5967">
        <w:t xml:space="preserve"> in impact assessment </w:t>
      </w:r>
      <w:r w:rsidR="00A83002">
        <w:t xml:space="preserve">is </w:t>
      </w:r>
      <w:r w:rsidR="001B26E3">
        <w:t xml:space="preserve">generally </w:t>
      </w:r>
      <w:r w:rsidR="00A83002">
        <w:t>associated with higher</w:t>
      </w:r>
      <w:r w:rsidR="00E3232B">
        <w:t xml:space="preserve"> </w:t>
      </w:r>
      <w:r w:rsidR="007B5967">
        <w:t xml:space="preserve">uncertainty. </w:t>
      </w:r>
      <w:r w:rsidR="00BB0448">
        <w:t>Equivalents, such as the</w:t>
      </w:r>
      <w:r w:rsidR="00A31466">
        <w:t xml:space="preserve"> (human)</w:t>
      </w:r>
      <w:r w:rsidR="00BB0448">
        <w:t xml:space="preserve"> </w:t>
      </w:r>
      <w:r w:rsidR="00BB0448" w:rsidRPr="00A31466">
        <w:rPr>
          <w:i/>
          <w:iCs/>
        </w:rPr>
        <w:t>toxicity equivalency factor (TEF)</w:t>
      </w:r>
      <w:r w:rsidR="00BB0448">
        <w:t xml:space="preserve"> for dioxins</w:t>
      </w:r>
      <w:r w:rsidR="00A31466">
        <w:t>, based on a reference substance (</w:t>
      </w:r>
      <w:r w:rsidR="00A31466" w:rsidRPr="00A31466">
        <w:t>2,3,7,8-tetrachlorodibenzo-</w:t>
      </w:r>
      <w:r w:rsidR="00A31466" w:rsidRPr="00A31466">
        <w:rPr>
          <w:i/>
          <w:iCs/>
        </w:rPr>
        <w:t>p-</w:t>
      </w:r>
      <w:r w:rsidR="00A31466" w:rsidRPr="00A31466">
        <w:t>dioxin</w:t>
      </w:r>
      <w:r w:rsidR="00A31466">
        <w:t>, TCDD),</w:t>
      </w:r>
      <w:r w:rsidR="00F12650">
        <w:rPr>
          <w:rStyle w:val="FootnoteReference"/>
        </w:rPr>
        <w:footnoteReference w:id="11"/>
      </w:r>
      <w:r w:rsidR="00A31466">
        <w:t xml:space="preserve"> work well for elementary flows contributing to single or a few distinct environmental problems. </w:t>
      </w:r>
    </w:p>
    <w:p w14:paraId="7F6844BA" w14:textId="3F789869" w:rsidR="00F27124" w:rsidRDefault="00F27124" w:rsidP="00C03A66"/>
    <w:p w14:paraId="107BC6F2" w14:textId="778BDA5F" w:rsidR="00F27124" w:rsidRDefault="00F27124" w:rsidP="00C03A66"/>
    <w:p w14:paraId="4B457203" w14:textId="77777777" w:rsidR="00F27124" w:rsidRPr="00A31466" w:rsidRDefault="00F27124" w:rsidP="00C03A66"/>
    <w:tbl>
      <w:tblPr>
        <w:tblStyle w:val="TableGridLight"/>
        <w:tblW w:w="0" w:type="auto"/>
        <w:tblLook w:val="04A0" w:firstRow="1" w:lastRow="0" w:firstColumn="1" w:lastColumn="0" w:noHBand="0" w:noVBand="1"/>
      </w:tblPr>
      <w:tblGrid>
        <w:gridCol w:w="3006"/>
        <w:gridCol w:w="3006"/>
        <w:gridCol w:w="3007"/>
      </w:tblGrid>
      <w:tr w:rsidR="00C03A66" w:rsidRPr="00664C5A" w14:paraId="7687AA2C" w14:textId="77777777" w:rsidTr="00CE2867">
        <w:tc>
          <w:tcPr>
            <w:tcW w:w="3006" w:type="dxa"/>
          </w:tcPr>
          <w:p w14:paraId="6B9C2F08" w14:textId="77777777" w:rsidR="00C03A66" w:rsidRPr="00664C5A" w:rsidRDefault="00C03A66" w:rsidP="00CE2867">
            <w:pPr>
              <w:rPr>
                <w:rStyle w:val="SubtleEmphasis"/>
                <w:sz w:val="20"/>
                <w:szCs w:val="20"/>
              </w:rPr>
            </w:pPr>
            <w:r w:rsidRPr="00664C5A">
              <w:rPr>
                <w:rStyle w:val="SubtleEmphasis"/>
                <w:sz w:val="20"/>
                <w:szCs w:val="20"/>
              </w:rPr>
              <w:lastRenderedPageBreak/>
              <w:t>The challenge</w:t>
            </w:r>
          </w:p>
        </w:tc>
        <w:tc>
          <w:tcPr>
            <w:tcW w:w="3006" w:type="dxa"/>
          </w:tcPr>
          <w:p w14:paraId="61C52DE8" w14:textId="77777777" w:rsidR="00C03A66" w:rsidRPr="00664C5A" w:rsidRDefault="00C03A66" w:rsidP="00CE2867">
            <w:pPr>
              <w:rPr>
                <w:rStyle w:val="SubtleEmphasis"/>
                <w:sz w:val="20"/>
                <w:szCs w:val="20"/>
              </w:rPr>
            </w:pPr>
            <w:r w:rsidRPr="00664C5A">
              <w:rPr>
                <w:rStyle w:val="SubtleEmphasis"/>
                <w:sz w:val="20"/>
                <w:szCs w:val="20"/>
              </w:rPr>
              <w:t>Solution implemented</w:t>
            </w:r>
          </w:p>
        </w:tc>
        <w:tc>
          <w:tcPr>
            <w:tcW w:w="3007" w:type="dxa"/>
          </w:tcPr>
          <w:p w14:paraId="647EFB9D" w14:textId="77777777" w:rsidR="00C03A66" w:rsidRPr="00664C5A" w:rsidRDefault="00C03A66" w:rsidP="00CE2867">
            <w:pPr>
              <w:rPr>
                <w:rStyle w:val="SubtleEmphasis"/>
                <w:sz w:val="20"/>
                <w:szCs w:val="20"/>
              </w:rPr>
            </w:pPr>
            <w:r w:rsidRPr="00664C5A">
              <w:rPr>
                <w:rStyle w:val="SubtleEmphasis"/>
                <w:sz w:val="20"/>
                <w:szCs w:val="20"/>
              </w:rPr>
              <w:t>Potential implications in format conversion</w:t>
            </w:r>
          </w:p>
        </w:tc>
      </w:tr>
      <w:tr w:rsidR="00C03A66" w:rsidRPr="00664C5A" w14:paraId="60B198FB" w14:textId="77777777" w:rsidTr="00CE2867">
        <w:tc>
          <w:tcPr>
            <w:tcW w:w="3006" w:type="dxa"/>
          </w:tcPr>
          <w:p w14:paraId="4D9848A7" w14:textId="78E41481" w:rsidR="00C03A66" w:rsidRPr="00664C5A" w:rsidRDefault="0061726A" w:rsidP="00CE2867">
            <w:pPr>
              <w:rPr>
                <w:sz w:val="20"/>
                <w:szCs w:val="20"/>
              </w:rPr>
            </w:pPr>
            <w:r>
              <w:rPr>
                <w:sz w:val="20"/>
                <w:szCs w:val="20"/>
              </w:rPr>
              <w:t>How to map</w:t>
            </w:r>
            <w:r w:rsidR="00A108BD">
              <w:rPr>
                <w:sz w:val="20"/>
                <w:szCs w:val="20"/>
              </w:rPr>
              <w:t xml:space="preserve"> overlapping </w:t>
            </w:r>
            <w:proofErr w:type="spellStart"/>
            <w:r w:rsidR="00A108BD">
              <w:rPr>
                <w:sz w:val="20"/>
                <w:szCs w:val="20"/>
              </w:rPr>
              <w:t>flowables</w:t>
            </w:r>
            <w:proofErr w:type="spellEnd"/>
            <w:r w:rsidR="00A108BD">
              <w:rPr>
                <w:sz w:val="20"/>
                <w:szCs w:val="20"/>
              </w:rPr>
              <w:t xml:space="preserve"> (of different scope)</w:t>
            </w:r>
            <w:r>
              <w:rPr>
                <w:sz w:val="20"/>
                <w:szCs w:val="20"/>
              </w:rPr>
              <w:t>?</w:t>
            </w:r>
          </w:p>
        </w:tc>
        <w:tc>
          <w:tcPr>
            <w:tcW w:w="3006" w:type="dxa"/>
          </w:tcPr>
          <w:p w14:paraId="66281372" w14:textId="39A471A7" w:rsidR="00C03A66" w:rsidRPr="00664C5A" w:rsidRDefault="003206C2" w:rsidP="00CE2867">
            <w:pPr>
              <w:rPr>
                <w:sz w:val="20"/>
                <w:szCs w:val="20"/>
              </w:rPr>
            </w:pPr>
            <w:r>
              <w:rPr>
                <w:sz w:val="20"/>
                <w:szCs w:val="20"/>
              </w:rPr>
              <w:t xml:space="preserve">These </w:t>
            </w:r>
            <w:r w:rsidR="00A108BD">
              <w:rPr>
                <w:sz w:val="20"/>
                <w:szCs w:val="20"/>
              </w:rPr>
              <w:t>matches are considered (near) ideal, even t</w:t>
            </w:r>
            <w:r>
              <w:rPr>
                <w:sz w:val="20"/>
                <w:szCs w:val="20"/>
              </w:rPr>
              <w:t>h</w:t>
            </w:r>
            <w:r w:rsidR="00A108BD">
              <w:rPr>
                <w:sz w:val="20"/>
                <w:szCs w:val="20"/>
              </w:rPr>
              <w:t xml:space="preserve">ough information may be lost in the aggregation of </w:t>
            </w:r>
            <w:proofErr w:type="spellStart"/>
            <w:r w:rsidR="00A108BD">
              <w:rPr>
                <w:sz w:val="20"/>
                <w:szCs w:val="20"/>
              </w:rPr>
              <w:t>flowables</w:t>
            </w:r>
            <w:proofErr w:type="spellEnd"/>
            <w:r w:rsidR="00A108BD">
              <w:rPr>
                <w:sz w:val="20"/>
                <w:szCs w:val="20"/>
              </w:rPr>
              <w:t xml:space="preserve">, constituting logical sub-sets of the target-side match. </w:t>
            </w:r>
          </w:p>
        </w:tc>
        <w:tc>
          <w:tcPr>
            <w:tcW w:w="3007" w:type="dxa"/>
          </w:tcPr>
          <w:p w14:paraId="2A7EE205" w14:textId="3D0E130E" w:rsidR="00C03A66" w:rsidRPr="00664C5A" w:rsidRDefault="003206C2" w:rsidP="00CE2867">
            <w:pPr>
              <w:rPr>
                <w:sz w:val="20"/>
                <w:szCs w:val="20"/>
              </w:rPr>
            </w:pPr>
            <w:r>
              <w:rPr>
                <w:sz w:val="20"/>
                <w:szCs w:val="20"/>
              </w:rPr>
              <w:t xml:space="preserve">Conversion </w:t>
            </w:r>
            <w:r w:rsidR="00A108BD">
              <w:rPr>
                <w:sz w:val="20"/>
                <w:szCs w:val="20"/>
              </w:rPr>
              <w:t xml:space="preserve">factors, </w:t>
            </w:r>
            <w:r w:rsidR="0061726A">
              <w:rPr>
                <w:sz w:val="20"/>
                <w:szCs w:val="20"/>
              </w:rPr>
              <w:t>e.g., based on</w:t>
            </w:r>
            <w:r w:rsidR="00A108BD">
              <w:rPr>
                <w:sz w:val="20"/>
                <w:szCs w:val="20"/>
              </w:rPr>
              <w:t xml:space="preserve"> clearly defined reference substances (for equivalency), </w:t>
            </w:r>
            <w:r w:rsidR="0061726A">
              <w:rPr>
                <w:sz w:val="20"/>
                <w:szCs w:val="20"/>
              </w:rPr>
              <w:t>might be required for LCIA score consistency</w:t>
            </w:r>
          </w:p>
        </w:tc>
      </w:tr>
      <w:tr w:rsidR="00C03A66" w:rsidRPr="00664C5A" w14:paraId="6205137D" w14:textId="77777777" w:rsidTr="00CE2867">
        <w:tc>
          <w:tcPr>
            <w:tcW w:w="3006" w:type="dxa"/>
          </w:tcPr>
          <w:p w14:paraId="1846B3BF" w14:textId="65956401" w:rsidR="00C03A66" w:rsidRPr="00664C5A" w:rsidRDefault="0061726A" w:rsidP="00CE2867">
            <w:pPr>
              <w:rPr>
                <w:sz w:val="20"/>
                <w:szCs w:val="20"/>
              </w:rPr>
            </w:pPr>
            <w:r>
              <w:rPr>
                <w:sz w:val="20"/>
                <w:szCs w:val="20"/>
              </w:rPr>
              <w:t>Should unspecified</w:t>
            </w:r>
            <w:r w:rsidR="00C02B87">
              <w:rPr>
                <w:sz w:val="20"/>
                <w:szCs w:val="20"/>
              </w:rPr>
              <w:t xml:space="preserve"> </w:t>
            </w:r>
            <w:proofErr w:type="spellStart"/>
            <w:r w:rsidR="00C02B87">
              <w:rPr>
                <w:sz w:val="20"/>
                <w:szCs w:val="20"/>
              </w:rPr>
              <w:t>flowables</w:t>
            </w:r>
            <w:proofErr w:type="spellEnd"/>
            <w:r w:rsidR="00C02B87">
              <w:rPr>
                <w:sz w:val="20"/>
                <w:szCs w:val="20"/>
              </w:rPr>
              <w:t xml:space="preserve">, including those representing groups or totals, be mapped to more specific </w:t>
            </w:r>
            <w:proofErr w:type="spellStart"/>
            <w:r w:rsidR="00C02B87">
              <w:rPr>
                <w:sz w:val="20"/>
                <w:szCs w:val="20"/>
              </w:rPr>
              <w:t>flowabables</w:t>
            </w:r>
            <w:proofErr w:type="spellEnd"/>
            <w:r w:rsidR="00C02B87">
              <w:rPr>
                <w:sz w:val="20"/>
                <w:szCs w:val="20"/>
              </w:rPr>
              <w:t xml:space="preserve"> (like individual substances)?</w:t>
            </w:r>
          </w:p>
        </w:tc>
        <w:tc>
          <w:tcPr>
            <w:tcW w:w="3006" w:type="dxa"/>
          </w:tcPr>
          <w:p w14:paraId="6B6A62B4" w14:textId="07738735" w:rsidR="00C02B87" w:rsidRPr="00664C5A" w:rsidRDefault="00C02B87" w:rsidP="00CE2867">
            <w:pPr>
              <w:rPr>
                <w:sz w:val="20"/>
                <w:szCs w:val="20"/>
              </w:rPr>
            </w:pPr>
            <w:r>
              <w:rPr>
                <w:sz w:val="20"/>
                <w:szCs w:val="20"/>
              </w:rPr>
              <w:t>We generally advice against this, unless a well-accepted and widely applied reference substance is available, e.g., 2,3,7,8-TCDD for dioxins</w:t>
            </w:r>
          </w:p>
        </w:tc>
        <w:tc>
          <w:tcPr>
            <w:tcW w:w="3007" w:type="dxa"/>
          </w:tcPr>
          <w:p w14:paraId="6B5975B2" w14:textId="1960EBBB" w:rsidR="00C03A66" w:rsidRPr="00664C5A" w:rsidRDefault="00C644C7" w:rsidP="00CE2867">
            <w:pPr>
              <w:rPr>
                <w:sz w:val="20"/>
                <w:szCs w:val="20"/>
              </w:rPr>
            </w:pPr>
            <w:r>
              <w:rPr>
                <w:sz w:val="20"/>
                <w:szCs w:val="20"/>
              </w:rPr>
              <w:t xml:space="preserve">Unspecified </w:t>
            </w:r>
            <w:proofErr w:type="spellStart"/>
            <w:r>
              <w:rPr>
                <w:sz w:val="20"/>
                <w:szCs w:val="20"/>
              </w:rPr>
              <w:t>flowables</w:t>
            </w:r>
            <w:proofErr w:type="spellEnd"/>
            <w:r>
              <w:rPr>
                <w:sz w:val="20"/>
                <w:szCs w:val="20"/>
              </w:rPr>
              <w:t xml:space="preserve"> are dropped during </w:t>
            </w:r>
            <w:r w:rsidR="00A83002">
              <w:rPr>
                <w:sz w:val="20"/>
                <w:szCs w:val="20"/>
              </w:rPr>
              <w:t xml:space="preserve">dataset format </w:t>
            </w:r>
            <w:r>
              <w:rPr>
                <w:sz w:val="20"/>
                <w:szCs w:val="20"/>
              </w:rPr>
              <w:t>conversion. The relevance should be assessed on a case-by-case basis, and justified accordingly</w:t>
            </w:r>
          </w:p>
        </w:tc>
      </w:tr>
    </w:tbl>
    <w:p w14:paraId="198229BD" w14:textId="7EBC3410" w:rsidR="00C03A66" w:rsidRDefault="00C03A66" w:rsidP="00C03A66"/>
    <w:p w14:paraId="152643A6" w14:textId="1C1E1FE2" w:rsidR="00C644C7" w:rsidRDefault="00C644C7" w:rsidP="00C03A66">
      <w:r>
        <w:t xml:space="preserve">The table below contains several concrete examples illustrating how </w:t>
      </w:r>
      <w:proofErr w:type="spellStart"/>
      <w:r>
        <w:t>flowables</w:t>
      </w:r>
      <w:proofErr w:type="spellEnd"/>
      <w:r>
        <w:t xml:space="preserve"> of different scope or degree of specificity were mapped in the present project.</w:t>
      </w:r>
    </w:p>
    <w:tbl>
      <w:tblPr>
        <w:tblStyle w:val="TableGridLight"/>
        <w:tblW w:w="0" w:type="auto"/>
        <w:tblLook w:val="04A0" w:firstRow="1" w:lastRow="0" w:firstColumn="1" w:lastColumn="0" w:noHBand="0" w:noVBand="1"/>
      </w:tblPr>
      <w:tblGrid>
        <w:gridCol w:w="1552"/>
        <w:gridCol w:w="2917"/>
        <w:gridCol w:w="1559"/>
        <w:gridCol w:w="2991"/>
      </w:tblGrid>
      <w:tr w:rsidR="00A31466" w:rsidRPr="00A31466" w14:paraId="51D01D65" w14:textId="77777777" w:rsidTr="0061726A">
        <w:tc>
          <w:tcPr>
            <w:tcW w:w="1552" w:type="dxa"/>
          </w:tcPr>
          <w:p w14:paraId="478967A4" w14:textId="5D5AC0EB" w:rsidR="00A31466" w:rsidRPr="00C644C7" w:rsidRDefault="00A31466" w:rsidP="00CE2867">
            <w:pPr>
              <w:rPr>
                <w:rStyle w:val="SubtleEmphasis"/>
                <w:b/>
                <w:bCs/>
                <w:sz w:val="20"/>
                <w:szCs w:val="20"/>
                <w:lang w:eastAsia="ja-JP"/>
              </w:rPr>
            </w:pPr>
            <w:r w:rsidRPr="00C644C7">
              <w:rPr>
                <w:rStyle w:val="SubtleEmphasis"/>
                <w:rFonts w:hint="eastAsia"/>
                <w:b/>
                <w:bCs/>
                <w:sz w:val="20"/>
                <w:szCs w:val="20"/>
                <w:lang w:eastAsia="ja-JP"/>
              </w:rPr>
              <w:t>S</w:t>
            </w:r>
            <w:r w:rsidRPr="00C644C7">
              <w:rPr>
                <w:rStyle w:val="SubtleEmphasis"/>
                <w:b/>
                <w:bCs/>
                <w:sz w:val="20"/>
                <w:szCs w:val="20"/>
                <w:lang w:eastAsia="ja-JP"/>
              </w:rPr>
              <w:t xml:space="preserve">ource </w:t>
            </w:r>
            <w:r w:rsidR="00C644C7" w:rsidRPr="00C644C7">
              <w:rPr>
                <w:rStyle w:val="SubtleEmphasis"/>
                <w:b/>
                <w:bCs/>
                <w:sz w:val="20"/>
                <w:szCs w:val="20"/>
                <w:lang w:eastAsia="ja-JP"/>
              </w:rPr>
              <w:t>f</w:t>
            </w:r>
            <w:r w:rsidRPr="00C644C7">
              <w:rPr>
                <w:rStyle w:val="SubtleEmphasis"/>
                <w:b/>
                <w:bCs/>
                <w:sz w:val="20"/>
                <w:szCs w:val="20"/>
                <w:lang w:eastAsia="ja-JP"/>
              </w:rPr>
              <w:t>low</w:t>
            </w:r>
            <w:r w:rsidR="00C644C7" w:rsidRPr="00C644C7">
              <w:rPr>
                <w:rStyle w:val="SubtleEmphasis"/>
                <w:b/>
                <w:bCs/>
                <w:sz w:val="20"/>
                <w:szCs w:val="20"/>
                <w:lang w:eastAsia="ja-JP"/>
              </w:rPr>
              <w:t xml:space="preserve"> </w:t>
            </w:r>
            <w:r w:rsidRPr="00C644C7">
              <w:rPr>
                <w:rStyle w:val="SubtleEmphasis"/>
                <w:b/>
                <w:bCs/>
                <w:sz w:val="20"/>
                <w:szCs w:val="20"/>
                <w:lang w:eastAsia="ja-JP"/>
              </w:rPr>
              <w:t>list</w:t>
            </w:r>
          </w:p>
        </w:tc>
        <w:tc>
          <w:tcPr>
            <w:tcW w:w="2917" w:type="dxa"/>
          </w:tcPr>
          <w:p w14:paraId="7D59CC80" w14:textId="630F95AB" w:rsidR="00A31466" w:rsidRPr="00C644C7" w:rsidRDefault="00A31466" w:rsidP="00CE2867">
            <w:pPr>
              <w:rPr>
                <w:rStyle w:val="SubtleEmphasis"/>
                <w:b/>
                <w:bCs/>
                <w:sz w:val="20"/>
                <w:szCs w:val="20"/>
              </w:rPr>
            </w:pPr>
            <w:r w:rsidRPr="00C644C7">
              <w:rPr>
                <w:rStyle w:val="SubtleEmphasis"/>
                <w:b/>
                <w:bCs/>
                <w:sz w:val="20"/>
                <w:szCs w:val="20"/>
              </w:rPr>
              <w:t>Source flowable</w:t>
            </w:r>
          </w:p>
        </w:tc>
        <w:tc>
          <w:tcPr>
            <w:tcW w:w="1559" w:type="dxa"/>
          </w:tcPr>
          <w:p w14:paraId="7907471A" w14:textId="7DA7EF8D" w:rsidR="00A31466" w:rsidRPr="00C644C7" w:rsidRDefault="00A31466" w:rsidP="00CE2867">
            <w:pPr>
              <w:rPr>
                <w:rStyle w:val="SubtleEmphasis"/>
                <w:b/>
                <w:bCs/>
                <w:sz w:val="20"/>
                <w:szCs w:val="20"/>
                <w:lang w:eastAsia="ja-JP"/>
              </w:rPr>
            </w:pPr>
            <w:r w:rsidRPr="00C644C7">
              <w:rPr>
                <w:rStyle w:val="SubtleEmphasis"/>
                <w:rFonts w:hint="eastAsia"/>
                <w:b/>
                <w:bCs/>
                <w:sz w:val="20"/>
                <w:szCs w:val="20"/>
                <w:lang w:eastAsia="ja-JP"/>
              </w:rPr>
              <w:t>T</w:t>
            </w:r>
            <w:r w:rsidRPr="00C644C7">
              <w:rPr>
                <w:rStyle w:val="SubtleEmphasis"/>
                <w:b/>
                <w:bCs/>
                <w:sz w:val="20"/>
                <w:szCs w:val="20"/>
                <w:lang w:eastAsia="ja-JP"/>
              </w:rPr>
              <w:t>arget flow</w:t>
            </w:r>
            <w:r w:rsidR="00C644C7" w:rsidRPr="00C644C7">
              <w:rPr>
                <w:rStyle w:val="SubtleEmphasis"/>
                <w:b/>
                <w:bCs/>
                <w:sz w:val="20"/>
                <w:szCs w:val="20"/>
                <w:lang w:eastAsia="ja-JP"/>
              </w:rPr>
              <w:t xml:space="preserve"> </w:t>
            </w:r>
            <w:r w:rsidRPr="00C644C7">
              <w:rPr>
                <w:rStyle w:val="SubtleEmphasis"/>
                <w:b/>
                <w:bCs/>
                <w:sz w:val="20"/>
                <w:szCs w:val="20"/>
                <w:lang w:eastAsia="ja-JP"/>
              </w:rPr>
              <w:t>list</w:t>
            </w:r>
          </w:p>
        </w:tc>
        <w:tc>
          <w:tcPr>
            <w:tcW w:w="2991" w:type="dxa"/>
          </w:tcPr>
          <w:p w14:paraId="273FB359" w14:textId="2D9FE621" w:rsidR="00A31466" w:rsidRPr="00C644C7" w:rsidRDefault="00A31466" w:rsidP="00CE2867">
            <w:pPr>
              <w:rPr>
                <w:rStyle w:val="SubtleEmphasis"/>
                <w:b/>
                <w:bCs/>
                <w:sz w:val="20"/>
                <w:szCs w:val="20"/>
              </w:rPr>
            </w:pPr>
            <w:r w:rsidRPr="00C644C7">
              <w:rPr>
                <w:rStyle w:val="SubtleEmphasis"/>
                <w:b/>
                <w:bCs/>
                <w:sz w:val="20"/>
                <w:szCs w:val="20"/>
              </w:rPr>
              <w:t>Target flowable</w:t>
            </w:r>
          </w:p>
        </w:tc>
      </w:tr>
      <w:tr w:rsidR="00C02B87" w:rsidRPr="00A31466" w14:paraId="7135938D" w14:textId="77777777" w:rsidTr="00C02B87">
        <w:tc>
          <w:tcPr>
            <w:tcW w:w="1552" w:type="dxa"/>
            <w:vMerge w:val="restart"/>
            <w:vAlign w:val="center"/>
          </w:tcPr>
          <w:p w14:paraId="3EB722F6" w14:textId="3576C36F" w:rsidR="00C02B87" w:rsidRPr="00A31466" w:rsidRDefault="00D75615" w:rsidP="00C02B87">
            <w:pPr>
              <w:rPr>
                <w:sz w:val="20"/>
                <w:szCs w:val="20"/>
                <w:lang w:eastAsia="ja-JP"/>
              </w:rPr>
            </w:pPr>
            <w:r>
              <w:rPr>
                <w:sz w:val="20"/>
                <w:szCs w:val="20"/>
                <w:lang w:eastAsia="ja-JP"/>
              </w:rPr>
              <w:t>ILCD-</w:t>
            </w:r>
            <w:r w:rsidR="00C02B87" w:rsidRPr="00A31466">
              <w:rPr>
                <w:sz w:val="20"/>
                <w:szCs w:val="20"/>
                <w:lang w:eastAsia="ja-JP"/>
              </w:rPr>
              <w:t>EF</w:t>
            </w:r>
            <w:r>
              <w:rPr>
                <w:sz w:val="20"/>
                <w:szCs w:val="20"/>
                <w:lang w:eastAsia="ja-JP"/>
              </w:rPr>
              <w:t xml:space="preserve"> </w:t>
            </w:r>
            <w:r w:rsidR="00C02B87" w:rsidRPr="00A31466">
              <w:rPr>
                <w:sz w:val="20"/>
                <w:szCs w:val="20"/>
                <w:lang w:eastAsia="ja-JP"/>
              </w:rPr>
              <w:t>v3.0</w:t>
            </w:r>
          </w:p>
        </w:tc>
        <w:tc>
          <w:tcPr>
            <w:tcW w:w="2917" w:type="dxa"/>
          </w:tcPr>
          <w:p w14:paraId="12C50EF6" w14:textId="4D2DE9E1" w:rsidR="00C02B87" w:rsidRPr="00A31466" w:rsidRDefault="00C02B87" w:rsidP="00C02B87">
            <w:pPr>
              <w:rPr>
                <w:sz w:val="20"/>
                <w:szCs w:val="20"/>
              </w:rPr>
            </w:pPr>
            <w:r w:rsidRPr="00A31466">
              <w:rPr>
                <w:sz w:val="20"/>
                <w:szCs w:val="20"/>
              </w:rPr>
              <w:t>Particles (PM2.5)</w:t>
            </w:r>
          </w:p>
        </w:tc>
        <w:tc>
          <w:tcPr>
            <w:tcW w:w="1559" w:type="dxa"/>
            <w:vMerge w:val="restart"/>
            <w:vAlign w:val="center"/>
          </w:tcPr>
          <w:p w14:paraId="2CDBB3CF" w14:textId="28345723" w:rsidR="00C02B87" w:rsidRDefault="00C02B87" w:rsidP="00C02B87">
            <w:pPr>
              <w:rPr>
                <w:sz w:val="20"/>
                <w:szCs w:val="20"/>
                <w:lang w:eastAsia="ja-JP"/>
              </w:rPr>
            </w:pPr>
            <w:r>
              <w:rPr>
                <w:sz w:val="20"/>
                <w:szCs w:val="20"/>
                <w:lang w:eastAsia="ja-JP"/>
              </w:rPr>
              <w:t>FEDEFL</w:t>
            </w:r>
            <w:r w:rsidR="00D75615">
              <w:rPr>
                <w:sz w:val="20"/>
                <w:szCs w:val="20"/>
                <w:lang w:eastAsia="ja-JP"/>
              </w:rPr>
              <w:t xml:space="preserve"> </w:t>
            </w:r>
            <w:r>
              <w:rPr>
                <w:sz w:val="20"/>
                <w:szCs w:val="20"/>
                <w:lang w:eastAsia="ja-JP"/>
              </w:rPr>
              <w:t>v1.0.3</w:t>
            </w:r>
          </w:p>
        </w:tc>
        <w:tc>
          <w:tcPr>
            <w:tcW w:w="2991" w:type="dxa"/>
            <w:vMerge w:val="restart"/>
            <w:vAlign w:val="center"/>
          </w:tcPr>
          <w:p w14:paraId="038DC7C5" w14:textId="448CF1AA" w:rsidR="00C02B87" w:rsidRPr="00A31466" w:rsidRDefault="00C02B87" w:rsidP="00C02B87">
            <w:pPr>
              <w:rPr>
                <w:rFonts w:ascii="Calibri" w:hAnsi="Calibri" w:cs="Calibri"/>
                <w:color w:val="000000"/>
                <w:sz w:val="20"/>
                <w:szCs w:val="20"/>
              </w:rPr>
            </w:pPr>
            <w:r w:rsidRPr="00A31466">
              <w:rPr>
                <w:rFonts w:ascii="Calibri" w:hAnsi="Calibri" w:cs="Calibri"/>
                <w:color w:val="000000"/>
                <w:sz w:val="20"/>
                <w:szCs w:val="20"/>
              </w:rPr>
              <w:t>particulate matter, ≤ 2.5μm</w:t>
            </w:r>
          </w:p>
        </w:tc>
      </w:tr>
      <w:tr w:rsidR="00C02B87" w:rsidRPr="00A31466" w14:paraId="662170EC" w14:textId="77777777" w:rsidTr="0061726A">
        <w:tc>
          <w:tcPr>
            <w:tcW w:w="1552" w:type="dxa"/>
            <w:vMerge/>
          </w:tcPr>
          <w:p w14:paraId="38049125" w14:textId="54620A37" w:rsidR="00C02B87" w:rsidRPr="00A31466" w:rsidRDefault="00C02B87" w:rsidP="00A31466">
            <w:pPr>
              <w:rPr>
                <w:sz w:val="20"/>
                <w:szCs w:val="20"/>
                <w:lang w:eastAsia="ja-JP"/>
              </w:rPr>
            </w:pPr>
          </w:p>
        </w:tc>
        <w:tc>
          <w:tcPr>
            <w:tcW w:w="2917" w:type="dxa"/>
          </w:tcPr>
          <w:p w14:paraId="22411009" w14:textId="7A980054" w:rsidR="00C02B87" w:rsidRPr="00A31466" w:rsidRDefault="00C02B87" w:rsidP="00A31466">
            <w:pPr>
              <w:rPr>
                <w:sz w:val="20"/>
                <w:szCs w:val="20"/>
              </w:rPr>
            </w:pPr>
            <w:r w:rsidRPr="00A31466">
              <w:rPr>
                <w:sz w:val="20"/>
                <w:szCs w:val="20"/>
              </w:rPr>
              <w:t>Particles (PM0.2 - PM2.5)</w:t>
            </w:r>
          </w:p>
        </w:tc>
        <w:tc>
          <w:tcPr>
            <w:tcW w:w="1559" w:type="dxa"/>
            <w:vMerge/>
          </w:tcPr>
          <w:p w14:paraId="3510E9B5" w14:textId="55F2B688" w:rsidR="00C02B87" w:rsidRPr="00A31466" w:rsidRDefault="00C02B87" w:rsidP="00A31466">
            <w:pPr>
              <w:rPr>
                <w:sz w:val="20"/>
                <w:szCs w:val="20"/>
                <w:lang w:eastAsia="ja-JP"/>
              </w:rPr>
            </w:pPr>
          </w:p>
        </w:tc>
        <w:tc>
          <w:tcPr>
            <w:tcW w:w="2991" w:type="dxa"/>
            <w:vMerge/>
          </w:tcPr>
          <w:p w14:paraId="64E2A6AF" w14:textId="6E1FD31B" w:rsidR="00C02B87" w:rsidRPr="00A31466" w:rsidRDefault="00C02B87" w:rsidP="00A31466">
            <w:pPr>
              <w:rPr>
                <w:sz w:val="20"/>
                <w:szCs w:val="20"/>
              </w:rPr>
            </w:pPr>
          </w:p>
        </w:tc>
      </w:tr>
      <w:tr w:rsidR="00C02B87" w:rsidRPr="00A31466" w14:paraId="188915C6" w14:textId="77777777" w:rsidTr="0061726A">
        <w:tc>
          <w:tcPr>
            <w:tcW w:w="1552" w:type="dxa"/>
            <w:vMerge/>
          </w:tcPr>
          <w:p w14:paraId="2BF5F669" w14:textId="502ECA4E" w:rsidR="00C02B87" w:rsidRPr="00A31466" w:rsidRDefault="00C02B87" w:rsidP="00A31466">
            <w:pPr>
              <w:rPr>
                <w:sz w:val="20"/>
                <w:szCs w:val="20"/>
                <w:lang w:eastAsia="ja-JP"/>
              </w:rPr>
            </w:pPr>
          </w:p>
        </w:tc>
        <w:tc>
          <w:tcPr>
            <w:tcW w:w="2917" w:type="dxa"/>
          </w:tcPr>
          <w:p w14:paraId="15FAEA78" w14:textId="34517D65" w:rsidR="00C02B87" w:rsidRPr="00A31466" w:rsidRDefault="00C02B87" w:rsidP="00A31466">
            <w:pPr>
              <w:rPr>
                <w:sz w:val="20"/>
                <w:szCs w:val="20"/>
              </w:rPr>
            </w:pPr>
            <w:r w:rsidRPr="00A31466">
              <w:rPr>
                <w:sz w:val="20"/>
                <w:szCs w:val="20"/>
              </w:rPr>
              <w:t>Particles (PM0.2)</w:t>
            </w:r>
          </w:p>
        </w:tc>
        <w:tc>
          <w:tcPr>
            <w:tcW w:w="1559" w:type="dxa"/>
            <w:vMerge/>
          </w:tcPr>
          <w:p w14:paraId="5601CCA4" w14:textId="5CBC81D5" w:rsidR="00C02B87" w:rsidRPr="00A31466" w:rsidRDefault="00C02B87" w:rsidP="00A31466">
            <w:pPr>
              <w:rPr>
                <w:sz w:val="20"/>
                <w:szCs w:val="20"/>
                <w:lang w:eastAsia="ja-JP"/>
              </w:rPr>
            </w:pPr>
          </w:p>
        </w:tc>
        <w:tc>
          <w:tcPr>
            <w:tcW w:w="2991" w:type="dxa"/>
            <w:vMerge/>
          </w:tcPr>
          <w:p w14:paraId="1E14A19F" w14:textId="5B5165D5" w:rsidR="00C02B87" w:rsidRPr="00A31466" w:rsidRDefault="00C02B87" w:rsidP="00A31466">
            <w:pPr>
              <w:rPr>
                <w:sz w:val="20"/>
                <w:szCs w:val="20"/>
              </w:rPr>
            </w:pPr>
          </w:p>
        </w:tc>
      </w:tr>
      <w:tr w:rsidR="00C02B87" w:rsidRPr="00A31466" w14:paraId="2F8E8E3D" w14:textId="77777777" w:rsidTr="0061726A">
        <w:tc>
          <w:tcPr>
            <w:tcW w:w="1552" w:type="dxa"/>
          </w:tcPr>
          <w:p w14:paraId="4A973207" w14:textId="31FECA97" w:rsidR="00C02B87" w:rsidRDefault="00C02B87" w:rsidP="00C02B87">
            <w:pPr>
              <w:rPr>
                <w:sz w:val="20"/>
                <w:szCs w:val="20"/>
                <w:lang w:eastAsia="ja-JP"/>
              </w:rPr>
            </w:pPr>
            <w:r>
              <w:rPr>
                <w:sz w:val="20"/>
                <w:szCs w:val="20"/>
                <w:lang w:eastAsia="ja-JP"/>
              </w:rPr>
              <w:t>FEDEFL</w:t>
            </w:r>
            <w:r w:rsidR="00D75615">
              <w:rPr>
                <w:sz w:val="20"/>
                <w:szCs w:val="20"/>
                <w:lang w:eastAsia="ja-JP"/>
              </w:rPr>
              <w:t xml:space="preserve"> </w:t>
            </w:r>
            <w:r>
              <w:rPr>
                <w:sz w:val="20"/>
                <w:szCs w:val="20"/>
                <w:lang w:eastAsia="ja-JP"/>
              </w:rPr>
              <w:t>v1.0.3</w:t>
            </w:r>
          </w:p>
        </w:tc>
        <w:tc>
          <w:tcPr>
            <w:tcW w:w="2917" w:type="dxa"/>
          </w:tcPr>
          <w:p w14:paraId="256704C5" w14:textId="25660E66" w:rsidR="00C02B87" w:rsidRPr="00C02B87" w:rsidRDefault="00C02B87" w:rsidP="00C02B87">
            <w:pPr>
              <w:rPr>
                <w:sz w:val="20"/>
                <w:szCs w:val="20"/>
              </w:rPr>
            </w:pPr>
            <w:r w:rsidRPr="00A31466">
              <w:rPr>
                <w:rFonts w:ascii="Calibri" w:hAnsi="Calibri" w:cs="Calibri"/>
                <w:color w:val="000000"/>
                <w:sz w:val="20"/>
                <w:szCs w:val="20"/>
              </w:rPr>
              <w:t>particulate matter, ≤ 2.5μm</w:t>
            </w:r>
          </w:p>
        </w:tc>
        <w:tc>
          <w:tcPr>
            <w:tcW w:w="1559" w:type="dxa"/>
          </w:tcPr>
          <w:p w14:paraId="7C2EC551" w14:textId="149E288A" w:rsidR="00C02B87" w:rsidRPr="00A31466" w:rsidRDefault="00D75615" w:rsidP="00C02B87">
            <w:pPr>
              <w:rPr>
                <w:sz w:val="20"/>
                <w:szCs w:val="20"/>
                <w:lang w:eastAsia="ja-JP"/>
              </w:rPr>
            </w:pPr>
            <w:r>
              <w:rPr>
                <w:sz w:val="20"/>
                <w:szCs w:val="20"/>
                <w:lang w:eastAsia="ja-JP"/>
              </w:rPr>
              <w:t>ILCD-</w:t>
            </w:r>
            <w:r w:rsidR="00C02B87" w:rsidRPr="00A31466">
              <w:rPr>
                <w:sz w:val="20"/>
                <w:szCs w:val="20"/>
                <w:lang w:eastAsia="ja-JP"/>
              </w:rPr>
              <w:t>EF</w:t>
            </w:r>
            <w:r>
              <w:rPr>
                <w:sz w:val="20"/>
                <w:szCs w:val="20"/>
                <w:lang w:eastAsia="ja-JP"/>
              </w:rPr>
              <w:t xml:space="preserve"> </w:t>
            </w:r>
            <w:r w:rsidR="00C02B87" w:rsidRPr="00A31466">
              <w:rPr>
                <w:sz w:val="20"/>
                <w:szCs w:val="20"/>
                <w:lang w:eastAsia="ja-JP"/>
              </w:rPr>
              <w:t>v3.0</w:t>
            </w:r>
          </w:p>
        </w:tc>
        <w:tc>
          <w:tcPr>
            <w:tcW w:w="2991" w:type="dxa"/>
          </w:tcPr>
          <w:p w14:paraId="2954A6C5" w14:textId="0FAE7B6F" w:rsidR="00C02B87" w:rsidRPr="00C02B87" w:rsidRDefault="00C02B87" w:rsidP="00C02B87">
            <w:pPr>
              <w:rPr>
                <w:rFonts w:ascii="Calibri" w:hAnsi="Calibri" w:cs="Calibri"/>
                <w:color w:val="000000"/>
                <w:sz w:val="20"/>
                <w:szCs w:val="20"/>
                <w:highlight w:val="yellow"/>
              </w:rPr>
            </w:pPr>
            <w:r w:rsidRPr="00A31466">
              <w:rPr>
                <w:sz w:val="20"/>
                <w:szCs w:val="20"/>
              </w:rPr>
              <w:t>Particles (PM2.5)</w:t>
            </w:r>
          </w:p>
        </w:tc>
      </w:tr>
      <w:tr w:rsidR="00C02B87" w:rsidRPr="00A31466" w14:paraId="1C7B957A" w14:textId="77777777" w:rsidTr="0061726A">
        <w:tc>
          <w:tcPr>
            <w:tcW w:w="1552" w:type="dxa"/>
          </w:tcPr>
          <w:p w14:paraId="4340661A" w14:textId="7B20BCFA" w:rsidR="00C02B87" w:rsidRPr="00A31466" w:rsidRDefault="00C02B87" w:rsidP="00A31466">
            <w:pPr>
              <w:rPr>
                <w:sz w:val="20"/>
                <w:szCs w:val="20"/>
                <w:lang w:eastAsia="ja-JP"/>
              </w:rPr>
            </w:pPr>
            <w:r>
              <w:rPr>
                <w:sz w:val="20"/>
                <w:szCs w:val="20"/>
                <w:lang w:eastAsia="ja-JP"/>
              </w:rPr>
              <w:t>FEDEFL</w:t>
            </w:r>
            <w:r w:rsidR="00D75615">
              <w:rPr>
                <w:sz w:val="20"/>
                <w:szCs w:val="20"/>
                <w:lang w:eastAsia="ja-JP"/>
              </w:rPr>
              <w:t xml:space="preserve"> </w:t>
            </w:r>
            <w:r>
              <w:rPr>
                <w:sz w:val="20"/>
                <w:szCs w:val="20"/>
                <w:lang w:eastAsia="ja-JP"/>
              </w:rPr>
              <w:t>v1.0.3</w:t>
            </w:r>
          </w:p>
        </w:tc>
        <w:tc>
          <w:tcPr>
            <w:tcW w:w="2917" w:type="dxa"/>
          </w:tcPr>
          <w:p w14:paraId="1899DED2" w14:textId="56BBDCFD" w:rsidR="00C02B87" w:rsidRPr="00A31466" w:rsidRDefault="00C02B87" w:rsidP="00A31466">
            <w:pPr>
              <w:rPr>
                <w:sz w:val="20"/>
                <w:szCs w:val="20"/>
              </w:rPr>
            </w:pPr>
            <w:r w:rsidRPr="00C02B87">
              <w:rPr>
                <w:sz w:val="20"/>
                <w:szCs w:val="20"/>
              </w:rPr>
              <w:t>particulate matter</w:t>
            </w:r>
          </w:p>
        </w:tc>
        <w:tc>
          <w:tcPr>
            <w:tcW w:w="1559" w:type="dxa"/>
          </w:tcPr>
          <w:p w14:paraId="6205DCED" w14:textId="33537045" w:rsidR="00C02B87" w:rsidRDefault="00D75615" w:rsidP="00A31466">
            <w:pPr>
              <w:rPr>
                <w:sz w:val="20"/>
                <w:szCs w:val="20"/>
                <w:lang w:eastAsia="ja-JP"/>
              </w:rPr>
            </w:pPr>
            <w:r>
              <w:rPr>
                <w:sz w:val="20"/>
                <w:szCs w:val="20"/>
                <w:lang w:eastAsia="ja-JP"/>
              </w:rPr>
              <w:t>ILCD-</w:t>
            </w:r>
            <w:r w:rsidR="00C02B87" w:rsidRPr="00A31466">
              <w:rPr>
                <w:sz w:val="20"/>
                <w:szCs w:val="20"/>
                <w:lang w:eastAsia="ja-JP"/>
              </w:rPr>
              <w:t>EF</w:t>
            </w:r>
            <w:r>
              <w:rPr>
                <w:sz w:val="20"/>
                <w:szCs w:val="20"/>
                <w:lang w:eastAsia="ja-JP"/>
              </w:rPr>
              <w:t xml:space="preserve"> </w:t>
            </w:r>
            <w:r w:rsidR="00C02B87" w:rsidRPr="00A31466">
              <w:rPr>
                <w:sz w:val="20"/>
                <w:szCs w:val="20"/>
                <w:lang w:eastAsia="ja-JP"/>
              </w:rPr>
              <w:t>v3.0</w:t>
            </w:r>
          </w:p>
        </w:tc>
        <w:tc>
          <w:tcPr>
            <w:tcW w:w="2991" w:type="dxa"/>
          </w:tcPr>
          <w:p w14:paraId="15F96A9C" w14:textId="12983F6F" w:rsidR="00C02B87" w:rsidRPr="008C1E5C" w:rsidRDefault="00C02B87" w:rsidP="00A31466">
            <w:pPr>
              <w:rPr>
                <w:rFonts w:ascii="Calibri" w:hAnsi="Calibri" w:cs="Calibri"/>
                <w:color w:val="000000"/>
                <w:sz w:val="20"/>
                <w:szCs w:val="20"/>
              </w:rPr>
            </w:pPr>
            <w:r w:rsidRPr="008C1E5C">
              <w:rPr>
                <w:rFonts w:ascii="Calibri" w:hAnsi="Calibri" w:cs="Calibri"/>
                <w:color w:val="000000"/>
                <w:sz w:val="20"/>
                <w:szCs w:val="20"/>
              </w:rPr>
              <w:t>N/A</w:t>
            </w:r>
          </w:p>
        </w:tc>
      </w:tr>
      <w:tr w:rsidR="00A31466" w:rsidRPr="00A31466" w14:paraId="3F40D596" w14:textId="77777777" w:rsidTr="0061726A">
        <w:tc>
          <w:tcPr>
            <w:tcW w:w="1552" w:type="dxa"/>
          </w:tcPr>
          <w:p w14:paraId="5E150B91" w14:textId="452A197D" w:rsidR="00A31466" w:rsidRPr="00A31466" w:rsidRDefault="00A108BD" w:rsidP="00CE2867">
            <w:pPr>
              <w:rPr>
                <w:sz w:val="20"/>
                <w:szCs w:val="20"/>
                <w:lang w:eastAsia="ja-JP"/>
              </w:rPr>
            </w:pPr>
            <w:r>
              <w:rPr>
                <w:sz w:val="20"/>
                <w:szCs w:val="20"/>
                <w:lang w:eastAsia="ja-JP"/>
              </w:rPr>
              <w:t>IDEA</w:t>
            </w:r>
            <w:r w:rsidR="00D75615">
              <w:rPr>
                <w:sz w:val="20"/>
                <w:szCs w:val="20"/>
                <w:lang w:eastAsia="ja-JP"/>
              </w:rPr>
              <w:t xml:space="preserve"> </w:t>
            </w:r>
            <w:r>
              <w:rPr>
                <w:sz w:val="20"/>
                <w:szCs w:val="20"/>
                <w:lang w:eastAsia="ja-JP"/>
              </w:rPr>
              <w:t>v2.3</w:t>
            </w:r>
          </w:p>
        </w:tc>
        <w:tc>
          <w:tcPr>
            <w:tcW w:w="2917" w:type="dxa"/>
          </w:tcPr>
          <w:p w14:paraId="6869B42E" w14:textId="296DC77A" w:rsidR="00A31466" w:rsidRPr="00A31466" w:rsidRDefault="00A108BD" w:rsidP="00CE2867">
            <w:pPr>
              <w:rPr>
                <w:sz w:val="20"/>
                <w:szCs w:val="20"/>
              </w:rPr>
            </w:pPr>
            <w:r w:rsidRPr="00A108BD">
              <w:rPr>
                <w:sz w:val="20"/>
                <w:szCs w:val="20"/>
              </w:rPr>
              <w:t xml:space="preserve">copper </w:t>
            </w:r>
            <w:proofErr w:type="gramStart"/>
            <w:r w:rsidRPr="00A108BD">
              <w:rPr>
                <w:sz w:val="20"/>
                <w:szCs w:val="20"/>
              </w:rPr>
              <w:t>salts(</w:t>
            </w:r>
            <w:proofErr w:type="gramEnd"/>
            <w:r w:rsidRPr="00A108BD">
              <w:rPr>
                <w:sz w:val="20"/>
                <w:szCs w:val="20"/>
              </w:rPr>
              <w:t>water-soluble, except complex salts)</w:t>
            </w:r>
          </w:p>
        </w:tc>
        <w:tc>
          <w:tcPr>
            <w:tcW w:w="1559" w:type="dxa"/>
          </w:tcPr>
          <w:p w14:paraId="3A32483D" w14:textId="2306D718" w:rsidR="00A31466" w:rsidRPr="00A31466" w:rsidRDefault="00A108BD" w:rsidP="00CE2867">
            <w:pPr>
              <w:rPr>
                <w:sz w:val="20"/>
                <w:szCs w:val="20"/>
                <w:lang w:eastAsia="ja-JP"/>
              </w:rPr>
            </w:pPr>
            <w:r>
              <w:rPr>
                <w:sz w:val="20"/>
                <w:szCs w:val="20"/>
                <w:lang w:eastAsia="ja-JP"/>
              </w:rPr>
              <w:t>FEDEFL</w:t>
            </w:r>
            <w:r w:rsidR="00D75615">
              <w:rPr>
                <w:sz w:val="20"/>
                <w:szCs w:val="20"/>
                <w:lang w:eastAsia="ja-JP"/>
              </w:rPr>
              <w:t xml:space="preserve"> </w:t>
            </w:r>
            <w:r>
              <w:rPr>
                <w:sz w:val="20"/>
                <w:szCs w:val="20"/>
                <w:lang w:eastAsia="ja-JP"/>
              </w:rPr>
              <w:t>v1.0.3</w:t>
            </w:r>
          </w:p>
        </w:tc>
        <w:tc>
          <w:tcPr>
            <w:tcW w:w="2991" w:type="dxa"/>
          </w:tcPr>
          <w:p w14:paraId="360A2BD8" w14:textId="2D7CD7C1" w:rsidR="00A31466" w:rsidRPr="008C1E5C" w:rsidRDefault="00A108BD" w:rsidP="00CE2867">
            <w:pPr>
              <w:rPr>
                <w:sz w:val="20"/>
                <w:szCs w:val="20"/>
              </w:rPr>
            </w:pPr>
            <w:r w:rsidRPr="008C1E5C">
              <w:rPr>
                <w:sz w:val="20"/>
                <w:szCs w:val="20"/>
              </w:rPr>
              <w:t>Copper compounds</w:t>
            </w:r>
          </w:p>
        </w:tc>
      </w:tr>
      <w:tr w:rsidR="00A31466" w:rsidRPr="00A31466" w14:paraId="70034A4A" w14:textId="77777777" w:rsidTr="0061726A">
        <w:tc>
          <w:tcPr>
            <w:tcW w:w="1552" w:type="dxa"/>
          </w:tcPr>
          <w:p w14:paraId="354EA659" w14:textId="7D7D260F" w:rsidR="00A31466" w:rsidRPr="00A31466" w:rsidRDefault="0061726A" w:rsidP="00CE2867">
            <w:pPr>
              <w:rPr>
                <w:sz w:val="20"/>
                <w:szCs w:val="20"/>
                <w:lang w:eastAsia="ja-JP"/>
              </w:rPr>
            </w:pPr>
            <w:r>
              <w:rPr>
                <w:sz w:val="20"/>
                <w:szCs w:val="20"/>
                <w:lang w:eastAsia="ja-JP"/>
              </w:rPr>
              <w:t>IDEA</w:t>
            </w:r>
            <w:r w:rsidR="00D75615">
              <w:rPr>
                <w:sz w:val="20"/>
                <w:szCs w:val="20"/>
                <w:lang w:eastAsia="ja-JP"/>
              </w:rPr>
              <w:t xml:space="preserve"> </w:t>
            </w:r>
            <w:r>
              <w:rPr>
                <w:sz w:val="20"/>
                <w:szCs w:val="20"/>
                <w:lang w:eastAsia="ja-JP"/>
              </w:rPr>
              <w:t>v2.3</w:t>
            </w:r>
          </w:p>
        </w:tc>
        <w:tc>
          <w:tcPr>
            <w:tcW w:w="2917" w:type="dxa"/>
          </w:tcPr>
          <w:p w14:paraId="2550696B" w14:textId="5E44DE26" w:rsidR="00A31466" w:rsidRPr="00A31466" w:rsidRDefault="0061726A" w:rsidP="00CE2867">
            <w:pPr>
              <w:rPr>
                <w:sz w:val="20"/>
                <w:szCs w:val="20"/>
              </w:rPr>
            </w:pPr>
            <w:r w:rsidRPr="0061726A">
              <w:rPr>
                <w:sz w:val="20"/>
                <w:szCs w:val="20"/>
              </w:rPr>
              <w:t>N-butoxymethyl-2-chloro-2',6'-diethylacetanilide</w:t>
            </w:r>
          </w:p>
        </w:tc>
        <w:tc>
          <w:tcPr>
            <w:tcW w:w="1559" w:type="dxa"/>
          </w:tcPr>
          <w:p w14:paraId="18E8F37B" w14:textId="68797D6F" w:rsidR="00A31466" w:rsidRPr="00A31466" w:rsidRDefault="0061726A" w:rsidP="00CE2867">
            <w:pPr>
              <w:rPr>
                <w:sz w:val="20"/>
                <w:szCs w:val="20"/>
                <w:lang w:eastAsia="ja-JP"/>
              </w:rPr>
            </w:pPr>
            <w:r>
              <w:rPr>
                <w:sz w:val="20"/>
                <w:szCs w:val="20"/>
                <w:lang w:eastAsia="ja-JP"/>
              </w:rPr>
              <w:t>ecoinvent</w:t>
            </w:r>
            <w:r w:rsidR="00D75615">
              <w:rPr>
                <w:sz w:val="20"/>
                <w:szCs w:val="20"/>
                <w:lang w:eastAsia="ja-JP"/>
              </w:rPr>
              <w:t xml:space="preserve"> </w:t>
            </w:r>
            <w:r>
              <w:rPr>
                <w:sz w:val="20"/>
                <w:szCs w:val="20"/>
                <w:lang w:eastAsia="ja-JP"/>
              </w:rPr>
              <w:t>EF</w:t>
            </w:r>
            <w:r w:rsidR="00D75615">
              <w:rPr>
                <w:sz w:val="20"/>
                <w:szCs w:val="20"/>
                <w:lang w:eastAsia="ja-JP"/>
              </w:rPr>
              <w:t xml:space="preserve"> </w:t>
            </w:r>
            <w:r>
              <w:rPr>
                <w:sz w:val="20"/>
                <w:szCs w:val="20"/>
                <w:lang w:eastAsia="ja-JP"/>
              </w:rPr>
              <w:t>v3.</w:t>
            </w:r>
            <w:r w:rsidR="00D75615">
              <w:rPr>
                <w:sz w:val="20"/>
                <w:szCs w:val="20"/>
                <w:lang w:eastAsia="ja-JP"/>
              </w:rPr>
              <w:t>7</w:t>
            </w:r>
          </w:p>
        </w:tc>
        <w:tc>
          <w:tcPr>
            <w:tcW w:w="2991" w:type="dxa"/>
          </w:tcPr>
          <w:p w14:paraId="3BD185B5" w14:textId="59F36EB7" w:rsidR="00A31466" w:rsidRPr="008C1E5C" w:rsidRDefault="0061726A" w:rsidP="00CE2867">
            <w:pPr>
              <w:rPr>
                <w:sz w:val="20"/>
                <w:szCs w:val="20"/>
              </w:rPr>
            </w:pPr>
            <w:r w:rsidRPr="008C1E5C">
              <w:rPr>
                <w:sz w:val="20"/>
                <w:szCs w:val="20"/>
              </w:rPr>
              <w:t>Herbicides, unspecified</w:t>
            </w:r>
          </w:p>
        </w:tc>
      </w:tr>
      <w:tr w:rsidR="0061726A" w:rsidRPr="00A31466" w14:paraId="2C629172" w14:textId="77777777" w:rsidTr="0061726A">
        <w:tc>
          <w:tcPr>
            <w:tcW w:w="1552" w:type="dxa"/>
          </w:tcPr>
          <w:p w14:paraId="62FD063F" w14:textId="4D1D70CC" w:rsidR="0061726A" w:rsidRDefault="0061726A" w:rsidP="0061726A">
            <w:pPr>
              <w:rPr>
                <w:sz w:val="20"/>
                <w:szCs w:val="20"/>
                <w:lang w:eastAsia="ja-JP"/>
              </w:rPr>
            </w:pPr>
            <w:r>
              <w:rPr>
                <w:sz w:val="20"/>
                <w:szCs w:val="20"/>
                <w:lang w:eastAsia="ja-JP"/>
              </w:rPr>
              <w:t>IDEA</w:t>
            </w:r>
            <w:r w:rsidR="00D75615">
              <w:rPr>
                <w:sz w:val="20"/>
                <w:szCs w:val="20"/>
                <w:lang w:eastAsia="ja-JP"/>
              </w:rPr>
              <w:t xml:space="preserve"> </w:t>
            </w:r>
            <w:r>
              <w:rPr>
                <w:sz w:val="20"/>
                <w:szCs w:val="20"/>
                <w:lang w:eastAsia="ja-JP"/>
              </w:rPr>
              <w:t>v2.3</w:t>
            </w:r>
          </w:p>
        </w:tc>
        <w:tc>
          <w:tcPr>
            <w:tcW w:w="2917" w:type="dxa"/>
          </w:tcPr>
          <w:p w14:paraId="1FE59427" w14:textId="64FB51E6" w:rsidR="0061726A" w:rsidRPr="0061726A" w:rsidRDefault="0061726A" w:rsidP="0061726A">
            <w:pPr>
              <w:rPr>
                <w:sz w:val="20"/>
                <w:szCs w:val="20"/>
              </w:rPr>
            </w:pPr>
            <w:r w:rsidRPr="0061726A">
              <w:rPr>
                <w:sz w:val="20"/>
                <w:szCs w:val="20"/>
              </w:rPr>
              <w:t>N-butoxymethyl-2-chloro-2',6'-diethylacetanilide</w:t>
            </w:r>
          </w:p>
        </w:tc>
        <w:tc>
          <w:tcPr>
            <w:tcW w:w="1559" w:type="dxa"/>
          </w:tcPr>
          <w:p w14:paraId="457159E9" w14:textId="28F69060" w:rsidR="0061726A" w:rsidRDefault="0061726A" w:rsidP="0061726A">
            <w:pPr>
              <w:rPr>
                <w:sz w:val="20"/>
                <w:szCs w:val="20"/>
                <w:lang w:eastAsia="ja-JP"/>
              </w:rPr>
            </w:pPr>
            <w:r>
              <w:rPr>
                <w:sz w:val="20"/>
                <w:szCs w:val="20"/>
                <w:lang w:eastAsia="ja-JP"/>
              </w:rPr>
              <w:t>FEDEFL</w:t>
            </w:r>
            <w:r w:rsidR="00D75615">
              <w:rPr>
                <w:sz w:val="20"/>
                <w:szCs w:val="20"/>
                <w:lang w:eastAsia="ja-JP"/>
              </w:rPr>
              <w:t xml:space="preserve"> </w:t>
            </w:r>
            <w:r>
              <w:rPr>
                <w:sz w:val="20"/>
                <w:szCs w:val="20"/>
                <w:lang w:eastAsia="ja-JP"/>
              </w:rPr>
              <w:t>v1.0.3</w:t>
            </w:r>
          </w:p>
        </w:tc>
        <w:tc>
          <w:tcPr>
            <w:tcW w:w="2991" w:type="dxa"/>
          </w:tcPr>
          <w:p w14:paraId="28930CE6" w14:textId="2E1709D1" w:rsidR="0061726A" w:rsidRPr="008C1E5C" w:rsidRDefault="0061726A" w:rsidP="0061726A">
            <w:pPr>
              <w:rPr>
                <w:sz w:val="20"/>
                <w:szCs w:val="20"/>
              </w:rPr>
            </w:pPr>
            <w:r w:rsidRPr="008C1E5C">
              <w:rPr>
                <w:sz w:val="20"/>
                <w:szCs w:val="20"/>
              </w:rPr>
              <w:t>Butachlor</w:t>
            </w:r>
          </w:p>
        </w:tc>
      </w:tr>
      <w:tr w:rsidR="0061726A" w:rsidRPr="00A31466" w14:paraId="044DEB00" w14:textId="77777777" w:rsidTr="0061726A">
        <w:tc>
          <w:tcPr>
            <w:tcW w:w="1552" w:type="dxa"/>
          </w:tcPr>
          <w:p w14:paraId="2B2120CD" w14:textId="17CDF2E1" w:rsidR="0061726A" w:rsidRPr="00A31466" w:rsidRDefault="0061726A" w:rsidP="0061726A">
            <w:pPr>
              <w:rPr>
                <w:sz w:val="20"/>
                <w:szCs w:val="20"/>
                <w:lang w:eastAsia="ja-JP"/>
              </w:rPr>
            </w:pPr>
            <w:r>
              <w:rPr>
                <w:sz w:val="20"/>
                <w:szCs w:val="20"/>
                <w:lang w:eastAsia="ja-JP"/>
              </w:rPr>
              <w:t>ecoinvent</w:t>
            </w:r>
            <w:r w:rsidR="00D75615">
              <w:rPr>
                <w:sz w:val="20"/>
                <w:szCs w:val="20"/>
                <w:lang w:eastAsia="ja-JP"/>
              </w:rPr>
              <w:t xml:space="preserve"> </w:t>
            </w:r>
            <w:r>
              <w:rPr>
                <w:sz w:val="20"/>
                <w:szCs w:val="20"/>
                <w:lang w:eastAsia="ja-JP"/>
              </w:rPr>
              <w:t>EF</w:t>
            </w:r>
            <w:r w:rsidR="00D75615">
              <w:rPr>
                <w:sz w:val="20"/>
                <w:szCs w:val="20"/>
                <w:lang w:eastAsia="ja-JP"/>
              </w:rPr>
              <w:t xml:space="preserve"> </w:t>
            </w:r>
            <w:r>
              <w:rPr>
                <w:sz w:val="20"/>
                <w:szCs w:val="20"/>
                <w:lang w:eastAsia="ja-JP"/>
              </w:rPr>
              <w:t>v3.</w:t>
            </w:r>
            <w:r w:rsidR="00D75615">
              <w:rPr>
                <w:sz w:val="20"/>
                <w:szCs w:val="20"/>
                <w:lang w:eastAsia="ja-JP"/>
              </w:rPr>
              <w:t>7</w:t>
            </w:r>
          </w:p>
        </w:tc>
        <w:tc>
          <w:tcPr>
            <w:tcW w:w="2917" w:type="dxa"/>
          </w:tcPr>
          <w:p w14:paraId="30F42DD1" w14:textId="6AEB41B6" w:rsidR="0061726A" w:rsidRPr="00A31466" w:rsidRDefault="0061726A" w:rsidP="0061726A">
            <w:pPr>
              <w:rPr>
                <w:sz w:val="20"/>
                <w:szCs w:val="20"/>
              </w:rPr>
            </w:pPr>
            <w:r w:rsidRPr="0061726A">
              <w:rPr>
                <w:sz w:val="20"/>
                <w:szCs w:val="20"/>
              </w:rPr>
              <w:t>Herbicides, unspecified</w:t>
            </w:r>
          </w:p>
        </w:tc>
        <w:tc>
          <w:tcPr>
            <w:tcW w:w="1559" w:type="dxa"/>
          </w:tcPr>
          <w:p w14:paraId="228E807F" w14:textId="160D80A7" w:rsidR="0061726A" w:rsidRPr="00A31466" w:rsidRDefault="0061726A" w:rsidP="0061726A">
            <w:pPr>
              <w:rPr>
                <w:sz w:val="20"/>
                <w:szCs w:val="20"/>
                <w:lang w:eastAsia="ja-JP"/>
              </w:rPr>
            </w:pPr>
            <w:r>
              <w:rPr>
                <w:sz w:val="20"/>
                <w:szCs w:val="20"/>
                <w:lang w:eastAsia="ja-JP"/>
              </w:rPr>
              <w:t>IDEA</w:t>
            </w:r>
            <w:r w:rsidR="00D75615">
              <w:rPr>
                <w:sz w:val="20"/>
                <w:szCs w:val="20"/>
                <w:lang w:eastAsia="ja-JP"/>
              </w:rPr>
              <w:t xml:space="preserve"> </w:t>
            </w:r>
            <w:r>
              <w:rPr>
                <w:sz w:val="20"/>
                <w:szCs w:val="20"/>
                <w:lang w:eastAsia="ja-JP"/>
              </w:rPr>
              <w:t>v2.3</w:t>
            </w:r>
          </w:p>
        </w:tc>
        <w:tc>
          <w:tcPr>
            <w:tcW w:w="2991" w:type="dxa"/>
          </w:tcPr>
          <w:p w14:paraId="4FE44C3F" w14:textId="1780461D" w:rsidR="0061726A" w:rsidRPr="008C1E5C" w:rsidRDefault="0061726A" w:rsidP="0061726A">
            <w:pPr>
              <w:rPr>
                <w:sz w:val="20"/>
                <w:szCs w:val="20"/>
              </w:rPr>
            </w:pPr>
            <w:r w:rsidRPr="008C1E5C">
              <w:rPr>
                <w:sz w:val="20"/>
                <w:szCs w:val="20"/>
              </w:rPr>
              <w:t>N/A</w:t>
            </w:r>
          </w:p>
        </w:tc>
      </w:tr>
      <w:tr w:rsidR="0061726A" w:rsidRPr="00A31466" w14:paraId="2D7794F0" w14:textId="77777777" w:rsidTr="0061726A">
        <w:tc>
          <w:tcPr>
            <w:tcW w:w="1552" w:type="dxa"/>
          </w:tcPr>
          <w:p w14:paraId="442C6A79" w14:textId="52EB5643" w:rsidR="0061726A" w:rsidRDefault="0061726A" w:rsidP="0061726A">
            <w:pPr>
              <w:rPr>
                <w:sz w:val="20"/>
                <w:szCs w:val="20"/>
                <w:lang w:eastAsia="ja-JP"/>
              </w:rPr>
            </w:pPr>
            <w:r>
              <w:rPr>
                <w:sz w:val="20"/>
                <w:szCs w:val="20"/>
                <w:lang w:eastAsia="ja-JP"/>
              </w:rPr>
              <w:t>ecoinvent</w:t>
            </w:r>
            <w:r w:rsidR="00D75615">
              <w:rPr>
                <w:sz w:val="20"/>
                <w:szCs w:val="20"/>
                <w:lang w:eastAsia="ja-JP"/>
              </w:rPr>
              <w:t xml:space="preserve"> </w:t>
            </w:r>
            <w:r>
              <w:rPr>
                <w:sz w:val="20"/>
                <w:szCs w:val="20"/>
                <w:lang w:eastAsia="ja-JP"/>
              </w:rPr>
              <w:t>EF</w:t>
            </w:r>
            <w:r w:rsidR="00D75615">
              <w:rPr>
                <w:sz w:val="20"/>
                <w:szCs w:val="20"/>
                <w:lang w:eastAsia="ja-JP"/>
              </w:rPr>
              <w:t xml:space="preserve"> </w:t>
            </w:r>
            <w:r>
              <w:rPr>
                <w:sz w:val="20"/>
                <w:szCs w:val="20"/>
                <w:lang w:eastAsia="ja-JP"/>
              </w:rPr>
              <w:t>v3.</w:t>
            </w:r>
            <w:r w:rsidR="00D75615">
              <w:rPr>
                <w:sz w:val="20"/>
                <w:szCs w:val="20"/>
                <w:lang w:eastAsia="ja-JP"/>
              </w:rPr>
              <w:t>7</w:t>
            </w:r>
          </w:p>
        </w:tc>
        <w:tc>
          <w:tcPr>
            <w:tcW w:w="2917" w:type="dxa"/>
          </w:tcPr>
          <w:p w14:paraId="76FD6DAF" w14:textId="7746C4F6" w:rsidR="0061726A" w:rsidRPr="0061726A" w:rsidRDefault="0061726A" w:rsidP="0061726A">
            <w:pPr>
              <w:rPr>
                <w:sz w:val="20"/>
                <w:szCs w:val="20"/>
              </w:rPr>
            </w:pPr>
            <w:r w:rsidRPr="0061726A">
              <w:rPr>
                <w:sz w:val="20"/>
                <w:szCs w:val="20"/>
              </w:rPr>
              <w:t>Herbicides, unspecified</w:t>
            </w:r>
          </w:p>
        </w:tc>
        <w:tc>
          <w:tcPr>
            <w:tcW w:w="1559" w:type="dxa"/>
          </w:tcPr>
          <w:p w14:paraId="7365C895" w14:textId="1F0D4EFA" w:rsidR="0061726A" w:rsidRDefault="0061726A" w:rsidP="0061726A">
            <w:pPr>
              <w:rPr>
                <w:sz w:val="20"/>
                <w:szCs w:val="20"/>
                <w:lang w:eastAsia="ja-JP"/>
              </w:rPr>
            </w:pPr>
            <w:r>
              <w:rPr>
                <w:sz w:val="20"/>
                <w:szCs w:val="20"/>
                <w:lang w:eastAsia="ja-JP"/>
              </w:rPr>
              <w:t>FEDEFL</w:t>
            </w:r>
            <w:r w:rsidR="00D75615">
              <w:rPr>
                <w:sz w:val="20"/>
                <w:szCs w:val="20"/>
                <w:lang w:eastAsia="ja-JP"/>
              </w:rPr>
              <w:t xml:space="preserve"> </w:t>
            </w:r>
            <w:r>
              <w:rPr>
                <w:sz w:val="20"/>
                <w:szCs w:val="20"/>
                <w:lang w:eastAsia="ja-JP"/>
              </w:rPr>
              <w:t>v1.0.3</w:t>
            </w:r>
          </w:p>
        </w:tc>
        <w:tc>
          <w:tcPr>
            <w:tcW w:w="2991" w:type="dxa"/>
          </w:tcPr>
          <w:p w14:paraId="22CCFFA1" w14:textId="018B1599" w:rsidR="0061726A" w:rsidRDefault="0061726A" w:rsidP="0061726A">
            <w:pPr>
              <w:rPr>
                <w:sz w:val="20"/>
                <w:szCs w:val="20"/>
              </w:rPr>
            </w:pPr>
            <w:r>
              <w:rPr>
                <w:sz w:val="20"/>
                <w:szCs w:val="20"/>
              </w:rPr>
              <w:t>Herbicides</w:t>
            </w:r>
          </w:p>
        </w:tc>
      </w:tr>
    </w:tbl>
    <w:p w14:paraId="630AA5A7" w14:textId="2A81E0CB" w:rsidR="00A31466" w:rsidRDefault="00A31466" w:rsidP="00C03A66"/>
    <w:p w14:paraId="53999F84" w14:textId="2F0EA303" w:rsidR="00A31466" w:rsidRDefault="00FB63A7" w:rsidP="00FB63A7">
      <w:pPr>
        <w:pStyle w:val="Heading3"/>
      </w:pPr>
      <w:bookmarkStart w:id="203" w:name="_Ref83845500"/>
      <w:bookmarkStart w:id="204" w:name="_Toc89114927"/>
      <w:r>
        <w:t xml:space="preserve">Mapping of </w:t>
      </w:r>
      <w:r w:rsidR="004633B3">
        <w:t xml:space="preserve">closely </w:t>
      </w:r>
      <w:r>
        <w:t>‘related’ chemical substances</w:t>
      </w:r>
      <w:bookmarkEnd w:id="203"/>
      <w:bookmarkEnd w:id="204"/>
    </w:p>
    <w:p w14:paraId="26F28544" w14:textId="4A6E3F63" w:rsidR="00FB63A7" w:rsidRDefault="00F12650" w:rsidP="00C03A66">
      <w:r>
        <w:t>As mentioned above, chemical substances might be associated with one or multiple identifiers</w:t>
      </w:r>
      <w:r w:rsidR="00AF19C2">
        <w:t xml:space="preserve"> under the same system</w:t>
      </w:r>
      <w:r>
        <w:t xml:space="preserve">, most notably the CAS Registry Number. </w:t>
      </w:r>
      <w:r w:rsidR="00AF19C2">
        <w:t xml:space="preserve">This is further complicated by the fact that some chemicals sharing molecular formula might have the functional group at different locations (isomers) within the molecules or representing mirrored – and distinguishable as such – but otherwise identical versions (enantiomers) of the same molecule. </w:t>
      </w:r>
    </w:p>
    <w:tbl>
      <w:tblPr>
        <w:tblStyle w:val="TableGridLight"/>
        <w:tblW w:w="0" w:type="auto"/>
        <w:tblLook w:val="04A0" w:firstRow="1" w:lastRow="0" w:firstColumn="1" w:lastColumn="0" w:noHBand="0" w:noVBand="1"/>
      </w:tblPr>
      <w:tblGrid>
        <w:gridCol w:w="3006"/>
        <w:gridCol w:w="3006"/>
        <w:gridCol w:w="3007"/>
      </w:tblGrid>
      <w:tr w:rsidR="001321A2" w:rsidRPr="00664C5A" w14:paraId="0B11776D" w14:textId="77777777" w:rsidTr="00CE2867">
        <w:tc>
          <w:tcPr>
            <w:tcW w:w="3006" w:type="dxa"/>
          </w:tcPr>
          <w:p w14:paraId="74130ED1" w14:textId="77777777" w:rsidR="001321A2" w:rsidRPr="00664C5A" w:rsidRDefault="001321A2" w:rsidP="00CE2867">
            <w:pPr>
              <w:rPr>
                <w:rStyle w:val="SubtleEmphasis"/>
                <w:sz w:val="20"/>
                <w:szCs w:val="20"/>
              </w:rPr>
            </w:pPr>
            <w:r w:rsidRPr="00664C5A">
              <w:rPr>
                <w:rStyle w:val="SubtleEmphasis"/>
                <w:sz w:val="20"/>
                <w:szCs w:val="20"/>
              </w:rPr>
              <w:t>The challenge</w:t>
            </w:r>
          </w:p>
        </w:tc>
        <w:tc>
          <w:tcPr>
            <w:tcW w:w="3006" w:type="dxa"/>
          </w:tcPr>
          <w:p w14:paraId="1A2C6702" w14:textId="77777777" w:rsidR="001321A2" w:rsidRPr="00664C5A" w:rsidRDefault="001321A2" w:rsidP="00CE2867">
            <w:pPr>
              <w:rPr>
                <w:rStyle w:val="SubtleEmphasis"/>
                <w:sz w:val="20"/>
                <w:szCs w:val="20"/>
              </w:rPr>
            </w:pPr>
            <w:r w:rsidRPr="00664C5A">
              <w:rPr>
                <w:rStyle w:val="SubtleEmphasis"/>
                <w:sz w:val="20"/>
                <w:szCs w:val="20"/>
              </w:rPr>
              <w:t>Solution implemented</w:t>
            </w:r>
          </w:p>
        </w:tc>
        <w:tc>
          <w:tcPr>
            <w:tcW w:w="3007" w:type="dxa"/>
          </w:tcPr>
          <w:p w14:paraId="34786D9A" w14:textId="77777777" w:rsidR="001321A2" w:rsidRPr="00664C5A" w:rsidRDefault="001321A2" w:rsidP="00CE2867">
            <w:pPr>
              <w:rPr>
                <w:rStyle w:val="SubtleEmphasis"/>
                <w:sz w:val="20"/>
                <w:szCs w:val="20"/>
              </w:rPr>
            </w:pPr>
            <w:r w:rsidRPr="00664C5A">
              <w:rPr>
                <w:rStyle w:val="SubtleEmphasis"/>
                <w:sz w:val="20"/>
                <w:szCs w:val="20"/>
              </w:rPr>
              <w:t>Potential implications in format conversion</w:t>
            </w:r>
          </w:p>
        </w:tc>
      </w:tr>
      <w:tr w:rsidR="001321A2" w:rsidRPr="00664C5A" w14:paraId="7DB1C126" w14:textId="77777777" w:rsidTr="00CE2867">
        <w:tc>
          <w:tcPr>
            <w:tcW w:w="3006" w:type="dxa"/>
          </w:tcPr>
          <w:p w14:paraId="381F5934" w14:textId="3D9C739A" w:rsidR="001321A2" w:rsidRPr="00664C5A" w:rsidRDefault="001321A2" w:rsidP="00CE2867">
            <w:pPr>
              <w:rPr>
                <w:sz w:val="20"/>
                <w:szCs w:val="20"/>
              </w:rPr>
            </w:pPr>
            <w:r>
              <w:rPr>
                <w:sz w:val="20"/>
                <w:szCs w:val="20"/>
              </w:rPr>
              <w:t>Whether to map isomers or enantiomers?</w:t>
            </w:r>
          </w:p>
        </w:tc>
        <w:tc>
          <w:tcPr>
            <w:tcW w:w="3006" w:type="dxa"/>
          </w:tcPr>
          <w:p w14:paraId="25ADFA1B" w14:textId="6E2B631E" w:rsidR="001321A2" w:rsidRPr="00664C5A" w:rsidRDefault="00677714" w:rsidP="00CE2867">
            <w:pPr>
              <w:rPr>
                <w:sz w:val="20"/>
                <w:szCs w:val="20"/>
              </w:rPr>
            </w:pPr>
            <w:r>
              <w:rPr>
                <w:sz w:val="20"/>
                <w:szCs w:val="20"/>
              </w:rPr>
              <w:t>I</w:t>
            </w:r>
            <w:r w:rsidR="001321A2">
              <w:rPr>
                <w:sz w:val="20"/>
                <w:szCs w:val="20"/>
              </w:rPr>
              <w:t xml:space="preserve">t </w:t>
            </w:r>
            <w:r>
              <w:rPr>
                <w:sz w:val="20"/>
                <w:szCs w:val="20"/>
              </w:rPr>
              <w:t>i</w:t>
            </w:r>
            <w:r w:rsidR="001321A2">
              <w:rPr>
                <w:sz w:val="20"/>
                <w:szCs w:val="20"/>
              </w:rPr>
              <w:t>s generally assumed justified to match these closely related molecules</w:t>
            </w:r>
            <w:r>
              <w:rPr>
                <w:sz w:val="20"/>
                <w:szCs w:val="20"/>
              </w:rPr>
              <w:t xml:space="preserve">. </w:t>
            </w:r>
          </w:p>
        </w:tc>
        <w:tc>
          <w:tcPr>
            <w:tcW w:w="3007" w:type="dxa"/>
          </w:tcPr>
          <w:p w14:paraId="1E60ABF6" w14:textId="739F8814" w:rsidR="001321A2" w:rsidRPr="00664C5A" w:rsidRDefault="000E0664" w:rsidP="00CE2867">
            <w:pPr>
              <w:rPr>
                <w:sz w:val="20"/>
                <w:szCs w:val="20"/>
              </w:rPr>
            </w:pPr>
            <w:r>
              <w:rPr>
                <w:sz w:val="20"/>
                <w:szCs w:val="20"/>
              </w:rPr>
              <w:t xml:space="preserve">The actual equivalence, e.g., in terms of toxicity, should be investigated based on relevance to the results. </w:t>
            </w:r>
            <w:r w:rsidR="00A83002">
              <w:rPr>
                <w:sz w:val="20"/>
                <w:szCs w:val="20"/>
              </w:rPr>
              <w:t>It is also recommended to c</w:t>
            </w:r>
            <w:r>
              <w:rPr>
                <w:sz w:val="20"/>
                <w:szCs w:val="20"/>
              </w:rPr>
              <w:t xml:space="preserve">heck whether the </w:t>
            </w:r>
            <w:r w:rsidR="00A83002">
              <w:rPr>
                <w:sz w:val="20"/>
                <w:szCs w:val="20"/>
              </w:rPr>
              <w:t>LCIA</w:t>
            </w:r>
            <w:r>
              <w:rPr>
                <w:sz w:val="20"/>
                <w:szCs w:val="20"/>
              </w:rPr>
              <w:t xml:space="preserve"> method in question provides different characterization factors</w:t>
            </w:r>
            <w:r w:rsidR="00F27124">
              <w:rPr>
                <w:sz w:val="20"/>
                <w:szCs w:val="20"/>
              </w:rPr>
              <w:t xml:space="preserve"> for the substances in question</w:t>
            </w:r>
            <w:r>
              <w:rPr>
                <w:sz w:val="20"/>
                <w:szCs w:val="20"/>
              </w:rPr>
              <w:t>.</w:t>
            </w:r>
          </w:p>
        </w:tc>
      </w:tr>
    </w:tbl>
    <w:p w14:paraId="0A116E49" w14:textId="77777777" w:rsidR="000E0664" w:rsidRDefault="000E0664" w:rsidP="00C03A66"/>
    <w:p w14:paraId="69AEDAF6" w14:textId="219FBA67" w:rsidR="001321A2" w:rsidRDefault="000E0664" w:rsidP="00C03A66">
      <w:r>
        <w:lastRenderedPageBreak/>
        <w:t>Some examples of mapping between isomers and enantiomers are provided in the table below:</w:t>
      </w:r>
    </w:p>
    <w:tbl>
      <w:tblPr>
        <w:tblStyle w:val="TableGridLight"/>
        <w:tblW w:w="0" w:type="auto"/>
        <w:tblLook w:val="04A0" w:firstRow="1" w:lastRow="0" w:firstColumn="1" w:lastColumn="0" w:noHBand="0" w:noVBand="1"/>
      </w:tblPr>
      <w:tblGrid>
        <w:gridCol w:w="1696"/>
        <w:gridCol w:w="2042"/>
        <w:gridCol w:w="1219"/>
        <w:gridCol w:w="1701"/>
        <w:gridCol w:w="1301"/>
        <w:gridCol w:w="1060"/>
      </w:tblGrid>
      <w:tr w:rsidR="006720B8" w:rsidRPr="000E0664" w14:paraId="041D97F8" w14:textId="45B0C207" w:rsidTr="003060B0">
        <w:tc>
          <w:tcPr>
            <w:tcW w:w="1696" w:type="dxa"/>
          </w:tcPr>
          <w:p w14:paraId="69818A03" w14:textId="77777777" w:rsidR="006720B8" w:rsidRPr="000E0664" w:rsidRDefault="006720B8" w:rsidP="00CE2867">
            <w:pPr>
              <w:rPr>
                <w:rStyle w:val="SubtleEmphasis"/>
                <w:b/>
                <w:bCs/>
                <w:sz w:val="20"/>
                <w:szCs w:val="20"/>
                <w:lang w:eastAsia="ja-JP"/>
              </w:rPr>
            </w:pPr>
            <w:r w:rsidRPr="000E0664">
              <w:rPr>
                <w:rStyle w:val="SubtleEmphasis"/>
                <w:rFonts w:hint="eastAsia"/>
                <w:b/>
                <w:bCs/>
                <w:sz w:val="20"/>
                <w:szCs w:val="20"/>
                <w:lang w:eastAsia="ja-JP"/>
              </w:rPr>
              <w:t>S</w:t>
            </w:r>
            <w:r w:rsidRPr="000E0664">
              <w:rPr>
                <w:rStyle w:val="SubtleEmphasis"/>
                <w:b/>
                <w:bCs/>
                <w:sz w:val="20"/>
                <w:szCs w:val="20"/>
                <w:lang w:eastAsia="ja-JP"/>
              </w:rPr>
              <w:t>ource flow list</w:t>
            </w:r>
          </w:p>
        </w:tc>
        <w:tc>
          <w:tcPr>
            <w:tcW w:w="2042" w:type="dxa"/>
          </w:tcPr>
          <w:p w14:paraId="29988D20" w14:textId="77777777" w:rsidR="006720B8" w:rsidRPr="000E0664" w:rsidRDefault="006720B8" w:rsidP="00CE2867">
            <w:pPr>
              <w:rPr>
                <w:rStyle w:val="SubtleEmphasis"/>
                <w:b/>
                <w:bCs/>
                <w:sz w:val="20"/>
                <w:szCs w:val="20"/>
              </w:rPr>
            </w:pPr>
            <w:r w:rsidRPr="000E0664">
              <w:rPr>
                <w:rStyle w:val="SubtleEmphasis"/>
                <w:b/>
                <w:bCs/>
                <w:sz w:val="20"/>
                <w:szCs w:val="20"/>
              </w:rPr>
              <w:t>Source flowable</w:t>
            </w:r>
          </w:p>
        </w:tc>
        <w:tc>
          <w:tcPr>
            <w:tcW w:w="1219" w:type="dxa"/>
          </w:tcPr>
          <w:p w14:paraId="5DDA3BF1" w14:textId="38205858" w:rsidR="006720B8" w:rsidRPr="000E0664" w:rsidRDefault="006720B8" w:rsidP="00CE2867">
            <w:pPr>
              <w:rPr>
                <w:rStyle w:val="SubtleEmphasis"/>
                <w:b/>
                <w:bCs/>
                <w:sz w:val="20"/>
                <w:szCs w:val="20"/>
                <w:lang w:eastAsia="ja-JP"/>
              </w:rPr>
            </w:pPr>
            <w:r w:rsidRPr="000E0664">
              <w:rPr>
                <w:rStyle w:val="SubtleEmphasis"/>
                <w:b/>
                <w:bCs/>
                <w:sz w:val="20"/>
                <w:szCs w:val="20"/>
                <w:lang w:eastAsia="ja-JP"/>
              </w:rPr>
              <w:t>Source CAS</w:t>
            </w:r>
          </w:p>
        </w:tc>
        <w:tc>
          <w:tcPr>
            <w:tcW w:w="1701" w:type="dxa"/>
          </w:tcPr>
          <w:p w14:paraId="5C6ADE03" w14:textId="68569D37" w:rsidR="006720B8" w:rsidRPr="000E0664" w:rsidRDefault="006720B8" w:rsidP="00CE2867">
            <w:pPr>
              <w:rPr>
                <w:rStyle w:val="SubtleEmphasis"/>
                <w:b/>
                <w:bCs/>
                <w:sz w:val="20"/>
                <w:szCs w:val="20"/>
                <w:lang w:eastAsia="ja-JP"/>
              </w:rPr>
            </w:pPr>
            <w:r w:rsidRPr="000E0664">
              <w:rPr>
                <w:rStyle w:val="SubtleEmphasis"/>
                <w:rFonts w:hint="eastAsia"/>
                <w:b/>
                <w:bCs/>
                <w:sz w:val="20"/>
                <w:szCs w:val="20"/>
                <w:lang w:eastAsia="ja-JP"/>
              </w:rPr>
              <w:t>T</w:t>
            </w:r>
            <w:r w:rsidRPr="000E0664">
              <w:rPr>
                <w:rStyle w:val="SubtleEmphasis"/>
                <w:b/>
                <w:bCs/>
                <w:sz w:val="20"/>
                <w:szCs w:val="20"/>
                <w:lang w:eastAsia="ja-JP"/>
              </w:rPr>
              <w:t>arget flow list</w:t>
            </w:r>
          </w:p>
        </w:tc>
        <w:tc>
          <w:tcPr>
            <w:tcW w:w="1301" w:type="dxa"/>
          </w:tcPr>
          <w:p w14:paraId="0AD40DAF" w14:textId="77777777" w:rsidR="006720B8" w:rsidRPr="000E0664" w:rsidRDefault="006720B8" w:rsidP="00CE2867">
            <w:pPr>
              <w:rPr>
                <w:rStyle w:val="SubtleEmphasis"/>
                <w:b/>
                <w:bCs/>
                <w:sz w:val="20"/>
                <w:szCs w:val="20"/>
              </w:rPr>
            </w:pPr>
            <w:r w:rsidRPr="000E0664">
              <w:rPr>
                <w:rStyle w:val="SubtleEmphasis"/>
                <w:b/>
                <w:bCs/>
                <w:sz w:val="20"/>
                <w:szCs w:val="20"/>
              </w:rPr>
              <w:t>Target flowable</w:t>
            </w:r>
          </w:p>
        </w:tc>
        <w:tc>
          <w:tcPr>
            <w:tcW w:w="0" w:type="auto"/>
          </w:tcPr>
          <w:p w14:paraId="2910604F" w14:textId="1C21EDBF" w:rsidR="006720B8" w:rsidRPr="000E0664" w:rsidRDefault="006720B8" w:rsidP="00CE2867">
            <w:pPr>
              <w:rPr>
                <w:rStyle w:val="SubtleEmphasis"/>
                <w:b/>
                <w:bCs/>
                <w:sz w:val="20"/>
                <w:szCs w:val="20"/>
              </w:rPr>
            </w:pPr>
            <w:r w:rsidRPr="000E0664">
              <w:rPr>
                <w:rStyle w:val="SubtleEmphasis"/>
                <w:b/>
                <w:bCs/>
                <w:sz w:val="20"/>
                <w:szCs w:val="20"/>
              </w:rPr>
              <w:t>Target CAS</w:t>
            </w:r>
          </w:p>
        </w:tc>
      </w:tr>
      <w:tr w:rsidR="001321A2" w:rsidRPr="000E0664" w14:paraId="49181A6B" w14:textId="744B8166" w:rsidTr="003060B0">
        <w:tc>
          <w:tcPr>
            <w:tcW w:w="1696" w:type="dxa"/>
          </w:tcPr>
          <w:p w14:paraId="376B498B" w14:textId="29592ED8" w:rsidR="001321A2" w:rsidRPr="000E0664" w:rsidRDefault="001321A2" w:rsidP="001321A2">
            <w:pPr>
              <w:rPr>
                <w:sz w:val="20"/>
                <w:szCs w:val="20"/>
                <w:lang w:eastAsia="ja-JP"/>
              </w:rPr>
            </w:pPr>
            <w:r w:rsidRPr="000E0664">
              <w:rPr>
                <w:sz w:val="20"/>
                <w:szCs w:val="20"/>
                <w:lang w:eastAsia="ja-JP"/>
              </w:rPr>
              <w:t>ecoinvent</w:t>
            </w:r>
            <w:r w:rsidR="00D75615">
              <w:rPr>
                <w:sz w:val="20"/>
                <w:szCs w:val="20"/>
                <w:lang w:eastAsia="ja-JP"/>
              </w:rPr>
              <w:t xml:space="preserve"> </w:t>
            </w:r>
            <w:r w:rsidRPr="000E0664">
              <w:rPr>
                <w:sz w:val="20"/>
                <w:szCs w:val="20"/>
                <w:lang w:eastAsia="ja-JP"/>
              </w:rPr>
              <w:t>E</w:t>
            </w:r>
            <w:r w:rsidR="0015355A">
              <w:rPr>
                <w:sz w:val="20"/>
                <w:szCs w:val="20"/>
                <w:lang w:eastAsia="ja-JP"/>
              </w:rPr>
              <w:t>F</w:t>
            </w:r>
            <w:r w:rsidR="00D75615">
              <w:rPr>
                <w:sz w:val="20"/>
                <w:szCs w:val="20"/>
                <w:lang w:eastAsia="ja-JP"/>
              </w:rPr>
              <w:t xml:space="preserve"> </w:t>
            </w:r>
            <w:r w:rsidRPr="000E0664">
              <w:rPr>
                <w:sz w:val="20"/>
                <w:szCs w:val="20"/>
                <w:lang w:eastAsia="ja-JP"/>
              </w:rPr>
              <w:t>v3.</w:t>
            </w:r>
            <w:r w:rsidR="00D75615">
              <w:rPr>
                <w:sz w:val="20"/>
                <w:szCs w:val="20"/>
                <w:lang w:eastAsia="ja-JP"/>
              </w:rPr>
              <w:t>7</w:t>
            </w:r>
          </w:p>
        </w:tc>
        <w:tc>
          <w:tcPr>
            <w:tcW w:w="2042" w:type="dxa"/>
          </w:tcPr>
          <w:p w14:paraId="29F126D3" w14:textId="717344A8" w:rsidR="001321A2" w:rsidRPr="000E0664" w:rsidRDefault="001321A2" w:rsidP="001321A2">
            <w:pPr>
              <w:rPr>
                <w:sz w:val="20"/>
                <w:szCs w:val="20"/>
              </w:rPr>
            </w:pPr>
            <w:r w:rsidRPr="000E0664">
              <w:rPr>
                <w:sz w:val="20"/>
                <w:szCs w:val="20"/>
              </w:rPr>
              <w:t>Butanol</w:t>
            </w:r>
          </w:p>
        </w:tc>
        <w:tc>
          <w:tcPr>
            <w:tcW w:w="1219" w:type="dxa"/>
          </w:tcPr>
          <w:p w14:paraId="1693182E" w14:textId="09C9DE65" w:rsidR="001321A2" w:rsidRPr="000E0664" w:rsidRDefault="001321A2" w:rsidP="001321A2">
            <w:pPr>
              <w:rPr>
                <w:sz w:val="20"/>
                <w:szCs w:val="20"/>
                <w:lang w:eastAsia="ja-JP"/>
              </w:rPr>
            </w:pPr>
            <w:r w:rsidRPr="000E0664">
              <w:rPr>
                <w:sz w:val="20"/>
                <w:szCs w:val="20"/>
                <w:lang w:eastAsia="ja-JP"/>
              </w:rPr>
              <w:t>71-36-3</w:t>
            </w:r>
          </w:p>
        </w:tc>
        <w:tc>
          <w:tcPr>
            <w:tcW w:w="1701" w:type="dxa"/>
          </w:tcPr>
          <w:p w14:paraId="236B3183" w14:textId="0BE2BB84" w:rsidR="001321A2" w:rsidRPr="000E0664" w:rsidRDefault="001321A2" w:rsidP="001321A2">
            <w:pPr>
              <w:rPr>
                <w:sz w:val="20"/>
                <w:szCs w:val="20"/>
                <w:lang w:eastAsia="ja-JP"/>
              </w:rPr>
            </w:pPr>
            <w:r w:rsidRPr="000E0664">
              <w:rPr>
                <w:sz w:val="20"/>
                <w:szCs w:val="20"/>
                <w:lang w:eastAsia="ja-JP"/>
              </w:rPr>
              <w:t>FEDEFL</w:t>
            </w:r>
            <w:r w:rsidR="00D75615">
              <w:rPr>
                <w:sz w:val="20"/>
                <w:szCs w:val="20"/>
                <w:lang w:eastAsia="ja-JP"/>
              </w:rPr>
              <w:t xml:space="preserve"> </w:t>
            </w:r>
            <w:r w:rsidRPr="000E0664">
              <w:rPr>
                <w:sz w:val="20"/>
                <w:szCs w:val="20"/>
                <w:lang w:eastAsia="ja-JP"/>
              </w:rPr>
              <w:t>v1.0.3</w:t>
            </w:r>
          </w:p>
        </w:tc>
        <w:tc>
          <w:tcPr>
            <w:tcW w:w="1301" w:type="dxa"/>
          </w:tcPr>
          <w:p w14:paraId="625745A8" w14:textId="08DB026D" w:rsidR="001321A2" w:rsidRPr="000E0664" w:rsidRDefault="001321A2" w:rsidP="001321A2">
            <w:pPr>
              <w:rPr>
                <w:sz w:val="20"/>
                <w:szCs w:val="20"/>
              </w:rPr>
            </w:pPr>
            <w:r w:rsidRPr="000E0664">
              <w:rPr>
                <w:rFonts w:ascii="Calibri" w:hAnsi="Calibri" w:cs="Calibri"/>
                <w:color w:val="000000"/>
                <w:sz w:val="20"/>
                <w:szCs w:val="20"/>
              </w:rPr>
              <w:t>1-Butanol</w:t>
            </w:r>
          </w:p>
        </w:tc>
        <w:tc>
          <w:tcPr>
            <w:tcW w:w="0" w:type="auto"/>
          </w:tcPr>
          <w:p w14:paraId="0FB029EF" w14:textId="783B47FC" w:rsidR="001321A2" w:rsidRPr="000E0664" w:rsidRDefault="001321A2" w:rsidP="001321A2">
            <w:pPr>
              <w:rPr>
                <w:rFonts w:ascii="Calibri" w:hAnsi="Calibri" w:cs="Calibri"/>
                <w:color w:val="000000"/>
                <w:sz w:val="20"/>
                <w:szCs w:val="20"/>
              </w:rPr>
            </w:pPr>
            <w:r w:rsidRPr="000E0664">
              <w:rPr>
                <w:sz w:val="20"/>
                <w:szCs w:val="20"/>
                <w:lang w:eastAsia="ja-JP"/>
              </w:rPr>
              <w:t>71-36-3</w:t>
            </w:r>
          </w:p>
        </w:tc>
      </w:tr>
      <w:tr w:rsidR="001321A2" w:rsidRPr="000E0664" w14:paraId="3058B546" w14:textId="74455D4F" w:rsidTr="003060B0">
        <w:tc>
          <w:tcPr>
            <w:tcW w:w="1696" w:type="dxa"/>
          </w:tcPr>
          <w:p w14:paraId="3CBA5349" w14:textId="3C54D04F" w:rsidR="001321A2" w:rsidRPr="000E0664" w:rsidRDefault="001321A2" w:rsidP="001321A2">
            <w:pPr>
              <w:rPr>
                <w:sz w:val="20"/>
                <w:szCs w:val="20"/>
                <w:lang w:eastAsia="ja-JP"/>
              </w:rPr>
            </w:pPr>
            <w:r w:rsidRPr="000E0664">
              <w:rPr>
                <w:sz w:val="20"/>
                <w:szCs w:val="20"/>
                <w:lang w:eastAsia="ja-JP"/>
              </w:rPr>
              <w:t>FEDEFL</w:t>
            </w:r>
            <w:r w:rsidR="00D75615">
              <w:rPr>
                <w:sz w:val="20"/>
                <w:szCs w:val="20"/>
                <w:lang w:eastAsia="ja-JP"/>
              </w:rPr>
              <w:t xml:space="preserve"> </w:t>
            </w:r>
            <w:r w:rsidRPr="000E0664">
              <w:rPr>
                <w:sz w:val="20"/>
                <w:szCs w:val="20"/>
                <w:lang w:eastAsia="ja-JP"/>
              </w:rPr>
              <w:t>v1.0.3</w:t>
            </w:r>
          </w:p>
        </w:tc>
        <w:tc>
          <w:tcPr>
            <w:tcW w:w="2042" w:type="dxa"/>
          </w:tcPr>
          <w:p w14:paraId="5319FE3F" w14:textId="2A6D1B6A" w:rsidR="001321A2" w:rsidRPr="000E0664" w:rsidRDefault="001321A2" w:rsidP="001321A2">
            <w:pPr>
              <w:rPr>
                <w:rFonts w:ascii="Calibri" w:hAnsi="Calibri" w:cs="Calibri"/>
                <w:color w:val="000000"/>
                <w:sz w:val="20"/>
                <w:szCs w:val="20"/>
              </w:rPr>
            </w:pPr>
            <w:r w:rsidRPr="000E0664">
              <w:rPr>
                <w:rFonts w:ascii="Calibri" w:hAnsi="Calibri" w:cs="Calibri"/>
                <w:color w:val="000000"/>
                <w:sz w:val="20"/>
                <w:szCs w:val="20"/>
              </w:rPr>
              <w:t>1-Butanol</w:t>
            </w:r>
          </w:p>
        </w:tc>
        <w:tc>
          <w:tcPr>
            <w:tcW w:w="1219" w:type="dxa"/>
          </w:tcPr>
          <w:p w14:paraId="154E23B9" w14:textId="64062CFB" w:rsidR="001321A2" w:rsidRPr="008C1E5C" w:rsidRDefault="001321A2" w:rsidP="001321A2">
            <w:pPr>
              <w:rPr>
                <w:sz w:val="20"/>
                <w:szCs w:val="20"/>
                <w:lang w:eastAsia="ja-JP"/>
              </w:rPr>
            </w:pPr>
            <w:r w:rsidRPr="008C1E5C">
              <w:rPr>
                <w:sz w:val="20"/>
                <w:szCs w:val="20"/>
                <w:lang w:eastAsia="ja-JP"/>
              </w:rPr>
              <w:t>71-36-3</w:t>
            </w:r>
          </w:p>
        </w:tc>
        <w:tc>
          <w:tcPr>
            <w:tcW w:w="1701" w:type="dxa"/>
          </w:tcPr>
          <w:p w14:paraId="273B91DA" w14:textId="5D66DA86" w:rsidR="001321A2" w:rsidRPr="008C1E5C" w:rsidRDefault="001321A2" w:rsidP="001321A2">
            <w:pPr>
              <w:rPr>
                <w:sz w:val="20"/>
                <w:szCs w:val="20"/>
                <w:lang w:eastAsia="ja-JP"/>
              </w:rPr>
            </w:pPr>
            <w:r w:rsidRPr="008C1E5C">
              <w:rPr>
                <w:sz w:val="20"/>
                <w:szCs w:val="20"/>
                <w:lang w:eastAsia="ja-JP"/>
              </w:rPr>
              <w:t>ecoinvent</w:t>
            </w:r>
            <w:r w:rsidR="00D75615" w:rsidRPr="008C1E5C">
              <w:rPr>
                <w:sz w:val="20"/>
                <w:szCs w:val="20"/>
                <w:lang w:eastAsia="ja-JP"/>
              </w:rPr>
              <w:t xml:space="preserve"> </w:t>
            </w:r>
            <w:r w:rsidRPr="008C1E5C">
              <w:rPr>
                <w:sz w:val="20"/>
                <w:szCs w:val="20"/>
                <w:lang w:eastAsia="ja-JP"/>
              </w:rPr>
              <w:t>E</w:t>
            </w:r>
            <w:r w:rsidR="0015355A" w:rsidRPr="008C1E5C">
              <w:rPr>
                <w:sz w:val="20"/>
                <w:szCs w:val="20"/>
                <w:lang w:eastAsia="ja-JP"/>
              </w:rPr>
              <w:t>F</w:t>
            </w:r>
            <w:r w:rsidR="00D75615" w:rsidRPr="008C1E5C">
              <w:rPr>
                <w:sz w:val="20"/>
                <w:szCs w:val="20"/>
                <w:lang w:eastAsia="ja-JP"/>
              </w:rPr>
              <w:t xml:space="preserve"> </w:t>
            </w:r>
            <w:r w:rsidRPr="008C1E5C">
              <w:rPr>
                <w:sz w:val="20"/>
                <w:szCs w:val="20"/>
                <w:lang w:eastAsia="ja-JP"/>
              </w:rPr>
              <w:t>v3.</w:t>
            </w:r>
            <w:r w:rsidR="00D75615" w:rsidRPr="008C1E5C">
              <w:rPr>
                <w:sz w:val="20"/>
                <w:szCs w:val="20"/>
                <w:lang w:eastAsia="ja-JP"/>
              </w:rPr>
              <w:t>7</w:t>
            </w:r>
          </w:p>
        </w:tc>
        <w:tc>
          <w:tcPr>
            <w:tcW w:w="1301" w:type="dxa"/>
          </w:tcPr>
          <w:p w14:paraId="33571F4E" w14:textId="7323C8E6" w:rsidR="001321A2" w:rsidRPr="008C1E5C" w:rsidRDefault="001321A2" w:rsidP="001321A2">
            <w:pPr>
              <w:rPr>
                <w:sz w:val="20"/>
                <w:szCs w:val="20"/>
              </w:rPr>
            </w:pPr>
            <w:r w:rsidRPr="008C1E5C">
              <w:rPr>
                <w:sz w:val="20"/>
                <w:szCs w:val="20"/>
              </w:rPr>
              <w:t>Butanol</w:t>
            </w:r>
          </w:p>
        </w:tc>
        <w:tc>
          <w:tcPr>
            <w:tcW w:w="0" w:type="auto"/>
          </w:tcPr>
          <w:p w14:paraId="24199557" w14:textId="2926060D" w:rsidR="001321A2" w:rsidRPr="008C1E5C" w:rsidRDefault="001321A2" w:rsidP="001321A2">
            <w:pPr>
              <w:rPr>
                <w:sz w:val="20"/>
                <w:szCs w:val="20"/>
              </w:rPr>
            </w:pPr>
            <w:r w:rsidRPr="008C1E5C">
              <w:rPr>
                <w:sz w:val="20"/>
                <w:szCs w:val="20"/>
                <w:lang w:eastAsia="ja-JP"/>
              </w:rPr>
              <w:t>71-36-3</w:t>
            </w:r>
          </w:p>
        </w:tc>
      </w:tr>
      <w:tr w:rsidR="001321A2" w:rsidRPr="000E0664" w14:paraId="1B801524" w14:textId="0482E4FB" w:rsidTr="003060B0">
        <w:tc>
          <w:tcPr>
            <w:tcW w:w="1696" w:type="dxa"/>
          </w:tcPr>
          <w:p w14:paraId="0675B933" w14:textId="0C809806" w:rsidR="001321A2" w:rsidRPr="000E0664" w:rsidRDefault="001321A2" w:rsidP="001321A2">
            <w:pPr>
              <w:rPr>
                <w:sz w:val="20"/>
                <w:szCs w:val="20"/>
                <w:lang w:eastAsia="ja-JP"/>
              </w:rPr>
            </w:pPr>
            <w:r w:rsidRPr="000E0664">
              <w:rPr>
                <w:sz w:val="20"/>
                <w:szCs w:val="20"/>
                <w:lang w:eastAsia="ja-JP"/>
              </w:rPr>
              <w:t>FEDEFL</w:t>
            </w:r>
            <w:r w:rsidR="00D75615">
              <w:rPr>
                <w:sz w:val="20"/>
                <w:szCs w:val="20"/>
                <w:lang w:eastAsia="ja-JP"/>
              </w:rPr>
              <w:t xml:space="preserve"> </w:t>
            </w:r>
            <w:r w:rsidRPr="000E0664">
              <w:rPr>
                <w:sz w:val="20"/>
                <w:szCs w:val="20"/>
                <w:lang w:eastAsia="ja-JP"/>
              </w:rPr>
              <w:t>v1.0.3</w:t>
            </w:r>
          </w:p>
        </w:tc>
        <w:tc>
          <w:tcPr>
            <w:tcW w:w="2042" w:type="dxa"/>
          </w:tcPr>
          <w:p w14:paraId="6D4E8163" w14:textId="4BB307A1" w:rsidR="001321A2" w:rsidRPr="000E0664" w:rsidRDefault="001321A2" w:rsidP="001321A2">
            <w:pPr>
              <w:rPr>
                <w:rFonts w:ascii="Calibri" w:hAnsi="Calibri" w:cs="Calibri"/>
                <w:color w:val="000000"/>
                <w:sz w:val="20"/>
                <w:szCs w:val="20"/>
              </w:rPr>
            </w:pPr>
            <w:r w:rsidRPr="000E0664">
              <w:rPr>
                <w:rFonts w:ascii="Calibri" w:hAnsi="Calibri" w:cs="Calibri"/>
                <w:color w:val="000000"/>
                <w:sz w:val="20"/>
                <w:szCs w:val="20"/>
              </w:rPr>
              <w:t>2-Butanol</w:t>
            </w:r>
          </w:p>
        </w:tc>
        <w:tc>
          <w:tcPr>
            <w:tcW w:w="1219" w:type="dxa"/>
          </w:tcPr>
          <w:p w14:paraId="013C94AC" w14:textId="0771F32F" w:rsidR="001321A2" w:rsidRPr="008C1E5C" w:rsidRDefault="001321A2" w:rsidP="001321A2">
            <w:pPr>
              <w:rPr>
                <w:rFonts w:ascii="Calibri" w:hAnsi="Calibri" w:cs="Calibri"/>
                <w:color w:val="000000"/>
                <w:sz w:val="20"/>
                <w:szCs w:val="20"/>
              </w:rPr>
            </w:pPr>
            <w:r w:rsidRPr="003060B0">
              <w:rPr>
                <w:rFonts w:ascii="Calibri" w:hAnsi="Calibri" w:cs="Calibri"/>
                <w:color w:val="000000"/>
                <w:sz w:val="20"/>
                <w:szCs w:val="20"/>
              </w:rPr>
              <w:t>78-92-2</w:t>
            </w:r>
          </w:p>
        </w:tc>
        <w:tc>
          <w:tcPr>
            <w:tcW w:w="1701" w:type="dxa"/>
          </w:tcPr>
          <w:p w14:paraId="77C6A514" w14:textId="4DDA4083" w:rsidR="001321A2" w:rsidRPr="008C1E5C" w:rsidRDefault="001321A2" w:rsidP="001321A2">
            <w:pPr>
              <w:rPr>
                <w:sz w:val="20"/>
                <w:szCs w:val="20"/>
                <w:lang w:eastAsia="ja-JP"/>
              </w:rPr>
            </w:pPr>
            <w:r w:rsidRPr="008C1E5C">
              <w:rPr>
                <w:sz w:val="20"/>
                <w:szCs w:val="20"/>
                <w:lang w:eastAsia="ja-JP"/>
              </w:rPr>
              <w:t>ecoinvent</w:t>
            </w:r>
            <w:r w:rsidR="00D75615" w:rsidRPr="008C1E5C">
              <w:rPr>
                <w:sz w:val="20"/>
                <w:szCs w:val="20"/>
                <w:lang w:eastAsia="ja-JP"/>
              </w:rPr>
              <w:t xml:space="preserve"> </w:t>
            </w:r>
            <w:r w:rsidRPr="008C1E5C">
              <w:rPr>
                <w:sz w:val="20"/>
                <w:szCs w:val="20"/>
                <w:lang w:eastAsia="ja-JP"/>
              </w:rPr>
              <w:t>E</w:t>
            </w:r>
            <w:r w:rsidR="0015355A" w:rsidRPr="008C1E5C">
              <w:rPr>
                <w:sz w:val="20"/>
                <w:szCs w:val="20"/>
                <w:lang w:eastAsia="ja-JP"/>
              </w:rPr>
              <w:t>F</w:t>
            </w:r>
            <w:r w:rsidR="00D75615" w:rsidRPr="008C1E5C">
              <w:rPr>
                <w:sz w:val="20"/>
                <w:szCs w:val="20"/>
                <w:lang w:eastAsia="ja-JP"/>
              </w:rPr>
              <w:t xml:space="preserve"> </w:t>
            </w:r>
            <w:r w:rsidRPr="008C1E5C">
              <w:rPr>
                <w:sz w:val="20"/>
                <w:szCs w:val="20"/>
                <w:lang w:eastAsia="ja-JP"/>
              </w:rPr>
              <w:t>v3.</w:t>
            </w:r>
            <w:r w:rsidR="00D75615" w:rsidRPr="008C1E5C">
              <w:rPr>
                <w:sz w:val="20"/>
                <w:szCs w:val="20"/>
                <w:lang w:eastAsia="ja-JP"/>
              </w:rPr>
              <w:t>7</w:t>
            </w:r>
          </w:p>
        </w:tc>
        <w:tc>
          <w:tcPr>
            <w:tcW w:w="1301" w:type="dxa"/>
          </w:tcPr>
          <w:p w14:paraId="1AB7E2AF" w14:textId="28634FCF" w:rsidR="001321A2" w:rsidRPr="008C1E5C" w:rsidRDefault="001321A2" w:rsidP="001321A2">
            <w:pPr>
              <w:rPr>
                <w:sz w:val="20"/>
                <w:szCs w:val="20"/>
              </w:rPr>
            </w:pPr>
            <w:r w:rsidRPr="008C1E5C">
              <w:rPr>
                <w:sz w:val="20"/>
                <w:szCs w:val="20"/>
              </w:rPr>
              <w:t>Butanol</w:t>
            </w:r>
          </w:p>
        </w:tc>
        <w:tc>
          <w:tcPr>
            <w:tcW w:w="0" w:type="auto"/>
          </w:tcPr>
          <w:p w14:paraId="2C971167" w14:textId="7C4CE0E8" w:rsidR="001321A2" w:rsidRPr="008C1E5C" w:rsidRDefault="001321A2" w:rsidP="001321A2">
            <w:pPr>
              <w:rPr>
                <w:rFonts w:ascii="Calibri" w:hAnsi="Calibri" w:cs="Calibri"/>
                <w:color w:val="000000"/>
                <w:sz w:val="20"/>
                <w:szCs w:val="20"/>
              </w:rPr>
            </w:pPr>
            <w:r w:rsidRPr="003060B0">
              <w:rPr>
                <w:sz w:val="20"/>
                <w:szCs w:val="20"/>
                <w:lang w:eastAsia="ja-JP"/>
              </w:rPr>
              <w:t>71-36-3</w:t>
            </w:r>
          </w:p>
        </w:tc>
      </w:tr>
      <w:tr w:rsidR="001321A2" w:rsidRPr="000E0664" w14:paraId="718AA766" w14:textId="3A837A4E" w:rsidTr="003060B0">
        <w:tc>
          <w:tcPr>
            <w:tcW w:w="1696" w:type="dxa"/>
            <w:vMerge w:val="restart"/>
            <w:vAlign w:val="center"/>
          </w:tcPr>
          <w:p w14:paraId="1AFF2A74" w14:textId="6C1F6C09" w:rsidR="001321A2" w:rsidRPr="000E0664" w:rsidRDefault="00D75615" w:rsidP="001321A2">
            <w:pPr>
              <w:rPr>
                <w:sz w:val="20"/>
                <w:szCs w:val="20"/>
                <w:lang w:eastAsia="ja-JP"/>
              </w:rPr>
            </w:pPr>
            <w:r>
              <w:rPr>
                <w:sz w:val="20"/>
                <w:szCs w:val="20"/>
                <w:lang w:eastAsia="ja-JP"/>
              </w:rPr>
              <w:t>ILCD-</w:t>
            </w:r>
            <w:r w:rsidR="001321A2" w:rsidRPr="000E0664">
              <w:rPr>
                <w:sz w:val="20"/>
                <w:szCs w:val="20"/>
                <w:lang w:eastAsia="ja-JP"/>
              </w:rPr>
              <w:t>EF</w:t>
            </w:r>
            <w:r>
              <w:rPr>
                <w:sz w:val="20"/>
                <w:szCs w:val="20"/>
                <w:lang w:eastAsia="ja-JP"/>
              </w:rPr>
              <w:t xml:space="preserve"> </w:t>
            </w:r>
            <w:r w:rsidR="001321A2" w:rsidRPr="000E0664">
              <w:rPr>
                <w:sz w:val="20"/>
                <w:szCs w:val="20"/>
                <w:lang w:eastAsia="ja-JP"/>
              </w:rPr>
              <w:t>v3.0</w:t>
            </w:r>
          </w:p>
        </w:tc>
        <w:tc>
          <w:tcPr>
            <w:tcW w:w="2042" w:type="dxa"/>
          </w:tcPr>
          <w:p w14:paraId="4A0C658E" w14:textId="3B9FE6AC" w:rsidR="001321A2" w:rsidRPr="000E0664" w:rsidRDefault="001321A2" w:rsidP="006720B8">
            <w:pPr>
              <w:rPr>
                <w:sz w:val="20"/>
                <w:szCs w:val="20"/>
              </w:rPr>
            </w:pPr>
            <w:r w:rsidRPr="000E0664">
              <w:rPr>
                <w:sz w:val="20"/>
                <w:szCs w:val="20"/>
              </w:rPr>
              <w:t>2-hydroxypropanoic</w:t>
            </w:r>
            <w:r w:rsidR="000E0664" w:rsidRPr="000E0664">
              <w:rPr>
                <w:sz w:val="20"/>
                <w:szCs w:val="20"/>
              </w:rPr>
              <w:t xml:space="preserve"> acid</w:t>
            </w:r>
          </w:p>
        </w:tc>
        <w:tc>
          <w:tcPr>
            <w:tcW w:w="1219" w:type="dxa"/>
          </w:tcPr>
          <w:p w14:paraId="4A4C6B2E" w14:textId="63A12316" w:rsidR="001321A2" w:rsidRPr="008C1E5C" w:rsidRDefault="001321A2" w:rsidP="006720B8">
            <w:pPr>
              <w:rPr>
                <w:sz w:val="20"/>
                <w:szCs w:val="20"/>
                <w:lang w:eastAsia="ja-JP"/>
              </w:rPr>
            </w:pPr>
            <w:r w:rsidRPr="003060B0">
              <w:rPr>
                <w:sz w:val="20"/>
                <w:szCs w:val="20"/>
                <w:lang w:eastAsia="ja-JP"/>
              </w:rPr>
              <w:t>10326-41-7</w:t>
            </w:r>
          </w:p>
        </w:tc>
        <w:tc>
          <w:tcPr>
            <w:tcW w:w="1701" w:type="dxa"/>
            <w:vMerge w:val="restart"/>
            <w:vAlign w:val="center"/>
          </w:tcPr>
          <w:p w14:paraId="58A0C204" w14:textId="48E9C8C4" w:rsidR="001321A2" w:rsidRPr="008C1E5C" w:rsidRDefault="001321A2" w:rsidP="001321A2">
            <w:pPr>
              <w:rPr>
                <w:sz w:val="20"/>
                <w:szCs w:val="20"/>
                <w:lang w:eastAsia="ja-JP"/>
              </w:rPr>
            </w:pPr>
            <w:r w:rsidRPr="008C1E5C">
              <w:rPr>
                <w:sz w:val="20"/>
                <w:szCs w:val="20"/>
                <w:lang w:eastAsia="ja-JP"/>
              </w:rPr>
              <w:t>ecoinvent</w:t>
            </w:r>
            <w:r w:rsidR="00D75615" w:rsidRPr="008C1E5C">
              <w:rPr>
                <w:sz w:val="20"/>
                <w:szCs w:val="20"/>
                <w:lang w:eastAsia="ja-JP"/>
              </w:rPr>
              <w:t xml:space="preserve"> </w:t>
            </w:r>
            <w:r w:rsidRPr="008C1E5C">
              <w:rPr>
                <w:sz w:val="20"/>
                <w:szCs w:val="20"/>
                <w:lang w:eastAsia="ja-JP"/>
              </w:rPr>
              <w:t>E</w:t>
            </w:r>
            <w:r w:rsidR="0015355A" w:rsidRPr="008C1E5C">
              <w:rPr>
                <w:sz w:val="20"/>
                <w:szCs w:val="20"/>
                <w:lang w:eastAsia="ja-JP"/>
              </w:rPr>
              <w:t>F</w:t>
            </w:r>
            <w:r w:rsidR="00D75615" w:rsidRPr="008C1E5C">
              <w:rPr>
                <w:sz w:val="20"/>
                <w:szCs w:val="20"/>
                <w:lang w:eastAsia="ja-JP"/>
              </w:rPr>
              <w:t xml:space="preserve"> </w:t>
            </w:r>
            <w:r w:rsidRPr="008C1E5C">
              <w:rPr>
                <w:sz w:val="20"/>
                <w:szCs w:val="20"/>
                <w:lang w:eastAsia="ja-JP"/>
              </w:rPr>
              <w:t>v3.</w:t>
            </w:r>
            <w:r w:rsidR="00D75615" w:rsidRPr="008C1E5C">
              <w:rPr>
                <w:sz w:val="20"/>
                <w:szCs w:val="20"/>
                <w:lang w:eastAsia="ja-JP"/>
              </w:rPr>
              <w:t>7</w:t>
            </w:r>
          </w:p>
        </w:tc>
        <w:tc>
          <w:tcPr>
            <w:tcW w:w="1301" w:type="dxa"/>
            <w:vMerge w:val="restart"/>
            <w:vAlign w:val="center"/>
          </w:tcPr>
          <w:p w14:paraId="2A3FED98" w14:textId="549A1508" w:rsidR="001321A2" w:rsidRPr="008C1E5C" w:rsidRDefault="001321A2" w:rsidP="001321A2">
            <w:pPr>
              <w:rPr>
                <w:sz w:val="20"/>
                <w:szCs w:val="20"/>
              </w:rPr>
            </w:pPr>
            <w:r w:rsidRPr="008C1E5C">
              <w:rPr>
                <w:sz w:val="20"/>
                <w:szCs w:val="20"/>
              </w:rPr>
              <w:t>Lactic acid</w:t>
            </w:r>
          </w:p>
        </w:tc>
        <w:tc>
          <w:tcPr>
            <w:tcW w:w="0" w:type="auto"/>
            <w:vMerge w:val="restart"/>
            <w:vAlign w:val="center"/>
          </w:tcPr>
          <w:p w14:paraId="60F7CCAA" w14:textId="60E00F07" w:rsidR="001321A2" w:rsidRPr="008C1E5C" w:rsidRDefault="001321A2" w:rsidP="001321A2">
            <w:pPr>
              <w:rPr>
                <w:sz w:val="20"/>
                <w:szCs w:val="20"/>
              </w:rPr>
            </w:pPr>
            <w:r w:rsidRPr="008C1E5C">
              <w:rPr>
                <w:sz w:val="20"/>
                <w:szCs w:val="20"/>
                <w:lang w:eastAsia="ja-JP"/>
              </w:rPr>
              <w:t>50-21-5</w:t>
            </w:r>
          </w:p>
        </w:tc>
      </w:tr>
      <w:tr w:rsidR="001321A2" w:rsidRPr="000E0664" w14:paraId="4393A0B3" w14:textId="1D7376CB" w:rsidTr="003060B0">
        <w:tc>
          <w:tcPr>
            <w:tcW w:w="1696" w:type="dxa"/>
            <w:vMerge/>
          </w:tcPr>
          <w:p w14:paraId="26BADF48" w14:textId="5F2F15AA" w:rsidR="001321A2" w:rsidRPr="000E0664" w:rsidRDefault="001321A2" w:rsidP="006720B8">
            <w:pPr>
              <w:rPr>
                <w:sz w:val="20"/>
                <w:szCs w:val="20"/>
                <w:lang w:eastAsia="ja-JP"/>
              </w:rPr>
            </w:pPr>
          </w:p>
        </w:tc>
        <w:tc>
          <w:tcPr>
            <w:tcW w:w="2042" w:type="dxa"/>
          </w:tcPr>
          <w:p w14:paraId="6A14A4D2" w14:textId="592D6989" w:rsidR="001321A2" w:rsidRPr="000E0664" w:rsidRDefault="001321A2" w:rsidP="006720B8">
            <w:pPr>
              <w:rPr>
                <w:sz w:val="20"/>
                <w:szCs w:val="20"/>
              </w:rPr>
            </w:pPr>
            <w:r w:rsidRPr="000E0664">
              <w:rPr>
                <w:sz w:val="20"/>
                <w:szCs w:val="20"/>
              </w:rPr>
              <w:t>Lactic acid</w:t>
            </w:r>
          </w:p>
        </w:tc>
        <w:tc>
          <w:tcPr>
            <w:tcW w:w="1219" w:type="dxa"/>
          </w:tcPr>
          <w:p w14:paraId="76937F94" w14:textId="3580178E" w:rsidR="001321A2" w:rsidRPr="008C1E5C" w:rsidRDefault="001321A2" w:rsidP="006720B8">
            <w:pPr>
              <w:rPr>
                <w:sz w:val="20"/>
                <w:szCs w:val="20"/>
                <w:lang w:eastAsia="ja-JP"/>
              </w:rPr>
            </w:pPr>
            <w:r w:rsidRPr="008C1E5C">
              <w:rPr>
                <w:sz w:val="20"/>
                <w:szCs w:val="20"/>
                <w:lang w:eastAsia="ja-JP"/>
              </w:rPr>
              <w:t>50-21-5</w:t>
            </w:r>
          </w:p>
        </w:tc>
        <w:tc>
          <w:tcPr>
            <w:tcW w:w="1701" w:type="dxa"/>
            <w:vMerge/>
          </w:tcPr>
          <w:p w14:paraId="3503FA0F" w14:textId="70B8A4B4" w:rsidR="001321A2" w:rsidRPr="008C1E5C" w:rsidRDefault="001321A2" w:rsidP="006720B8">
            <w:pPr>
              <w:rPr>
                <w:sz w:val="20"/>
                <w:szCs w:val="20"/>
                <w:lang w:eastAsia="ja-JP"/>
              </w:rPr>
            </w:pPr>
          </w:p>
        </w:tc>
        <w:tc>
          <w:tcPr>
            <w:tcW w:w="1301" w:type="dxa"/>
            <w:vMerge/>
          </w:tcPr>
          <w:p w14:paraId="749CEF42" w14:textId="6009487F" w:rsidR="001321A2" w:rsidRPr="008C1E5C" w:rsidRDefault="001321A2" w:rsidP="006720B8">
            <w:pPr>
              <w:rPr>
                <w:sz w:val="20"/>
                <w:szCs w:val="20"/>
              </w:rPr>
            </w:pPr>
          </w:p>
        </w:tc>
        <w:tc>
          <w:tcPr>
            <w:tcW w:w="0" w:type="auto"/>
            <w:vMerge/>
          </w:tcPr>
          <w:p w14:paraId="71A105D6" w14:textId="77777777" w:rsidR="001321A2" w:rsidRPr="008C1E5C" w:rsidRDefault="001321A2" w:rsidP="006720B8">
            <w:pPr>
              <w:rPr>
                <w:sz w:val="20"/>
                <w:szCs w:val="20"/>
              </w:rPr>
            </w:pPr>
          </w:p>
        </w:tc>
      </w:tr>
      <w:tr w:rsidR="001321A2" w:rsidRPr="000E0664" w14:paraId="225DB691" w14:textId="77777777" w:rsidTr="003060B0">
        <w:tc>
          <w:tcPr>
            <w:tcW w:w="1696" w:type="dxa"/>
            <w:vMerge/>
          </w:tcPr>
          <w:p w14:paraId="6D8A54D8" w14:textId="77777777" w:rsidR="001321A2" w:rsidRPr="000E0664" w:rsidRDefault="001321A2" w:rsidP="006720B8">
            <w:pPr>
              <w:rPr>
                <w:sz w:val="20"/>
                <w:szCs w:val="20"/>
                <w:lang w:eastAsia="ja-JP"/>
              </w:rPr>
            </w:pPr>
          </w:p>
        </w:tc>
        <w:tc>
          <w:tcPr>
            <w:tcW w:w="2042" w:type="dxa"/>
          </w:tcPr>
          <w:p w14:paraId="6EE5C526" w14:textId="616B8C05" w:rsidR="001321A2" w:rsidRPr="000E0664" w:rsidRDefault="001321A2" w:rsidP="006720B8">
            <w:pPr>
              <w:rPr>
                <w:sz w:val="20"/>
                <w:szCs w:val="20"/>
              </w:rPr>
            </w:pPr>
            <w:r w:rsidRPr="000E0664">
              <w:rPr>
                <w:sz w:val="20"/>
                <w:szCs w:val="20"/>
              </w:rPr>
              <w:t>l</w:t>
            </w:r>
            <w:proofErr w:type="gramStart"/>
            <w:r w:rsidRPr="000E0664">
              <w:rPr>
                <w:sz w:val="20"/>
                <w:szCs w:val="20"/>
              </w:rPr>
              <w:t>-(</w:t>
            </w:r>
            <w:proofErr w:type="gramEnd"/>
            <w:r w:rsidRPr="000E0664">
              <w:rPr>
                <w:sz w:val="20"/>
                <w:szCs w:val="20"/>
              </w:rPr>
              <w:t>+)-lactic acid</w:t>
            </w:r>
          </w:p>
        </w:tc>
        <w:tc>
          <w:tcPr>
            <w:tcW w:w="1219" w:type="dxa"/>
          </w:tcPr>
          <w:p w14:paraId="7FC9252F" w14:textId="0575DF9A" w:rsidR="001321A2" w:rsidRPr="008C1E5C" w:rsidRDefault="001321A2" w:rsidP="006720B8">
            <w:pPr>
              <w:rPr>
                <w:sz w:val="20"/>
                <w:szCs w:val="20"/>
                <w:lang w:eastAsia="ja-JP"/>
              </w:rPr>
            </w:pPr>
            <w:r w:rsidRPr="003060B0">
              <w:rPr>
                <w:sz w:val="20"/>
                <w:szCs w:val="20"/>
                <w:lang w:eastAsia="ja-JP"/>
              </w:rPr>
              <w:t>79-33-4</w:t>
            </w:r>
          </w:p>
        </w:tc>
        <w:tc>
          <w:tcPr>
            <w:tcW w:w="1701" w:type="dxa"/>
            <w:vMerge/>
          </w:tcPr>
          <w:p w14:paraId="62A468F1" w14:textId="77777777" w:rsidR="001321A2" w:rsidRPr="008C1E5C" w:rsidRDefault="001321A2" w:rsidP="006720B8">
            <w:pPr>
              <w:rPr>
                <w:sz w:val="20"/>
                <w:szCs w:val="20"/>
                <w:lang w:eastAsia="ja-JP"/>
              </w:rPr>
            </w:pPr>
          </w:p>
        </w:tc>
        <w:tc>
          <w:tcPr>
            <w:tcW w:w="1301" w:type="dxa"/>
            <w:vMerge/>
          </w:tcPr>
          <w:p w14:paraId="585AE2E8" w14:textId="77777777" w:rsidR="001321A2" w:rsidRPr="008C1E5C" w:rsidRDefault="001321A2" w:rsidP="006720B8">
            <w:pPr>
              <w:rPr>
                <w:sz w:val="20"/>
                <w:szCs w:val="20"/>
              </w:rPr>
            </w:pPr>
          </w:p>
        </w:tc>
        <w:tc>
          <w:tcPr>
            <w:tcW w:w="0" w:type="auto"/>
            <w:vMerge/>
          </w:tcPr>
          <w:p w14:paraId="31BFB3B3" w14:textId="77777777" w:rsidR="001321A2" w:rsidRPr="008C1E5C" w:rsidRDefault="001321A2" w:rsidP="006720B8">
            <w:pPr>
              <w:rPr>
                <w:sz w:val="20"/>
                <w:szCs w:val="20"/>
              </w:rPr>
            </w:pPr>
          </w:p>
        </w:tc>
      </w:tr>
      <w:tr w:rsidR="001321A2" w:rsidRPr="000E0664" w14:paraId="225A08AF" w14:textId="77777777" w:rsidTr="003060B0">
        <w:tc>
          <w:tcPr>
            <w:tcW w:w="1696" w:type="dxa"/>
          </w:tcPr>
          <w:p w14:paraId="20CDF70C" w14:textId="4BC7E59D" w:rsidR="001321A2" w:rsidRPr="000E0664" w:rsidRDefault="001321A2" w:rsidP="001321A2">
            <w:pPr>
              <w:rPr>
                <w:sz w:val="20"/>
                <w:szCs w:val="20"/>
                <w:lang w:eastAsia="ja-JP"/>
              </w:rPr>
            </w:pPr>
            <w:r w:rsidRPr="000E0664">
              <w:rPr>
                <w:sz w:val="20"/>
                <w:szCs w:val="20"/>
                <w:lang w:eastAsia="ja-JP"/>
              </w:rPr>
              <w:t>ecoinvent</w:t>
            </w:r>
            <w:r w:rsidR="00D75615">
              <w:rPr>
                <w:sz w:val="20"/>
                <w:szCs w:val="20"/>
                <w:lang w:eastAsia="ja-JP"/>
              </w:rPr>
              <w:t xml:space="preserve"> </w:t>
            </w:r>
            <w:r w:rsidRPr="000E0664">
              <w:rPr>
                <w:sz w:val="20"/>
                <w:szCs w:val="20"/>
                <w:lang w:eastAsia="ja-JP"/>
              </w:rPr>
              <w:t>E</w:t>
            </w:r>
            <w:r w:rsidR="0015355A">
              <w:rPr>
                <w:sz w:val="20"/>
                <w:szCs w:val="20"/>
                <w:lang w:eastAsia="ja-JP"/>
              </w:rPr>
              <w:t>F</w:t>
            </w:r>
            <w:r w:rsidR="00D75615">
              <w:rPr>
                <w:sz w:val="20"/>
                <w:szCs w:val="20"/>
                <w:lang w:eastAsia="ja-JP"/>
              </w:rPr>
              <w:t xml:space="preserve"> </w:t>
            </w:r>
            <w:r w:rsidRPr="000E0664">
              <w:rPr>
                <w:sz w:val="20"/>
                <w:szCs w:val="20"/>
                <w:lang w:eastAsia="ja-JP"/>
              </w:rPr>
              <w:t>v3.</w:t>
            </w:r>
            <w:r w:rsidR="00D75615">
              <w:rPr>
                <w:sz w:val="20"/>
                <w:szCs w:val="20"/>
                <w:lang w:eastAsia="ja-JP"/>
              </w:rPr>
              <w:t>7</w:t>
            </w:r>
          </w:p>
        </w:tc>
        <w:tc>
          <w:tcPr>
            <w:tcW w:w="2042" w:type="dxa"/>
            <w:vAlign w:val="center"/>
          </w:tcPr>
          <w:p w14:paraId="188B519E" w14:textId="1DD543F6" w:rsidR="001321A2" w:rsidRPr="000E0664" w:rsidRDefault="001321A2" w:rsidP="001321A2">
            <w:pPr>
              <w:rPr>
                <w:sz w:val="20"/>
                <w:szCs w:val="20"/>
              </w:rPr>
            </w:pPr>
            <w:r w:rsidRPr="000E0664">
              <w:rPr>
                <w:sz w:val="20"/>
                <w:szCs w:val="20"/>
              </w:rPr>
              <w:t>Lactic acid</w:t>
            </w:r>
          </w:p>
        </w:tc>
        <w:tc>
          <w:tcPr>
            <w:tcW w:w="1219" w:type="dxa"/>
            <w:vAlign w:val="center"/>
          </w:tcPr>
          <w:p w14:paraId="33C6CE1A" w14:textId="199CEE70" w:rsidR="001321A2" w:rsidRPr="008C1E5C" w:rsidRDefault="001321A2" w:rsidP="001321A2">
            <w:pPr>
              <w:rPr>
                <w:sz w:val="20"/>
                <w:szCs w:val="20"/>
                <w:lang w:eastAsia="ja-JP"/>
              </w:rPr>
            </w:pPr>
            <w:r w:rsidRPr="008C1E5C">
              <w:rPr>
                <w:sz w:val="20"/>
                <w:szCs w:val="20"/>
                <w:lang w:eastAsia="ja-JP"/>
              </w:rPr>
              <w:t>50-21-5</w:t>
            </w:r>
          </w:p>
        </w:tc>
        <w:tc>
          <w:tcPr>
            <w:tcW w:w="1701" w:type="dxa"/>
          </w:tcPr>
          <w:p w14:paraId="6CDD7BA8" w14:textId="2960736A" w:rsidR="001321A2" w:rsidRPr="008C1E5C" w:rsidRDefault="00D75615" w:rsidP="001321A2">
            <w:pPr>
              <w:rPr>
                <w:sz w:val="20"/>
                <w:szCs w:val="20"/>
                <w:lang w:eastAsia="ja-JP"/>
              </w:rPr>
            </w:pPr>
            <w:r w:rsidRPr="008C1E5C">
              <w:rPr>
                <w:sz w:val="20"/>
                <w:szCs w:val="20"/>
                <w:lang w:eastAsia="ja-JP"/>
              </w:rPr>
              <w:t>ILCD-</w:t>
            </w:r>
            <w:r w:rsidR="001321A2" w:rsidRPr="008C1E5C">
              <w:rPr>
                <w:sz w:val="20"/>
                <w:szCs w:val="20"/>
                <w:lang w:eastAsia="ja-JP"/>
              </w:rPr>
              <w:t>EF</w:t>
            </w:r>
            <w:r w:rsidRPr="008C1E5C">
              <w:rPr>
                <w:sz w:val="20"/>
                <w:szCs w:val="20"/>
                <w:lang w:eastAsia="ja-JP"/>
              </w:rPr>
              <w:t xml:space="preserve"> </w:t>
            </w:r>
            <w:r w:rsidR="001321A2" w:rsidRPr="008C1E5C">
              <w:rPr>
                <w:sz w:val="20"/>
                <w:szCs w:val="20"/>
                <w:lang w:eastAsia="ja-JP"/>
              </w:rPr>
              <w:t>v3.0</w:t>
            </w:r>
          </w:p>
        </w:tc>
        <w:tc>
          <w:tcPr>
            <w:tcW w:w="1301" w:type="dxa"/>
          </w:tcPr>
          <w:p w14:paraId="07DDCF6D" w14:textId="572689BE" w:rsidR="001321A2" w:rsidRPr="008C1E5C" w:rsidRDefault="001321A2" w:rsidP="001321A2">
            <w:pPr>
              <w:rPr>
                <w:sz w:val="20"/>
                <w:szCs w:val="20"/>
              </w:rPr>
            </w:pPr>
            <w:r w:rsidRPr="008C1E5C">
              <w:rPr>
                <w:sz w:val="20"/>
                <w:szCs w:val="20"/>
              </w:rPr>
              <w:t>Lactic acid</w:t>
            </w:r>
          </w:p>
        </w:tc>
        <w:tc>
          <w:tcPr>
            <w:tcW w:w="0" w:type="auto"/>
          </w:tcPr>
          <w:p w14:paraId="636B3195" w14:textId="7C7F15FC" w:rsidR="001321A2" w:rsidRPr="008C1E5C" w:rsidRDefault="001321A2" w:rsidP="001321A2">
            <w:pPr>
              <w:rPr>
                <w:sz w:val="20"/>
                <w:szCs w:val="20"/>
              </w:rPr>
            </w:pPr>
            <w:r w:rsidRPr="008C1E5C">
              <w:rPr>
                <w:sz w:val="20"/>
                <w:szCs w:val="20"/>
                <w:lang w:eastAsia="ja-JP"/>
              </w:rPr>
              <w:t>50-21-5</w:t>
            </w:r>
          </w:p>
        </w:tc>
      </w:tr>
    </w:tbl>
    <w:p w14:paraId="1CC5546E" w14:textId="29419B8E" w:rsidR="00AF19C2" w:rsidRDefault="00AF19C2" w:rsidP="00C03A66"/>
    <w:p w14:paraId="54F962B6" w14:textId="296B5936" w:rsidR="00DC106F" w:rsidRDefault="00DC106F" w:rsidP="00DC106F">
      <w:pPr>
        <w:pStyle w:val="Heading3"/>
      </w:pPr>
      <w:bookmarkStart w:id="205" w:name="_Ref83845501"/>
      <w:bookmarkStart w:id="206" w:name="_Toc89114928"/>
      <w:r>
        <w:t>Matching the main greenhouse gases</w:t>
      </w:r>
      <w:bookmarkEnd w:id="205"/>
      <w:bookmarkEnd w:id="206"/>
      <w:r>
        <w:t xml:space="preserve"> </w:t>
      </w:r>
    </w:p>
    <w:p w14:paraId="4633307E" w14:textId="4F83517B" w:rsidR="00BB5A49" w:rsidRDefault="00BB5A49" w:rsidP="00BB5A49">
      <w:r>
        <w:t>The main greenhouse gases (</w:t>
      </w:r>
      <w:r w:rsidR="00A83002">
        <w:t xml:space="preserve">GHGs, i.e., </w:t>
      </w:r>
      <w:r>
        <w:t>carbon dioxide/monoxide, CO</w:t>
      </w:r>
      <w:r w:rsidRPr="00BB5A49">
        <w:rPr>
          <w:vertAlign w:val="subscript"/>
        </w:rPr>
        <w:t>2</w:t>
      </w:r>
      <w:r>
        <w:t>/CO</w:t>
      </w:r>
      <w:r w:rsidR="0035150F">
        <w:t>;</w:t>
      </w:r>
      <w:r w:rsidR="00A83002">
        <w:rPr>
          <w:rStyle w:val="FootnoteReference"/>
        </w:rPr>
        <w:footnoteReference w:id="12"/>
      </w:r>
      <w:r>
        <w:t xml:space="preserve"> methane, CH</w:t>
      </w:r>
      <w:r w:rsidRPr="00BB5A49">
        <w:rPr>
          <w:vertAlign w:val="subscript"/>
        </w:rPr>
        <w:t>4</w:t>
      </w:r>
      <w:r>
        <w:t>; n</w:t>
      </w:r>
      <w:r w:rsidRPr="00BB5A49">
        <w:t>itrous oxide</w:t>
      </w:r>
      <w:r>
        <w:t xml:space="preserve"> N</w:t>
      </w:r>
      <w:r w:rsidRPr="00BB5A49">
        <w:rPr>
          <w:vertAlign w:val="subscript"/>
        </w:rPr>
        <w:t>2</w:t>
      </w:r>
      <w:r>
        <w:t>O; s</w:t>
      </w:r>
      <w:r w:rsidRPr="00BB5A49">
        <w:t>ulfur hexafluoride</w:t>
      </w:r>
      <w:r>
        <w:t xml:space="preserve">, </w:t>
      </w:r>
      <w:r w:rsidRPr="00BB5A49">
        <w:t>SF</w:t>
      </w:r>
      <w:r w:rsidRPr="00BB5A49">
        <w:rPr>
          <w:vertAlign w:val="subscript"/>
        </w:rPr>
        <w:t>6</w:t>
      </w:r>
      <w:r>
        <w:t xml:space="preserve">; and hydro-/chlorofluorocarbons, HFC/CFCs) arguably belong to the most important elementary exchanges in LCA. </w:t>
      </w:r>
      <w:r w:rsidR="00866465">
        <w:t xml:space="preserve">For carbon dioxide/monoxide and methane, the </w:t>
      </w:r>
      <w:r w:rsidR="0035150F">
        <w:t xml:space="preserve">characterization factors assigned (based on the gases’ respective </w:t>
      </w:r>
      <w:r w:rsidR="00866465">
        <w:t>global warming potentials</w:t>
      </w:r>
      <w:r w:rsidR="0035150F">
        <w:t>,</w:t>
      </w:r>
      <w:r w:rsidR="00866465">
        <w:t xml:space="preserve"> </w:t>
      </w:r>
      <w:r w:rsidR="0035150F">
        <w:t xml:space="preserve">GWPs) </w:t>
      </w:r>
      <w:r w:rsidR="00866465">
        <w:t xml:space="preserve">to these gases </w:t>
      </w:r>
      <w:r w:rsidR="0045488B">
        <w:t xml:space="preserve">typically differs depending on whether the source of the carbon is considered of fossil (i.e., non-renewable) or biogenic (renewable) origin. </w:t>
      </w:r>
      <w:r w:rsidR="00C37180">
        <w:t xml:space="preserve">Changes in the </w:t>
      </w:r>
      <w:r w:rsidR="004633B3">
        <w:t xml:space="preserve">long-term </w:t>
      </w:r>
      <w:r w:rsidR="00C37180">
        <w:t>carbon balance of</w:t>
      </w:r>
      <w:r w:rsidR="0045488B">
        <w:t xml:space="preserve"> soil or biomass stock</w:t>
      </w:r>
      <w:r w:rsidR="00C37180">
        <w:t>s, e.g., because of altered land use/management,</w:t>
      </w:r>
      <w:r w:rsidR="0045488B">
        <w:t xml:space="preserve"> are in this context often </w:t>
      </w:r>
      <w:r w:rsidR="004633B3">
        <w:t xml:space="preserve">considered separately and </w:t>
      </w:r>
      <w:r w:rsidR="0045488B">
        <w:t>characterized as ‘</w:t>
      </w:r>
      <w:r w:rsidR="0045488B" w:rsidRPr="008C1E5C">
        <w:t xml:space="preserve">fossil’. </w:t>
      </w:r>
      <w:r w:rsidR="0045488B" w:rsidRPr="003060B0">
        <w:t xml:space="preserve">(Recent developments in LCA have </w:t>
      </w:r>
      <w:r w:rsidR="00C37180" w:rsidRPr="003060B0">
        <w:t xml:space="preserve">also </w:t>
      </w:r>
      <w:r w:rsidR="0045488B" w:rsidRPr="003060B0">
        <w:t xml:space="preserve">introduced further temporal differentiation by characterization of carbon uptake and release in long-rotation biomass resources, such as </w:t>
      </w:r>
      <w:r w:rsidR="00C37180" w:rsidRPr="003060B0">
        <w:t>wood from boreal forests</w:t>
      </w:r>
      <w:r w:rsidR="0045488B" w:rsidRPr="003060B0">
        <w:t>).</w:t>
      </w:r>
    </w:p>
    <w:p w14:paraId="798A6ADC" w14:textId="356E3024" w:rsidR="00C37180" w:rsidRDefault="00C37180" w:rsidP="00BB5A49">
      <w:r>
        <w:t xml:space="preserve">The elementary </w:t>
      </w:r>
      <w:proofErr w:type="spellStart"/>
      <w:r>
        <w:t>flowables</w:t>
      </w:r>
      <w:proofErr w:type="spellEnd"/>
      <w:r>
        <w:t xml:space="preserve"> </w:t>
      </w:r>
      <w:r w:rsidR="0035150F">
        <w:t xml:space="preserve">– </w:t>
      </w:r>
      <w:r>
        <w:t>both as resources and emissions</w:t>
      </w:r>
      <w:r w:rsidR="0035150F">
        <w:t xml:space="preserve"> –</w:t>
      </w:r>
      <w:r>
        <w:t xml:space="preserve"> for carbon dioxide, methane, and carbon monoxide available in EF lists of the four participating databases are listed next. The mapping applied to these </w:t>
      </w:r>
      <w:proofErr w:type="spellStart"/>
      <w:r>
        <w:t>flowables</w:t>
      </w:r>
      <w:proofErr w:type="spellEnd"/>
      <w:r>
        <w:t xml:space="preserve"> is summarized in </w:t>
      </w:r>
      <w:r w:rsidRPr="0035150F">
        <w:t>the tables below, and the potential consequences or limitations of this mapping is discussed at the end of this section.</w:t>
      </w:r>
    </w:p>
    <w:p w14:paraId="05179791" w14:textId="558764CF" w:rsidR="00DA03F8" w:rsidRDefault="00DA03F8" w:rsidP="00BB5A49">
      <w:pPr>
        <w:pStyle w:val="ListParagraph"/>
        <w:numPr>
          <w:ilvl w:val="0"/>
          <w:numId w:val="20"/>
        </w:numPr>
      </w:pPr>
      <w:r>
        <w:t xml:space="preserve">Resource </w:t>
      </w:r>
      <w:proofErr w:type="spellStart"/>
      <w:r>
        <w:t>flowables</w:t>
      </w:r>
      <w:proofErr w:type="spellEnd"/>
      <w:r>
        <w:t xml:space="preserve"> (for flows from the environment)</w:t>
      </w:r>
    </w:p>
    <w:p w14:paraId="506E5751" w14:textId="6A91F3DD" w:rsidR="00DA03F8" w:rsidRDefault="00DA03F8" w:rsidP="00DA03F8">
      <w:pPr>
        <w:pStyle w:val="ListParagraph"/>
        <w:numPr>
          <w:ilvl w:val="1"/>
          <w:numId w:val="19"/>
        </w:numPr>
      </w:pPr>
      <w:r>
        <w:t>ecoinvent EF v3.6/3.7</w:t>
      </w:r>
    </w:p>
    <w:p w14:paraId="7792785C" w14:textId="13EA7497" w:rsidR="00DA03F8" w:rsidRPr="008D595D" w:rsidRDefault="008D595D" w:rsidP="00DA03F8">
      <w:pPr>
        <w:pStyle w:val="ListParagraph"/>
        <w:numPr>
          <w:ilvl w:val="2"/>
          <w:numId w:val="19"/>
        </w:numPr>
        <w:rPr>
          <w:i/>
          <w:iCs/>
        </w:rPr>
      </w:pPr>
      <w:r>
        <w:t>C</w:t>
      </w:r>
      <w:r w:rsidR="00DA03F8">
        <w:t>arbon dioxide</w:t>
      </w:r>
      <w:r>
        <w:t>:</w:t>
      </w:r>
      <w:r w:rsidR="00DA03F8">
        <w:t xml:space="preserve"> </w:t>
      </w:r>
      <w:r>
        <w:t>‘</w:t>
      </w:r>
      <w:r w:rsidR="00DA03F8">
        <w:t>in air’</w:t>
      </w:r>
      <w:r>
        <w:t xml:space="preserve"> </w:t>
      </w:r>
      <w:r w:rsidRPr="008D595D">
        <w:rPr>
          <w:i/>
          <w:iCs/>
        </w:rPr>
        <w:t>–</w:t>
      </w:r>
      <w:r w:rsidR="00DA03F8" w:rsidRPr="008D595D">
        <w:rPr>
          <w:i/>
          <w:iCs/>
        </w:rPr>
        <w:t xml:space="preserve"> carbon</w:t>
      </w:r>
      <w:r w:rsidRPr="008D595D">
        <w:rPr>
          <w:i/>
          <w:iCs/>
        </w:rPr>
        <w:t xml:space="preserve"> </w:t>
      </w:r>
      <w:r w:rsidR="00DA03F8" w:rsidRPr="008D595D">
        <w:rPr>
          <w:i/>
          <w:iCs/>
        </w:rPr>
        <w:t>content considered 100% non-fossil, and CF=0 for GWP (in own LCIA</w:t>
      </w:r>
      <w:r w:rsidR="0035150F">
        <w:rPr>
          <w:i/>
          <w:iCs/>
        </w:rPr>
        <w:t xml:space="preserve"> method</w:t>
      </w:r>
      <w:r w:rsidR="00DA03F8" w:rsidRPr="008D595D">
        <w:rPr>
          <w:i/>
          <w:iCs/>
        </w:rPr>
        <w:t xml:space="preserve"> implementation)</w:t>
      </w:r>
    </w:p>
    <w:p w14:paraId="40BE4148" w14:textId="226C7AAB" w:rsidR="00DA03F8" w:rsidRDefault="00DA03F8" w:rsidP="00DA03F8">
      <w:pPr>
        <w:pStyle w:val="ListParagraph"/>
        <w:numPr>
          <w:ilvl w:val="1"/>
          <w:numId w:val="19"/>
        </w:numPr>
      </w:pPr>
      <w:r>
        <w:t>EFv3.0</w:t>
      </w:r>
    </w:p>
    <w:p w14:paraId="36AAB269" w14:textId="0350A908" w:rsidR="008E5D52" w:rsidRPr="003060B0" w:rsidRDefault="008E5D52" w:rsidP="008E5D52">
      <w:pPr>
        <w:pStyle w:val="ListParagraph"/>
        <w:numPr>
          <w:ilvl w:val="2"/>
          <w:numId w:val="19"/>
        </w:numPr>
      </w:pPr>
      <w:r w:rsidRPr="003060B0">
        <w:t>Carbon dioxide: biogenic; biogenic-100yr</w:t>
      </w:r>
      <w:r w:rsidR="00A44BEE" w:rsidRPr="003060B0">
        <w:t>; land use change; fossil</w:t>
      </w:r>
    </w:p>
    <w:p w14:paraId="7AC9A362" w14:textId="115757EF" w:rsidR="00DA03F8" w:rsidRPr="00BC43C3" w:rsidRDefault="00DA03F8" w:rsidP="00DA03F8">
      <w:pPr>
        <w:pStyle w:val="ListParagraph"/>
        <w:numPr>
          <w:ilvl w:val="1"/>
          <w:numId w:val="19"/>
        </w:numPr>
      </w:pPr>
      <w:r w:rsidRPr="00BC43C3">
        <w:t>FEDEFLv1.0.3</w:t>
      </w:r>
    </w:p>
    <w:p w14:paraId="343ADAD3" w14:textId="77777777" w:rsidR="00BC43C3" w:rsidRPr="00BC43C3" w:rsidRDefault="00BC43C3" w:rsidP="00BC43C3">
      <w:pPr>
        <w:pStyle w:val="ListParagraph"/>
        <w:numPr>
          <w:ilvl w:val="2"/>
          <w:numId w:val="19"/>
        </w:numPr>
      </w:pPr>
      <w:r w:rsidRPr="00BC43C3">
        <w:t>Carbon dioxide: [unspecified]</w:t>
      </w:r>
    </w:p>
    <w:p w14:paraId="5ED5340E" w14:textId="21042C15" w:rsidR="00BC43C3" w:rsidRPr="00BC43C3" w:rsidRDefault="00BC43C3" w:rsidP="00BC43C3">
      <w:pPr>
        <w:pStyle w:val="ListParagraph"/>
        <w:numPr>
          <w:ilvl w:val="2"/>
          <w:numId w:val="19"/>
        </w:numPr>
      </w:pPr>
      <w:r w:rsidRPr="00BC43C3">
        <w:t>Methane: [unspecified]</w:t>
      </w:r>
    </w:p>
    <w:p w14:paraId="00E165DB" w14:textId="70CF83C7" w:rsidR="00DA03F8" w:rsidRDefault="00DA03F8" w:rsidP="00DA03F8">
      <w:pPr>
        <w:pStyle w:val="ListParagraph"/>
        <w:numPr>
          <w:ilvl w:val="1"/>
          <w:numId w:val="19"/>
        </w:numPr>
      </w:pPr>
      <w:r>
        <w:t>IDEAv2.3</w:t>
      </w:r>
    </w:p>
    <w:p w14:paraId="63FF6BAB" w14:textId="543475CA" w:rsidR="001307CA" w:rsidRDefault="001307CA" w:rsidP="001307CA">
      <w:pPr>
        <w:pStyle w:val="ListParagraph"/>
        <w:numPr>
          <w:ilvl w:val="2"/>
          <w:numId w:val="19"/>
        </w:numPr>
      </w:pPr>
      <w:r w:rsidRPr="00BC43C3">
        <w:t>Carbon dioxide: [unspecified]</w:t>
      </w:r>
    </w:p>
    <w:p w14:paraId="3A132843" w14:textId="75D167FC" w:rsidR="00DA03F8" w:rsidRDefault="00DA03F8" w:rsidP="00DA03F8">
      <w:pPr>
        <w:pStyle w:val="ListParagraph"/>
        <w:numPr>
          <w:ilvl w:val="0"/>
          <w:numId w:val="19"/>
        </w:numPr>
      </w:pPr>
      <w:r>
        <w:t xml:space="preserve">Emission </w:t>
      </w:r>
      <w:proofErr w:type="spellStart"/>
      <w:r>
        <w:t>flowables</w:t>
      </w:r>
      <w:proofErr w:type="spellEnd"/>
      <w:r>
        <w:t xml:space="preserve"> (for flows to the environment)</w:t>
      </w:r>
    </w:p>
    <w:p w14:paraId="7D8F21C8" w14:textId="41BAD564" w:rsidR="00DA03F8" w:rsidRDefault="00DA03F8" w:rsidP="00DA03F8">
      <w:pPr>
        <w:pStyle w:val="ListParagraph"/>
        <w:numPr>
          <w:ilvl w:val="1"/>
          <w:numId w:val="19"/>
        </w:numPr>
      </w:pPr>
      <w:r>
        <w:t>ecoinvent EF v3.6/3.7</w:t>
      </w:r>
    </w:p>
    <w:p w14:paraId="37992AA8" w14:textId="6BE17C62" w:rsidR="00DA03F8" w:rsidRDefault="00DA03F8" w:rsidP="00CE2867">
      <w:pPr>
        <w:pStyle w:val="ListParagraph"/>
        <w:numPr>
          <w:ilvl w:val="2"/>
          <w:numId w:val="19"/>
        </w:numPr>
      </w:pPr>
      <w:r>
        <w:t>Carbon dioxide</w:t>
      </w:r>
      <w:r w:rsidR="008E5D52">
        <w:t xml:space="preserve">: </w:t>
      </w:r>
      <w:r>
        <w:t>fossil</w:t>
      </w:r>
      <w:r w:rsidR="008E5D52">
        <w:t xml:space="preserve">; </w:t>
      </w:r>
      <w:r>
        <w:t>non-fossil</w:t>
      </w:r>
      <w:r w:rsidR="008E5D52">
        <w:t xml:space="preserve">; </w:t>
      </w:r>
      <w:r>
        <w:t>from soil or biomass stock</w:t>
      </w:r>
      <w:r w:rsidR="008E5D52">
        <w:t xml:space="preserve">; </w:t>
      </w:r>
      <w:r>
        <w:t>to soil or biomass stock</w:t>
      </w:r>
    </w:p>
    <w:p w14:paraId="5F240117" w14:textId="77777777" w:rsidR="00D071C6" w:rsidRDefault="00DA03F8" w:rsidP="00D071C6">
      <w:pPr>
        <w:pStyle w:val="ListParagraph"/>
        <w:numPr>
          <w:ilvl w:val="2"/>
          <w:numId w:val="19"/>
        </w:numPr>
      </w:pPr>
      <w:r>
        <w:t>Methane</w:t>
      </w:r>
      <w:r w:rsidR="008E5D52">
        <w:t xml:space="preserve">: </w:t>
      </w:r>
      <w:r>
        <w:t>fossil</w:t>
      </w:r>
      <w:r w:rsidR="008E5D52">
        <w:t xml:space="preserve">; non-fossil; </w:t>
      </w:r>
      <w:r>
        <w:t>from soil or biomass stock</w:t>
      </w:r>
      <w:r w:rsidR="008E5D52">
        <w:t>; [unspecified]</w:t>
      </w:r>
      <w:r w:rsidR="00D071C6" w:rsidRPr="00D071C6">
        <w:t xml:space="preserve"> </w:t>
      </w:r>
    </w:p>
    <w:p w14:paraId="67CE2EAC" w14:textId="308B97FB" w:rsidR="008E5D52" w:rsidRDefault="00D071C6" w:rsidP="00D071C6">
      <w:pPr>
        <w:pStyle w:val="ListParagraph"/>
        <w:numPr>
          <w:ilvl w:val="2"/>
          <w:numId w:val="19"/>
        </w:numPr>
      </w:pPr>
      <w:r>
        <w:t>Carbon monoxide: fossil; non-fossil; from soil or biomass stock</w:t>
      </w:r>
    </w:p>
    <w:p w14:paraId="1790F088" w14:textId="3DB3EE30" w:rsidR="00DA03F8" w:rsidRDefault="00DA03F8" w:rsidP="00DA03F8">
      <w:pPr>
        <w:pStyle w:val="ListParagraph"/>
        <w:numPr>
          <w:ilvl w:val="1"/>
          <w:numId w:val="19"/>
        </w:numPr>
      </w:pPr>
      <w:r>
        <w:lastRenderedPageBreak/>
        <w:t>EFv3.0</w:t>
      </w:r>
    </w:p>
    <w:p w14:paraId="58BE6545" w14:textId="080F4AC4" w:rsidR="008E5D52" w:rsidRDefault="008E5D52" w:rsidP="008E5D52">
      <w:pPr>
        <w:pStyle w:val="ListParagraph"/>
        <w:numPr>
          <w:ilvl w:val="2"/>
          <w:numId w:val="19"/>
        </w:numPr>
      </w:pPr>
      <w:r>
        <w:t>Carbon dioxide: fossil; biogenic; land use change; [unspecified]</w:t>
      </w:r>
    </w:p>
    <w:p w14:paraId="75DE95FF" w14:textId="44CB3F97" w:rsidR="008E5D52" w:rsidRPr="00FE6253" w:rsidRDefault="008E5D52" w:rsidP="008E5D52">
      <w:pPr>
        <w:pStyle w:val="ListParagraph"/>
        <w:numPr>
          <w:ilvl w:val="2"/>
          <w:numId w:val="19"/>
        </w:numPr>
      </w:pPr>
      <w:r w:rsidRPr="00FE6253">
        <w:t>Methane: fossil; biogenic; land use change; [unspecified]</w:t>
      </w:r>
    </w:p>
    <w:p w14:paraId="44536F61" w14:textId="4B457958" w:rsidR="00FE6253" w:rsidRDefault="00FE6253" w:rsidP="008E5D52">
      <w:pPr>
        <w:pStyle w:val="ListParagraph"/>
        <w:numPr>
          <w:ilvl w:val="2"/>
          <w:numId w:val="19"/>
        </w:numPr>
      </w:pPr>
      <w:r w:rsidRPr="00FE6253">
        <w:t>Carbon monoxide: fossil</w:t>
      </w:r>
      <w:r>
        <w:t>; biogenic; land use change; [unspecified]</w:t>
      </w:r>
    </w:p>
    <w:p w14:paraId="2E685871" w14:textId="5787E15E" w:rsidR="00DA03F8" w:rsidRDefault="00DA03F8" w:rsidP="008E5D52">
      <w:pPr>
        <w:pStyle w:val="ListParagraph"/>
        <w:numPr>
          <w:ilvl w:val="1"/>
          <w:numId w:val="19"/>
        </w:numPr>
      </w:pPr>
      <w:r>
        <w:t>FEDEFLv1.0.3</w:t>
      </w:r>
    </w:p>
    <w:p w14:paraId="12DDA4E6" w14:textId="24A7A07D" w:rsidR="00FE6253" w:rsidRPr="001307CA" w:rsidRDefault="00FE6253" w:rsidP="00FE6253">
      <w:pPr>
        <w:pStyle w:val="ListParagraph"/>
        <w:numPr>
          <w:ilvl w:val="2"/>
          <w:numId w:val="19"/>
        </w:numPr>
      </w:pPr>
      <w:r w:rsidRPr="001307CA">
        <w:t>Carbon dioxide: [unspecified]</w:t>
      </w:r>
    </w:p>
    <w:p w14:paraId="4DC4AFC7" w14:textId="64E8E273" w:rsidR="00FE6253" w:rsidRPr="001307CA" w:rsidRDefault="00FE6253" w:rsidP="00FE6253">
      <w:pPr>
        <w:pStyle w:val="ListParagraph"/>
        <w:numPr>
          <w:ilvl w:val="2"/>
          <w:numId w:val="19"/>
        </w:numPr>
      </w:pPr>
      <w:r w:rsidRPr="001307CA">
        <w:t>Methane: [unspecified]</w:t>
      </w:r>
    </w:p>
    <w:p w14:paraId="55443144" w14:textId="5B651928" w:rsidR="00FE6253" w:rsidRPr="001307CA" w:rsidRDefault="00FE6253" w:rsidP="00FE6253">
      <w:pPr>
        <w:pStyle w:val="ListParagraph"/>
        <w:numPr>
          <w:ilvl w:val="2"/>
          <w:numId w:val="19"/>
        </w:numPr>
      </w:pPr>
      <w:r w:rsidRPr="001307CA">
        <w:t>Carbon monoxide: [unspecified]</w:t>
      </w:r>
    </w:p>
    <w:p w14:paraId="7415A204" w14:textId="77777777" w:rsidR="00DA03F8" w:rsidRDefault="00DA03F8" w:rsidP="00DA03F8">
      <w:pPr>
        <w:pStyle w:val="ListParagraph"/>
        <w:numPr>
          <w:ilvl w:val="1"/>
          <w:numId w:val="19"/>
        </w:numPr>
      </w:pPr>
      <w:r>
        <w:t>IDEAv2.3</w:t>
      </w:r>
    </w:p>
    <w:p w14:paraId="02A57F7D" w14:textId="22188167" w:rsidR="001307CA" w:rsidRPr="001307CA" w:rsidRDefault="001307CA" w:rsidP="001307CA">
      <w:pPr>
        <w:pStyle w:val="ListParagraph"/>
        <w:numPr>
          <w:ilvl w:val="2"/>
          <w:numId w:val="19"/>
        </w:numPr>
      </w:pPr>
      <w:r w:rsidRPr="001307CA">
        <w:t>Carbon dioxide: fossil; biogenic; [unspecified]</w:t>
      </w:r>
    </w:p>
    <w:p w14:paraId="00D156D9" w14:textId="4297F8B9" w:rsidR="00FE6253" w:rsidRPr="001307CA" w:rsidRDefault="00FE6253" w:rsidP="00FE6253">
      <w:pPr>
        <w:pStyle w:val="ListParagraph"/>
        <w:numPr>
          <w:ilvl w:val="2"/>
          <w:numId w:val="19"/>
        </w:numPr>
      </w:pPr>
      <w:r w:rsidRPr="001307CA">
        <w:t xml:space="preserve">Methane: </w:t>
      </w:r>
      <w:r w:rsidR="001307CA" w:rsidRPr="001307CA">
        <w:t>fossil; biogenic; [unspecified]</w:t>
      </w:r>
    </w:p>
    <w:p w14:paraId="79FD7242" w14:textId="77777777" w:rsidR="00FE6253" w:rsidRPr="001307CA" w:rsidRDefault="00FE6253" w:rsidP="00FE6253">
      <w:pPr>
        <w:pStyle w:val="ListParagraph"/>
        <w:numPr>
          <w:ilvl w:val="2"/>
          <w:numId w:val="19"/>
        </w:numPr>
      </w:pPr>
      <w:r w:rsidRPr="001307CA">
        <w:t>Carbon monoxide: [unspecified]</w:t>
      </w:r>
    </w:p>
    <w:p w14:paraId="054DDFD7" w14:textId="17296863" w:rsidR="00DA03F8" w:rsidRDefault="001307CA" w:rsidP="001307CA">
      <w:r>
        <w:t>Mapping of carbon dioxide</w:t>
      </w:r>
      <w:r w:rsidR="004B2602">
        <w:t>, CO</w:t>
      </w:r>
      <w:r w:rsidR="004B2602" w:rsidRPr="004B2602">
        <w:rPr>
          <w:vertAlign w:val="subscript"/>
        </w:rPr>
        <w:t>2</w:t>
      </w:r>
      <w:r w:rsidR="004B2602">
        <w:t>,</w:t>
      </w:r>
      <w:r>
        <w:t xml:space="preserve"> as resource (for flows from the environment)</w:t>
      </w:r>
    </w:p>
    <w:tbl>
      <w:tblPr>
        <w:tblStyle w:val="TableGrid"/>
        <w:tblW w:w="0" w:type="auto"/>
        <w:tblLook w:val="04A0" w:firstRow="1" w:lastRow="0" w:firstColumn="1" w:lastColumn="0" w:noHBand="0" w:noVBand="1"/>
      </w:tblPr>
      <w:tblGrid>
        <w:gridCol w:w="1517"/>
        <w:gridCol w:w="1492"/>
        <w:gridCol w:w="1003"/>
        <w:gridCol w:w="675"/>
        <w:gridCol w:w="513"/>
        <w:gridCol w:w="938"/>
        <w:gridCol w:w="626"/>
        <w:gridCol w:w="1272"/>
        <w:gridCol w:w="983"/>
      </w:tblGrid>
      <w:tr w:rsidR="00D75615" w:rsidRPr="009810E2" w14:paraId="75E3C72A" w14:textId="77777777" w:rsidTr="00CE2867">
        <w:tc>
          <w:tcPr>
            <w:tcW w:w="0" w:type="auto"/>
            <w:shd w:val="clear" w:color="auto" w:fill="000000" w:themeFill="text1"/>
          </w:tcPr>
          <w:p w14:paraId="50B6D77A" w14:textId="48E85D11" w:rsidR="00D75615" w:rsidRPr="00D071C6" w:rsidRDefault="00D75615" w:rsidP="00DC106F">
            <w:pPr>
              <w:rPr>
                <w:b/>
                <w:bCs/>
                <w:sz w:val="18"/>
                <w:szCs w:val="18"/>
              </w:rPr>
            </w:pPr>
            <w:r w:rsidRPr="00D071C6">
              <w:rPr>
                <w:b/>
                <w:bCs/>
                <w:sz w:val="18"/>
                <w:szCs w:val="18"/>
              </w:rPr>
              <w:t>[CO</w:t>
            </w:r>
            <w:r w:rsidRPr="00D071C6">
              <w:rPr>
                <w:b/>
                <w:bCs/>
                <w:sz w:val="18"/>
                <w:szCs w:val="18"/>
                <w:vertAlign w:val="subscript"/>
              </w:rPr>
              <w:t>2</w:t>
            </w:r>
            <w:r w:rsidRPr="00D071C6">
              <w:rPr>
                <w:b/>
                <w:bCs/>
                <w:sz w:val="18"/>
                <w:szCs w:val="18"/>
              </w:rPr>
              <w:t xml:space="preserve"> as resource]</w:t>
            </w:r>
          </w:p>
        </w:tc>
        <w:tc>
          <w:tcPr>
            <w:tcW w:w="0" w:type="auto"/>
            <w:shd w:val="clear" w:color="auto" w:fill="000000" w:themeFill="text1"/>
          </w:tcPr>
          <w:p w14:paraId="11753EA9" w14:textId="7F547893" w:rsidR="00D75615" w:rsidRPr="009810E2" w:rsidRDefault="00D75615" w:rsidP="00DC106F">
            <w:pPr>
              <w:rPr>
                <w:sz w:val="18"/>
                <w:szCs w:val="18"/>
              </w:rPr>
            </w:pPr>
            <w:r>
              <w:rPr>
                <w:sz w:val="18"/>
                <w:szCs w:val="18"/>
              </w:rPr>
              <w:t>Target list</w:t>
            </w:r>
          </w:p>
        </w:tc>
        <w:tc>
          <w:tcPr>
            <w:tcW w:w="0" w:type="auto"/>
            <w:shd w:val="clear" w:color="auto" w:fill="000000" w:themeFill="text1"/>
          </w:tcPr>
          <w:p w14:paraId="59F19CFB" w14:textId="1C965616" w:rsidR="00D75615" w:rsidRPr="009810E2" w:rsidRDefault="00D75615" w:rsidP="00DC106F">
            <w:pPr>
              <w:rPr>
                <w:b/>
                <w:bCs/>
                <w:sz w:val="18"/>
                <w:szCs w:val="18"/>
              </w:rPr>
            </w:pPr>
            <w:proofErr w:type="spellStart"/>
            <w:r>
              <w:rPr>
                <w:b/>
                <w:bCs/>
                <w:sz w:val="18"/>
                <w:szCs w:val="18"/>
              </w:rPr>
              <w:t>ei</w:t>
            </w:r>
            <w:proofErr w:type="spellEnd"/>
            <w:r>
              <w:rPr>
                <w:b/>
                <w:bCs/>
                <w:sz w:val="18"/>
                <w:szCs w:val="18"/>
              </w:rPr>
              <w:t xml:space="preserve"> </w:t>
            </w:r>
            <w:r w:rsidRPr="009810E2">
              <w:rPr>
                <w:b/>
                <w:bCs/>
                <w:sz w:val="18"/>
                <w:szCs w:val="18"/>
              </w:rPr>
              <w:t>EF</w:t>
            </w:r>
            <w:r>
              <w:rPr>
                <w:b/>
                <w:bCs/>
                <w:sz w:val="18"/>
                <w:szCs w:val="18"/>
              </w:rPr>
              <w:t xml:space="preserve"> </w:t>
            </w:r>
            <w:r w:rsidRPr="009810E2">
              <w:rPr>
                <w:b/>
                <w:bCs/>
                <w:sz w:val="18"/>
                <w:szCs w:val="18"/>
              </w:rPr>
              <w:t>v3.</w:t>
            </w:r>
            <w:r>
              <w:rPr>
                <w:b/>
                <w:bCs/>
                <w:sz w:val="18"/>
                <w:szCs w:val="18"/>
              </w:rPr>
              <w:t>7</w:t>
            </w:r>
          </w:p>
        </w:tc>
        <w:tc>
          <w:tcPr>
            <w:tcW w:w="0" w:type="auto"/>
            <w:gridSpan w:val="2"/>
            <w:shd w:val="clear" w:color="auto" w:fill="000000" w:themeFill="text1"/>
          </w:tcPr>
          <w:p w14:paraId="5F5945E4" w14:textId="1604F708" w:rsidR="00D75615" w:rsidRPr="009810E2" w:rsidRDefault="00D75615" w:rsidP="00DC106F">
            <w:pPr>
              <w:rPr>
                <w:b/>
                <w:bCs/>
                <w:sz w:val="18"/>
                <w:szCs w:val="18"/>
              </w:rPr>
            </w:pPr>
            <w:r>
              <w:rPr>
                <w:b/>
                <w:bCs/>
                <w:sz w:val="18"/>
                <w:szCs w:val="18"/>
              </w:rPr>
              <w:t>ILCD-</w:t>
            </w:r>
            <w:r w:rsidRPr="009810E2">
              <w:rPr>
                <w:b/>
                <w:bCs/>
                <w:sz w:val="18"/>
                <w:szCs w:val="18"/>
              </w:rPr>
              <w:t>EF</w:t>
            </w:r>
            <w:r>
              <w:rPr>
                <w:b/>
                <w:bCs/>
                <w:sz w:val="18"/>
                <w:szCs w:val="18"/>
              </w:rPr>
              <w:t xml:space="preserve"> </w:t>
            </w:r>
            <w:r w:rsidRPr="009810E2">
              <w:rPr>
                <w:b/>
                <w:bCs/>
                <w:sz w:val="18"/>
                <w:szCs w:val="18"/>
              </w:rPr>
              <w:t>v3.0</w:t>
            </w:r>
          </w:p>
        </w:tc>
        <w:tc>
          <w:tcPr>
            <w:tcW w:w="0" w:type="auto"/>
            <w:shd w:val="clear" w:color="auto" w:fill="000000" w:themeFill="text1"/>
          </w:tcPr>
          <w:p w14:paraId="5C00B974" w14:textId="27757013" w:rsidR="00D75615" w:rsidRPr="009810E2" w:rsidRDefault="00D75615" w:rsidP="00DC106F">
            <w:pPr>
              <w:rPr>
                <w:b/>
                <w:bCs/>
                <w:sz w:val="18"/>
                <w:szCs w:val="18"/>
              </w:rPr>
            </w:pPr>
          </w:p>
        </w:tc>
        <w:tc>
          <w:tcPr>
            <w:tcW w:w="0" w:type="auto"/>
            <w:shd w:val="clear" w:color="auto" w:fill="000000" w:themeFill="text1"/>
          </w:tcPr>
          <w:p w14:paraId="22D78F8D" w14:textId="77777777" w:rsidR="00D75615" w:rsidRPr="009810E2" w:rsidRDefault="00D75615" w:rsidP="00DC106F">
            <w:pPr>
              <w:rPr>
                <w:b/>
                <w:bCs/>
                <w:sz w:val="18"/>
                <w:szCs w:val="18"/>
              </w:rPr>
            </w:pPr>
          </w:p>
        </w:tc>
        <w:tc>
          <w:tcPr>
            <w:tcW w:w="0" w:type="auto"/>
            <w:shd w:val="clear" w:color="auto" w:fill="000000" w:themeFill="text1"/>
          </w:tcPr>
          <w:p w14:paraId="42AAEA17" w14:textId="3AB8729A" w:rsidR="00D75615" w:rsidRPr="009810E2" w:rsidRDefault="00D75615" w:rsidP="00DC106F">
            <w:pPr>
              <w:rPr>
                <w:b/>
                <w:bCs/>
                <w:sz w:val="18"/>
                <w:szCs w:val="18"/>
              </w:rPr>
            </w:pPr>
            <w:r w:rsidRPr="009810E2">
              <w:rPr>
                <w:b/>
                <w:bCs/>
                <w:sz w:val="18"/>
                <w:szCs w:val="18"/>
              </w:rPr>
              <w:t>FEDEFL</w:t>
            </w:r>
            <w:r>
              <w:rPr>
                <w:b/>
                <w:bCs/>
                <w:sz w:val="18"/>
                <w:szCs w:val="18"/>
              </w:rPr>
              <w:t xml:space="preserve"> </w:t>
            </w:r>
            <w:r w:rsidRPr="009810E2">
              <w:rPr>
                <w:b/>
                <w:bCs/>
                <w:sz w:val="18"/>
                <w:szCs w:val="18"/>
              </w:rPr>
              <w:t>v1.0.3</w:t>
            </w:r>
          </w:p>
        </w:tc>
        <w:tc>
          <w:tcPr>
            <w:tcW w:w="0" w:type="auto"/>
            <w:shd w:val="clear" w:color="auto" w:fill="000000" w:themeFill="text1"/>
          </w:tcPr>
          <w:p w14:paraId="31E35457" w14:textId="511156F6" w:rsidR="00D75615" w:rsidRPr="009810E2" w:rsidRDefault="00D75615" w:rsidP="00DC106F">
            <w:pPr>
              <w:rPr>
                <w:b/>
                <w:bCs/>
                <w:sz w:val="18"/>
                <w:szCs w:val="18"/>
              </w:rPr>
            </w:pPr>
            <w:r w:rsidRPr="009810E2">
              <w:rPr>
                <w:b/>
                <w:bCs/>
                <w:sz w:val="18"/>
                <w:szCs w:val="18"/>
              </w:rPr>
              <w:t>IDEA</w:t>
            </w:r>
            <w:r>
              <w:rPr>
                <w:b/>
                <w:bCs/>
                <w:sz w:val="18"/>
                <w:szCs w:val="18"/>
              </w:rPr>
              <w:t xml:space="preserve"> </w:t>
            </w:r>
            <w:r w:rsidRPr="009810E2">
              <w:rPr>
                <w:b/>
                <w:bCs/>
                <w:sz w:val="18"/>
                <w:szCs w:val="18"/>
              </w:rPr>
              <w:t>v2.3</w:t>
            </w:r>
          </w:p>
        </w:tc>
      </w:tr>
      <w:tr w:rsidR="00D75615" w:rsidRPr="009810E2" w14:paraId="0535E825" w14:textId="77777777" w:rsidTr="004F1BA0">
        <w:tc>
          <w:tcPr>
            <w:tcW w:w="0" w:type="auto"/>
            <w:tcBorders>
              <w:bottom w:val="single" w:sz="4" w:space="0" w:color="auto"/>
            </w:tcBorders>
            <w:shd w:val="clear" w:color="auto" w:fill="000000" w:themeFill="text1"/>
          </w:tcPr>
          <w:p w14:paraId="7E251FB8" w14:textId="6895A64C" w:rsidR="004F1BA0" w:rsidRPr="009810E2" w:rsidRDefault="004F1BA0" w:rsidP="00DC106F">
            <w:pPr>
              <w:rPr>
                <w:sz w:val="18"/>
                <w:szCs w:val="18"/>
              </w:rPr>
            </w:pPr>
            <w:r>
              <w:rPr>
                <w:sz w:val="18"/>
                <w:szCs w:val="18"/>
              </w:rPr>
              <w:t>Source list</w:t>
            </w:r>
          </w:p>
        </w:tc>
        <w:tc>
          <w:tcPr>
            <w:tcW w:w="0" w:type="auto"/>
            <w:tcBorders>
              <w:bottom w:val="single" w:sz="4" w:space="0" w:color="auto"/>
            </w:tcBorders>
            <w:shd w:val="clear" w:color="auto" w:fill="000000" w:themeFill="text1"/>
          </w:tcPr>
          <w:p w14:paraId="713EC961" w14:textId="0F0BD4BA" w:rsidR="004F1BA0" w:rsidRPr="009810E2" w:rsidRDefault="004F1BA0" w:rsidP="00DC106F">
            <w:pPr>
              <w:rPr>
                <w:sz w:val="18"/>
                <w:szCs w:val="18"/>
              </w:rPr>
            </w:pPr>
            <w:r>
              <w:rPr>
                <w:sz w:val="18"/>
                <w:szCs w:val="18"/>
              </w:rPr>
              <w:t>Carbon source</w:t>
            </w:r>
          </w:p>
        </w:tc>
        <w:tc>
          <w:tcPr>
            <w:tcW w:w="0" w:type="auto"/>
            <w:shd w:val="clear" w:color="auto" w:fill="000000" w:themeFill="text1"/>
          </w:tcPr>
          <w:p w14:paraId="10C0920A" w14:textId="1ADDEB2E" w:rsidR="004F1BA0" w:rsidRPr="00DC0B01" w:rsidRDefault="004F1BA0" w:rsidP="00DC106F">
            <w:pPr>
              <w:rPr>
                <w:sz w:val="18"/>
                <w:szCs w:val="18"/>
              </w:rPr>
            </w:pPr>
            <w:r>
              <w:rPr>
                <w:sz w:val="18"/>
                <w:szCs w:val="18"/>
              </w:rPr>
              <w:t>[</w:t>
            </w:r>
            <w:r w:rsidRPr="00DC0B01">
              <w:rPr>
                <w:sz w:val="18"/>
                <w:szCs w:val="18"/>
              </w:rPr>
              <w:t>biogenic</w:t>
            </w:r>
            <w:r>
              <w:rPr>
                <w:sz w:val="18"/>
                <w:szCs w:val="18"/>
              </w:rPr>
              <w:t>]</w:t>
            </w:r>
          </w:p>
        </w:tc>
        <w:tc>
          <w:tcPr>
            <w:tcW w:w="0" w:type="auto"/>
            <w:tcBorders>
              <w:bottom w:val="single" w:sz="4" w:space="0" w:color="auto"/>
            </w:tcBorders>
            <w:shd w:val="clear" w:color="auto" w:fill="000000" w:themeFill="text1"/>
          </w:tcPr>
          <w:p w14:paraId="46AF5097" w14:textId="19E93C64" w:rsidR="004F1BA0" w:rsidRPr="00DC0B01" w:rsidRDefault="004F1BA0" w:rsidP="00DC106F">
            <w:pPr>
              <w:rPr>
                <w:sz w:val="18"/>
                <w:szCs w:val="18"/>
              </w:rPr>
            </w:pPr>
            <w:r>
              <w:rPr>
                <w:sz w:val="18"/>
                <w:szCs w:val="18"/>
              </w:rPr>
              <w:t>fossil</w:t>
            </w:r>
          </w:p>
        </w:tc>
        <w:tc>
          <w:tcPr>
            <w:tcW w:w="0" w:type="auto"/>
            <w:tcBorders>
              <w:bottom w:val="single" w:sz="4" w:space="0" w:color="auto"/>
            </w:tcBorders>
            <w:shd w:val="clear" w:color="auto" w:fill="000000" w:themeFill="text1"/>
          </w:tcPr>
          <w:p w14:paraId="3AC61A26" w14:textId="5C6665E4" w:rsidR="004F1BA0" w:rsidRPr="00DC0B01" w:rsidRDefault="004F1BA0" w:rsidP="00DC106F">
            <w:pPr>
              <w:rPr>
                <w:sz w:val="18"/>
                <w:szCs w:val="18"/>
              </w:rPr>
            </w:pPr>
            <w:r>
              <w:rPr>
                <w:sz w:val="18"/>
                <w:szCs w:val="18"/>
              </w:rPr>
              <w:t>bio</w:t>
            </w:r>
          </w:p>
        </w:tc>
        <w:tc>
          <w:tcPr>
            <w:tcW w:w="0" w:type="auto"/>
            <w:tcBorders>
              <w:bottom w:val="single" w:sz="4" w:space="0" w:color="auto"/>
            </w:tcBorders>
            <w:shd w:val="clear" w:color="auto" w:fill="000000" w:themeFill="text1"/>
          </w:tcPr>
          <w:p w14:paraId="4EB38B38" w14:textId="7EDB367B" w:rsidR="004F1BA0" w:rsidRPr="00DC0B01" w:rsidRDefault="004F1BA0" w:rsidP="00DC106F">
            <w:pPr>
              <w:rPr>
                <w:sz w:val="18"/>
                <w:szCs w:val="18"/>
              </w:rPr>
            </w:pPr>
            <w:r w:rsidRPr="00DC0B01">
              <w:rPr>
                <w:sz w:val="18"/>
                <w:szCs w:val="18"/>
              </w:rPr>
              <w:t>bio-</w:t>
            </w:r>
            <w:r>
              <w:rPr>
                <w:sz w:val="18"/>
                <w:szCs w:val="18"/>
              </w:rPr>
              <w:t>1</w:t>
            </w:r>
            <w:r w:rsidRPr="00DC0B01">
              <w:rPr>
                <w:sz w:val="18"/>
                <w:szCs w:val="18"/>
              </w:rPr>
              <w:t>00yr</w:t>
            </w:r>
          </w:p>
        </w:tc>
        <w:tc>
          <w:tcPr>
            <w:tcW w:w="0" w:type="auto"/>
            <w:tcBorders>
              <w:bottom w:val="single" w:sz="4" w:space="0" w:color="auto"/>
            </w:tcBorders>
            <w:shd w:val="clear" w:color="auto" w:fill="000000" w:themeFill="text1"/>
          </w:tcPr>
          <w:p w14:paraId="58F0BF6E" w14:textId="291E3201" w:rsidR="004F1BA0" w:rsidRPr="00DC0B01" w:rsidRDefault="004F1BA0" w:rsidP="00DC106F">
            <w:pPr>
              <w:rPr>
                <w:sz w:val="18"/>
                <w:szCs w:val="18"/>
              </w:rPr>
            </w:pPr>
            <w:r w:rsidRPr="00DC0B01">
              <w:rPr>
                <w:sz w:val="18"/>
                <w:szCs w:val="18"/>
              </w:rPr>
              <w:t>fossil</w:t>
            </w:r>
          </w:p>
        </w:tc>
        <w:tc>
          <w:tcPr>
            <w:tcW w:w="0" w:type="auto"/>
            <w:shd w:val="clear" w:color="auto" w:fill="000000" w:themeFill="text1"/>
          </w:tcPr>
          <w:p w14:paraId="26ECC1DE" w14:textId="471D035C" w:rsidR="004F1BA0" w:rsidRPr="00DC0B01" w:rsidRDefault="004F1BA0" w:rsidP="00836165">
            <w:pPr>
              <w:jc w:val="center"/>
              <w:rPr>
                <w:sz w:val="18"/>
                <w:szCs w:val="18"/>
              </w:rPr>
            </w:pPr>
            <w:r w:rsidRPr="00DC0B01">
              <w:rPr>
                <w:sz w:val="18"/>
                <w:szCs w:val="18"/>
              </w:rPr>
              <w:t>[unspec.]</w:t>
            </w:r>
          </w:p>
        </w:tc>
        <w:tc>
          <w:tcPr>
            <w:tcW w:w="0" w:type="auto"/>
            <w:shd w:val="clear" w:color="auto" w:fill="000000" w:themeFill="text1"/>
          </w:tcPr>
          <w:p w14:paraId="63D6327F" w14:textId="08570178" w:rsidR="004F1BA0" w:rsidRPr="00DC0B01" w:rsidRDefault="004F1BA0" w:rsidP="00DC106F">
            <w:pPr>
              <w:rPr>
                <w:sz w:val="18"/>
                <w:szCs w:val="18"/>
              </w:rPr>
            </w:pPr>
            <w:r w:rsidRPr="00DC0B01">
              <w:rPr>
                <w:sz w:val="18"/>
                <w:szCs w:val="18"/>
              </w:rPr>
              <w:t>[unspec.]</w:t>
            </w:r>
          </w:p>
        </w:tc>
      </w:tr>
      <w:tr w:rsidR="00D75615" w:rsidRPr="009810E2" w14:paraId="7B4A25BB" w14:textId="77777777" w:rsidTr="004F1BA0">
        <w:tc>
          <w:tcPr>
            <w:tcW w:w="0" w:type="auto"/>
            <w:tcBorders>
              <w:bottom w:val="single" w:sz="4" w:space="0" w:color="auto"/>
              <w:right w:val="nil"/>
            </w:tcBorders>
          </w:tcPr>
          <w:p w14:paraId="1EE53679" w14:textId="6D49887B" w:rsidR="004F1BA0" w:rsidRPr="009810E2" w:rsidRDefault="00D75615" w:rsidP="0015355A">
            <w:pPr>
              <w:rPr>
                <w:b/>
                <w:bCs/>
                <w:sz w:val="18"/>
                <w:szCs w:val="18"/>
              </w:rPr>
            </w:pPr>
            <w:proofErr w:type="spellStart"/>
            <w:r>
              <w:rPr>
                <w:b/>
                <w:bCs/>
                <w:sz w:val="18"/>
                <w:szCs w:val="18"/>
              </w:rPr>
              <w:t>ei</w:t>
            </w:r>
            <w:proofErr w:type="spellEnd"/>
            <w:r>
              <w:rPr>
                <w:b/>
                <w:bCs/>
                <w:sz w:val="18"/>
                <w:szCs w:val="18"/>
              </w:rPr>
              <w:t xml:space="preserve"> </w:t>
            </w:r>
            <w:r w:rsidR="004F1BA0" w:rsidRPr="009810E2">
              <w:rPr>
                <w:b/>
                <w:bCs/>
                <w:sz w:val="18"/>
                <w:szCs w:val="18"/>
              </w:rPr>
              <w:t>EF</w:t>
            </w:r>
            <w:r w:rsidR="004F1BA0">
              <w:rPr>
                <w:b/>
                <w:bCs/>
                <w:sz w:val="18"/>
                <w:szCs w:val="18"/>
              </w:rPr>
              <w:t xml:space="preserve"> </w:t>
            </w:r>
            <w:r w:rsidR="004F1BA0" w:rsidRPr="009810E2">
              <w:rPr>
                <w:b/>
                <w:bCs/>
                <w:sz w:val="18"/>
                <w:szCs w:val="18"/>
              </w:rPr>
              <w:t>v3.</w:t>
            </w:r>
            <w:r>
              <w:rPr>
                <w:b/>
                <w:bCs/>
                <w:sz w:val="18"/>
                <w:szCs w:val="18"/>
              </w:rPr>
              <w:t>7</w:t>
            </w:r>
          </w:p>
        </w:tc>
        <w:tc>
          <w:tcPr>
            <w:tcW w:w="0" w:type="auto"/>
            <w:tcBorders>
              <w:left w:val="nil"/>
              <w:bottom w:val="single" w:sz="4" w:space="0" w:color="auto"/>
            </w:tcBorders>
          </w:tcPr>
          <w:p w14:paraId="5A6776F4" w14:textId="648AC51A" w:rsidR="004F1BA0" w:rsidRPr="00DC0B01" w:rsidRDefault="004F1BA0" w:rsidP="0015355A">
            <w:pPr>
              <w:rPr>
                <w:sz w:val="18"/>
                <w:szCs w:val="18"/>
              </w:rPr>
            </w:pPr>
            <w:r w:rsidRPr="00DC0B01">
              <w:rPr>
                <w:sz w:val="18"/>
                <w:szCs w:val="18"/>
              </w:rPr>
              <w:t>‘</w:t>
            </w:r>
            <w:proofErr w:type="gramStart"/>
            <w:r w:rsidRPr="00DC0B01">
              <w:rPr>
                <w:sz w:val="18"/>
                <w:szCs w:val="18"/>
              </w:rPr>
              <w:t>in</w:t>
            </w:r>
            <w:proofErr w:type="gramEnd"/>
            <w:r w:rsidRPr="00DC0B01">
              <w:rPr>
                <w:sz w:val="18"/>
                <w:szCs w:val="18"/>
              </w:rPr>
              <w:t xml:space="preserve"> air’ </w:t>
            </w:r>
            <w:r>
              <w:rPr>
                <w:sz w:val="18"/>
                <w:szCs w:val="18"/>
              </w:rPr>
              <w:t>[</w:t>
            </w:r>
            <w:r w:rsidRPr="00DC0B01">
              <w:rPr>
                <w:sz w:val="18"/>
                <w:szCs w:val="18"/>
              </w:rPr>
              <w:t>biogenic</w:t>
            </w:r>
            <w:r>
              <w:rPr>
                <w:sz w:val="18"/>
                <w:szCs w:val="18"/>
              </w:rPr>
              <w:t>]</w:t>
            </w:r>
          </w:p>
        </w:tc>
        <w:tc>
          <w:tcPr>
            <w:tcW w:w="0" w:type="auto"/>
            <w:tcBorders>
              <w:bottom w:val="single" w:sz="4" w:space="0" w:color="auto"/>
            </w:tcBorders>
            <w:shd w:val="clear" w:color="auto" w:fill="BFBFBF" w:themeFill="background1" w:themeFillShade="BF"/>
          </w:tcPr>
          <w:p w14:paraId="4E4B628E" w14:textId="77777777" w:rsidR="004F1BA0" w:rsidRPr="003F52E7" w:rsidRDefault="004F1BA0" w:rsidP="009810E2">
            <w:pPr>
              <w:jc w:val="center"/>
              <w:rPr>
                <w:sz w:val="18"/>
                <w:szCs w:val="18"/>
              </w:rPr>
            </w:pPr>
          </w:p>
        </w:tc>
        <w:tc>
          <w:tcPr>
            <w:tcW w:w="0" w:type="auto"/>
            <w:tcBorders>
              <w:bottom w:val="single" w:sz="4" w:space="0" w:color="auto"/>
              <w:right w:val="nil"/>
            </w:tcBorders>
          </w:tcPr>
          <w:p w14:paraId="3D10BB5A" w14:textId="11B7CACB" w:rsidR="004F1BA0" w:rsidRPr="003F52E7" w:rsidRDefault="004F1BA0" w:rsidP="009810E2">
            <w:pPr>
              <w:jc w:val="center"/>
              <w:rPr>
                <w:sz w:val="18"/>
                <w:szCs w:val="18"/>
              </w:rPr>
            </w:pPr>
            <w:r w:rsidRPr="003F52E7">
              <w:rPr>
                <w:sz w:val="18"/>
                <w:szCs w:val="18"/>
              </w:rPr>
              <w:t>X</w:t>
            </w:r>
          </w:p>
        </w:tc>
        <w:tc>
          <w:tcPr>
            <w:tcW w:w="0" w:type="auto"/>
            <w:tcBorders>
              <w:left w:val="nil"/>
              <w:bottom w:val="single" w:sz="4" w:space="0" w:color="auto"/>
              <w:right w:val="nil"/>
            </w:tcBorders>
          </w:tcPr>
          <w:p w14:paraId="7DE478C0" w14:textId="23BE8339" w:rsidR="004F1BA0" w:rsidRPr="003F52E7" w:rsidRDefault="004F1BA0" w:rsidP="009810E2">
            <w:pPr>
              <w:jc w:val="center"/>
              <w:rPr>
                <w:sz w:val="18"/>
                <w:szCs w:val="18"/>
              </w:rPr>
            </w:pPr>
            <w:r w:rsidRPr="003F52E7">
              <w:rPr>
                <w:sz w:val="18"/>
                <w:szCs w:val="18"/>
              </w:rPr>
              <w:t>O</w:t>
            </w:r>
          </w:p>
        </w:tc>
        <w:tc>
          <w:tcPr>
            <w:tcW w:w="0" w:type="auto"/>
            <w:tcBorders>
              <w:left w:val="nil"/>
              <w:bottom w:val="single" w:sz="4" w:space="0" w:color="auto"/>
              <w:right w:val="nil"/>
            </w:tcBorders>
          </w:tcPr>
          <w:p w14:paraId="45F03666" w14:textId="51FA3B90" w:rsidR="004F1BA0" w:rsidRPr="003F52E7" w:rsidRDefault="004F1BA0" w:rsidP="009810E2">
            <w:pPr>
              <w:jc w:val="center"/>
              <w:rPr>
                <w:sz w:val="18"/>
                <w:szCs w:val="18"/>
              </w:rPr>
            </w:pPr>
            <w:r w:rsidRPr="003F52E7">
              <w:rPr>
                <w:sz w:val="18"/>
                <w:szCs w:val="18"/>
              </w:rPr>
              <w:t>X</w:t>
            </w:r>
          </w:p>
        </w:tc>
        <w:tc>
          <w:tcPr>
            <w:tcW w:w="0" w:type="auto"/>
            <w:tcBorders>
              <w:left w:val="nil"/>
              <w:bottom w:val="single" w:sz="4" w:space="0" w:color="auto"/>
            </w:tcBorders>
          </w:tcPr>
          <w:p w14:paraId="2B63C491" w14:textId="175F4CA8" w:rsidR="004F1BA0" w:rsidRPr="003F52E7" w:rsidRDefault="004F1BA0" w:rsidP="009810E2">
            <w:pPr>
              <w:jc w:val="center"/>
              <w:rPr>
                <w:sz w:val="18"/>
                <w:szCs w:val="18"/>
              </w:rPr>
            </w:pPr>
            <w:r w:rsidRPr="003F52E7">
              <w:rPr>
                <w:sz w:val="18"/>
                <w:szCs w:val="18"/>
              </w:rPr>
              <w:t>X</w:t>
            </w:r>
          </w:p>
        </w:tc>
        <w:tc>
          <w:tcPr>
            <w:tcW w:w="0" w:type="auto"/>
            <w:tcBorders>
              <w:bottom w:val="single" w:sz="4" w:space="0" w:color="auto"/>
            </w:tcBorders>
          </w:tcPr>
          <w:p w14:paraId="2D78BC87" w14:textId="078DB488" w:rsidR="004F1BA0" w:rsidRPr="003060B0" w:rsidRDefault="004F1BA0" w:rsidP="009810E2">
            <w:pPr>
              <w:jc w:val="center"/>
              <w:rPr>
                <w:sz w:val="18"/>
                <w:szCs w:val="18"/>
              </w:rPr>
            </w:pPr>
            <w:r w:rsidRPr="003060B0">
              <w:rPr>
                <w:sz w:val="18"/>
                <w:szCs w:val="18"/>
              </w:rPr>
              <w:t>X’</w:t>
            </w:r>
          </w:p>
        </w:tc>
        <w:tc>
          <w:tcPr>
            <w:tcW w:w="0" w:type="auto"/>
            <w:tcBorders>
              <w:bottom w:val="single" w:sz="4" w:space="0" w:color="auto"/>
            </w:tcBorders>
          </w:tcPr>
          <w:p w14:paraId="0BE55652" w14:textId="7DB24F33" w:rsidR="004F1BA0" w:rsidRPr="003060B0" w:rsidRDefault="004F1BA0" w:rsidP="009810E2">
            <w:pPr>
              <w:jc w:val="center"/>
              <w:rPr>
                <w:sz w:val="18"/>
                <w:szCs w:val="18"/>
              </w:rPr>
            </w:pPr>
            <w:r w:rsidRPr="003060B0">
              <w:rPr>
                <w:sz w:val="18"/>
                <w:szCs w:val="18"/>
              </w:rPr>
              <w:t>X’</w:t>
            </w:r>
          </w:p>
        </w:tc>
      </w:tr>
      <w:tr w:rsidR="00D75615" w:rsidRPr="009810E2" w14:paraId="4C9CE9EA" w14:textId="77777777" w:rsidTr="004F1BA0">
        <w:tc>
          <w:tcPr>
            <w:tcW w:w="0" w:type="auto"/>
            <w:vMerge w:val="restart"/>
            <w:tcBorders>
              <w:bottom w:val="nil"/>
              <w:right w:val="nil"/>
            </w:tcBorders>
          </w:tcPr>
          <w:p w14:paraId="373CB641" w14:textId="31866462" w:rsidR="004F1BA0" w:rsidRPr="009810E2" w:rsidRDefault="00D75615" w:rsidP="00A44BEE">
            <w:pPr>
              <w:rPr>
                <w:b/>
                <w:bCs/>
                <w:sz w:val="18"/>
                <w:szCs w:val="18"/>
              </w:rPr>
            </w:pPr>
            <w:r>
              <w:rPr>
                <w:b/>
                <w:bCs/>
                <w:sz w:val="18"/>
                <w:szCs w:val="18"/>
              </w:rPr>
              <w:t>ILCD-</w:t>
            </w:r>
            <w:r w:rsidR="004F1BA0" w:rsidRPr="009810E2">
              <w:rPr>
                <w:b/>
                <w:bCs/>
                <w:sz w:val="18"/>
                <w:szCs w:val="18"/>
              </w:rPr>
              <w:t>EF</w:t>
            </w:r>
            <w:r w:rsidR="004F1BA0">
              <w:rPr>
                <w:b/>
                <w:bCs/>
                <w:sz w:val="18"/>
                <w:szCs w:val="18"/>
              </w:rPr>
              <w:t xml:space="preserve"> </w:t>
            </w:r>
            <w:r w:rsidR="004F1BA0" w:rsidRPr="009810E2">
              <w:rPr>
                <w:b/>
                <w:bCs/>
                <w:sz w:val="18"/>
                <w:szCs w:val="18"/>
              </w:rPr>
              <w:t>v3.0</w:t>
            </w:r>
          </w:p>
        </w:tc>
        <w:tc>
          <w:tcPr>
            <w:tcW w:w="0" w:type="auto"/>
            <w:tcBorders>
              <w:left w:val="nil"/>
              <w:bottom w:val="nil"/>
            </w:tcBorders>
          </w:tcPr>
          <w:p w14:paraId="2F28A44C" w14:textId="550A94AF" w:rsidR="004F1BA0" w:rsidRPr="00DC0B01" w:rsidRDefault="004F1BA0" w:rsidP="00A44BEE">
            <w:pPr>
              <w:rPr>
                <w:sz w:val="18"/>
                <w:szCs w:val="18"/>
              </w:rPr>
            </w:pPr>
            <w:r w:rsidRPr="00DC0B01">
              <w:rPr>
                <w:sz w:val="18"/>
                <w:szCs w:val="18"/>
              </w:rPr>
              <w:t>fossil</w:t>
            </w:r>
          </w:p>
        </w:tc>
        <w:tc>
          <w:tcPr>
            <w:tcW w:w="0" w:type="auto"/>
            <w:tcBorders>
              <w:bottom w:val="nil"/>
            </w:tcBorders>
          </w:tcPr>
          <w:p w14:paraId="4533B26E" w14:textId="4703200C" w:rsidR="004F1BA0" w:rsidRPr="003F52E7" w:rsidRDefault="004F1BA0" w:rsidP="00A44BEE">
            <w:pPr>
              <w:jc w:val="center"/>
              <w:rPr>
                <w:sz w:val="18"/>
                <w:szCs w:val="18"/>
              </w:rPr>
            </w:pPr>
            <w:r w:rsidRPr="003F52E7">
              <w:rPr>
                <w:sz w:val="18"/>
                <w:szCs w:val="18"/>
              </w:rPr>
              <w:t>X</w:t>
            </w:r>
          </w:p>
        </w:tc>
        <w:tc>
          <w:tcPr>
            <w:tcW w:w="0" w:type="auto"/>
            <w:tcBorders>
              <w:bottom w:val="nil"/>
              <w:right w:val="nil"/>
            </w:tcBorders>
            <w:shd w:val="clear" w:color="auto" w:fill="BFBFBF" w:themeFill="background1" w:themeFillShade="BF"/>
          </w:tcPr>
          <w:p w14:paraId="6B50EFFD" w14:textId="77777777" w:rsidR="004F1BA0" w:rsidRPr="003F52E7" w:rsidRDefault="004F1BA0" w:rsidP="00A44BEE">
            <w:pPr>
              <w:jc w:val="center"/>
              <w:rPr>
                <w:sz w:val="18"/>
                <w:szCs w:val="18"/>
              </w:rPr>
            </w:pPr>
          </w:p>
        </w:tc>
        <w:tc>
          <w:tcPr>
            <w:tcW w:w="0" w:type="auto"/>
            <w:tcBorders>
              <w:left w:val="nil"/>
              <w:bottom w:val="nil"/>
              <w:right w:val="nil"/>
            </w:tcBorders>
            <w:shd w:val="clear" w:color="auto" w:fill="BFBFBF" w:themeFill="background1" w:themeFillShade="BF"/>
          </w:tcPr>
          <w:p w14:paraId="36491169" w14:textId="77777777" w:rsidR="004F1BA0" w:rsidRPr="003F52E7" w:rsidRDefault="004F1BA0" w:rsidP="00A44BEE">
            <w:pPr>
              <w:jc w:val="center"/>
              <w:rPr>
                <w:sz w:val="18"/>
                <w:szCs w:val="18"/>
              </w:rPr>
            </w:pPr>
          </w:p>
        </w:tc>
        <w:tc>
          <w:tcPr>
            <w:tcW w:w="0" w:type="auto"/>
            <w:tcBorders>
              <w:left w:val="nil"/>
              <w:bottom w:val="nil"/>
              <w:right w:val="nil"/>
            </w:tcBorders>
            <w:shd w:val="clear" w:color="auto" w:fill="BFBFBF" w:themeFill="background1" w:themeFillShade="BF"/>
          </w:tcPr>
          <w:p w14:paraId="1B13A86F" w14:textId="40F947EC" w:rsidR="004F1BA0" w:rsidRPr="003F52E7" w:rsidRDefault="004F1BA0" w:rsidP="00A44BEE">
            <w:pPr>
              <w:jc w:val="center"/>
              <w:rPr>
                <w:sz w:val="18"/>
                <w:szCs w:val="18"/>
              </w:rPr>
            </w:pPr>
          </w:p>
        </w:tc>
        <w:tc>
          <w:tcPr>
            <w:tcW w:w="0" w:type="auto"/>
            <w:tcBorders>
              <w:left w:val="nil"/>
              <w:bottom w:val="nil"/>
            </w:tcBorders>
            <w:shd w:val="clear" w:color="auto" w:fill="BFBFBF" w:themeFill="background1" w:themeFillShade="BF"/>
          </w:tcPr>
          <w:p w14:paraId="5C3176F9" w14:textId="77777777" w:rsidR="004F1BA0" w:rsidRPr="003F52E7" w:rsidRDefault="004F1BA0" w:rsidP="00A44BEE">
            <w:pPr>
              <w:jc w:val="center"/>
              <w:rPr>
                <w:sz w:val="18"/>
                <w:szCs w:val="18"/>
              </w:rPr>
            </w:pPr>
          </w:p>
        </w:tc>
        <w:tc>
          <w:tcPr>
            <w:tcW w:w="0" w:type="auto"/>
            <w:tcBorders>
              <w:bottom w:val="nil"/>
            </w:tcBorders>
          </w:tcPr>
          <w:p w14:paraId="70AE27B0" w14:textId="0E88E866" w:rsidR="004F1BA0" w:rsidRPr="003F52E7" w:rsidRDefault="004F1BA0" w:rsidP="00A44BEE">
            <w:pPr>
              <w:jc w:val="center"/>
              <w:rPr>
                <w:sz w:val="18"/>
                <w:szCs w:val="18"/>
              </w:rPr>
            </w:pPr>
            <w:r w:rsidRPr="003F52E7">
              <w:rPr>
                <w:sz w:val="18"/>
                <w:szCs w:val="18"/>
              </w:rPr>
              <w:t>O</w:t>
            </w:r>
          </w:p>
        </w:tc>
        <w:tc>
          <w:tcPr>
            <w:tcW w:w="0" w:type="auto"/>
            <w:tcBorders>
              <w:bottom w:val="nil"/>
            </w:tcBorders>
          </w:tcPr>
          <w:p w14:paraId="64358718" w14:textId="1E8203AC" w:rsidR="004F1BA0" w:rsidRPr="003060B0" w:rsidRDefault="004F1BA0" w:rsidP="00A44BEE">
            <w:pPr>
              <w:jc w:val="center"/>
              <w:rPr>
                <w:sz w:val="18"/>
                <w:szCs w:val="18"/>
              </w:rPr>
            </w:pPr>
            <w:r w:rsidRPr="003060B0">
              <w:rPr>
                <w:sz w:val="18"/>
                <w:szCs w:val="18"/>
              </w:rPr>
              <w:t>X</w:t>
            </w:r>
            <w:commentRangeStart w:id="207"/>
            <w:commentRangeEnd w:id="207"/>
            <w:r w:rsidRPr="003060B0">
              <w:rPr>
                <w:rStyle w:val="CommentReference"/>
              </w:rPr>
              <w:commentReference w:id="207"/>
            </w:r>
            <w:r w:rsidRPr="003060B0">
              <w:rPr>
                <w:sz w:val="18"/>
                <w:szCs w:val="18"/>
              </w:rPr>
              <w:t>’</w:t>
            </w:r>
          </w:p>
        </w:tc>
      </w:tr>
      <w:tr w:rsidR="00D75615" w:rsidRPr="009810E2" w14:paraId="3F17C9C0" w14:textId="77777777" w:rsidTr="004F1BA0">
        <w:tc>
          <w:tcPr>
            <w:tcW w:w="0" w:type="auto"/>
            <w:vMerge/>
            <w:tcBorders>
              <w:top w:val="nil"/>
              <w:bottom w:val="nil"/>
              <w:right w:val="nil"/>
            </w:tcBorders>
          </w:tcPr>
          <w:p w14:paraId="16718300" w14:textId="77777777" w:rsidR="004F1BA0" w:rsidRPr="009810E2" w:rsidRDefault="004F1BA0" w:rsidP="00A44BEE">
            <w:pPr>
              <w:rPr>
                <w:b/>
                <w:bCs/>
                <w:sz w:val="18"/>
                <w:szCs w:val="18"/>
              </w:rPr>
            </w:pPr>
          </w:p>
        </w:tc>
        <w:tc>
          <w:tcPr>
            <w:tcW w:w="0" w:type="auto"/>
            <w:tcBorders>
              <w:top w:val="nil"/>
              <w:left w:val="nil"/>
              <w:bottom w:val="nil"/>
            </w:tcBorders>
          </w:tcPr>
          <w:p w14:paraId="1BBB52CC" w14:textId="1AC573AC" w:rsidR="004F1BA0" w:rsidRPr="00DC0B01" w:rsidRDefault="004F1BA0" w:rsidP="00A44BEE">
            <w:pPr>
              <w:rPr>
                <w:sz w:val="18"/>
                <w:szCs w:val="18"/>
              </w:rPr>
            </w:pPr>
            <w:r w:rsidRPr="00DC0B01">
              <w:rPr>
                <w:sz w:val="18"/>
                <w:szCs w:val="18"/>
              </w:rPr>
              <w:t>biogenic</w:t>
            </w:r>
          </w:p>
        </w:tc>
        <w:tc>
          <w:tcPr>
            <w:tcW w:w="0" w:type="auto"/>
            <w:tcBorders>
              <w:top w:val="nil"/>
              <w:bottom w:val="nil"/>
            </w:tcBorders>
          </w:tcPr>
          <w:p w14:paraId="7C640DA2" w14:textId="23F33E44" w:rsidR="004F1BA0" w:rsidRPr="003F52E7" w:rsidRDefault="004F1BA0" w:rsidP="00A44BEE">
            <w:pPr>
              <w:jc w:val="center"/>
              <w:rPr>
                <w:sz w:val="18"/>
                <w:szCs w:val="18"/>
              </w:rPr>
            </w:pPr>
            <w:r w:rsidRPr="003F52E7">
              <w:rPr>
                <w:sz w:val="18"/>
                <w:szCs w:val="18"/>
              </w:rPr>
              <w:t>O</w:t>
            </w:r>
          </w:p>
        </w:tc>
        <w:tc>
          <w:tcPr>
            <w:tcW w:w="0" w:type="auto"/>
            <w:tcBorders>
              <w:top w:val="nil"/>
              <w:bottom w:val="nil"/>
              <w:right w:val="nil"/>
            </w:tcBorders>
            <w:shd w:val="clear" w:color="auto" w:fill="BFBFBF" w:themeFill="background1" w:themeFillShade="BF"/>
          </w:tcPr>
          <w:p w14:paraId="256C0287" w14:textId="77777777" w:rsidR="004F1BA0" w:rsidRPr="003F52E7" w:rsidRDefault="004F1BA0" w:rsidP="00A44BEE">
            <w:pPr>
              <w:jc w:val="center"/>
              <w:rPr>
                <w:sz w:val="18"/>
                <w:szCs w:val="18"/>
              </w:rPr>
            </w:pPr>
          </w:p>
        </w:tc>
        <w:tc>
          <w:tcPr>
            <w:tcW w:w="0" w:type="auto"/>
            <w:tcBorders>
              <w:top w:val="nil"/>
              <w:left w:val="nil"/>
              <w:bottom w:val="nil"/>
              <w:right w:val="nil"/>
            </w:tcBorders>
            <w:shd w:val="clear" w:color="auto" w:fill="BFBFBF" w:themeFill="background1" w:themeFillShade="BF"/>
          </w:tcPr>
          <w:p w14:paraId="7130FFA4" w14:textId="77777777" w:rsidR="004F1BA0" w:rsidRPr="003F52E7" w:rsidRDefault="004F1BA0" w:rsidP="00A44BEE">
            <w:pPr>
              <w:jc w:val="center"/>
              <w:rPr>
                <w:sz w:val="18"/>
                <w:szCs w:val="18"/>
              </w:rPr>
            </w:pPr>
          </w:p>
        </w:tc>
        <w:tc>
          <w:tcPr>
            <w:tcW w:w="0" w:type="auto"/>
            <w:tcBorders>
              <w:top w:val="nil"/>
              <w:left w:val="nil"/>
              <w:bottom w:val="nil"/>
              <w:right w:val="nil"/>
            </w:tcBorders>
            <w:shd w:val="clear" w:color="auto" w:fill="BFBFBF" w:themeFill="background1" w:themeFillShade="BF"/>
          </w:tcPr>
          <w:p w14:paraId="3BA9C67E" w14:textId="2C2DB978" w:rsidR="004F1BA0" w:rsidRPr="003F52E7" w:rsidRDefault="004F1BA0" w:rsidP="00A44BEE">
            <w:pPr>
              <w:jc w:val="center"/>
              <w:rPr>
                <w:sz w:val="18"/>
                <w:szCs w:val="18"/>
              </w:rPr>
            </w:pPr>
          </w:p>
        </w:tc>
        <w:tc>
          <w:tcPr>
            <w:tcW w:w="0" w:type="auto"/>
            <w:tcBorders>
              <w:top w:val="nil"/>
              <w:left w:val="nil"/>
              <w:bottom w:val="nil"/>
            </w:tcBorders>
            <w:shd w:val="clear" w:color="auto" w:fill="BFBFBF" w:themeFill="background1" w:themeFillShade="BF"/>
          </w:tcPr>
          <w:p w14:paraId="7B309441" w14:textId="77777777" w:rsidR="004F1BA0" w:rsidRPr="003F52E7" w:rsidRDefault="004F1BA0" w:rsidP="00A44BEE">
            <w:pPr>
              <w:jc w:val="center"/>
              <w:rPr>
                <w:sz w:val="18"/>
                <w:szCs w:val="18"/>
              </w:rPr>
            </w:pPr>
          </w:p>
        </w:tc>
        <w:tc>
          <w:tcPr>
            <w:tcW w:w="0" w:type="auto"/>
            <w:tcBorders>
              <w:top w:val="nil"/>
              <w:bottom w:val="nil"/>
            </w:tcBorders>
          </w:tcPr>
          <w:p w14:paraId="11B48291" w14:textId="45A873B2" w:rsidR="004F1BA0" w:rsidRPr="003F52E7" w:rsidRDefault="004F1BA0" w:rsidP="00A44BEE">
            <w:pPr>
              <w:jc w:val="center"/>
              <w:rPr>
                <w:sz w:val="18"/>
                <w:szCs w:val="18"/>
              </w:rPr>
            </w:pPr>
            <w:r w:rsidRPr="003F52E7">
              <w:rPr>
                <w:sz w:val="18"/>
                <w:szCs w:val="18"/>
              </w:rPr>
              <w:t>X’</w:t>
            </w:r>
          </w:p>
        </w:tc>
        <w:tc>
          <w:tcPr>
            <w:tcW w:w="0" w:type="auto"/>
            <w:tcBorders>
              <w:top w:val="nil"/>
              <w:bottom w:val="nil"/>
            </w:tcBorders>
          </w:tcPr>
          <w:p w14:paraId="5501BF61" w14:textId="6A6B47F5" w:rsidR="004F1BA0" w:rsidRPr="003060B0" w:rsidRDefault="004F1BA0" w:rsidP="00A44BEE">
            <w:pPr>
              <w:jc w:val="center"/>
              <w:rPr>
                <w:sz w:val="18"/>
                <w:szCs w:val="18"/>
              </w:rPr>
            </w:pPr>
            <w:r w:rsidRPr="003060B0">
              <w:rPr>
                <w:sz w:val="18"/>
                <w:szCs w:val="18"/>
              </w:rPr>
              <w:t>X’</w:t>
            </w:r>
          </w:p>
        </w:tc>
      </w:tr>
      <w:tr w:rsidR="00D75615" w:rsidRPr="009810E2" w14:paraId="2A532352" w14:textId="77777777" w:rsidTr="004F1BA0">
        <w:tc>
          <w:tcPr>
            <w:tcW w:w="0" w:type="auto"/>
            <w:vMerge/>
            <w:tcBorders>
              <w:top w:val="nil"/>
              <w:bottom w:val="nil"/>
              <w:right w:val="nil"/>
            </w:tcBorders>
          </w:tcPr>
          <w:p w14:paraId="6EE5455D" w14:textId="77777777" w:rsidR="004F1BA0" w:rsidRPr="009810E2" w:rsidRDefault="004F1BA0" w:rsidP="00DC106F">
            <w:pPr>
              <w:rPr>
                <w:b/>
                <w:bCs/>
                <w:sz w:val="18"/>
                <w:szCs w:val="18"/>
              </w:rPr>
            </w:pPr>
          </w:p>
        </w:tc>
        <w:tc>
          <w:tcPr>
            <w:tcW w:w="0" w:type="auto"/>
            <w:tcBorders>
              <w:top w:val="nil"/>
              <w:left w:val="nil"/>
              <w:bottom w:val="nil"/>
            </w:tcBorders>
          </w:tcPr>
          <w:p w14:paraId="6CA2EFC0" w14:textId="786DCFF9" w:rsidR="004F1BA0" w:rsidRPr="00D66FCB" w:rsidRDefault="004F1BA0" w:rsidP="00DC106F">
            <w:pPr>
              <w:rPr>
                <w:sz w:val="18"/>
                <w:szCs w:val="18"/>
              </w:rPr>
            </w:pPr>
            <w:r w:rsidRPr="00D66FCB">
              <w:rPr>
                <w:sz w:val="18"/>
                <w:szCs w:val="18"/>
              </w:rPr>
              <w:t>biogenic-100yr</w:t>
            </w:r>
          </w:p>
        </w:tc>
        <w:tc>
          <w:tcPr>
            <w:tcW w:w="0" w:type="auto"/>
            <w:tcBorders>
              <w:top w:val="nil"/>
              <w:bottom w:val="nil"/>
            </w:tcBorders>
          </w:tcPr>
          <w:p w14:paraId="41D49967" w14:textId="7CFE29FD" w:rsidR="004F1BA0" w:rsidRPr="003F52E7" w:rsidRDefault="004F1BA0" w:rsidP="009810E2">
            <w:pPr>
              <w:jc w:val="center"/>
              <w:rPr>
                <w:sz w:val="18"/>
                <w:szCs w:val="18"/>
              </w:rPr>
            </w:pPr>
            <w:r w:rsidRPr="003F52E7">
              <w:rPr>
                <w:sz w:val="18"/>
                <w:szCs w:val="18"/>
              </w:rPr>
              <w:t>O</w:t>
            </w:r>
          </w:p>
        </w:tc>
        <w:tc>
          <w:tcPr>
            <w:tcW w:w="0" w:type="auto"/>
            <w:tcBorders>
              <w:top w:val="nil"/>
              <w:bottom w:val="nil"/>
              <w:right w:val="nil"/>
            </w:tcBorders>
            <w:shd w:val="clear" w:color="auto" w:fill="BFBFBF" w:themeFill="background1" w:themeFillShade="BF"/>
          </w:tcPr>
          <w:p w14:paraId="140DD99D" w14:textId="77777777" w:rsidR="004F1BA0" w:rsidRPr="003F52E7" w:rsidRDefault="004F1BA0" w:rsidP="009810E2">
            <w:pPr>
              <w:jc w:val="center"/>
              <w:rPr>
                <w:sz w:val="18"/>
                <w:szCs w:val="18"/>
              </w:rPr>
            </w:pPr>
          </w:p>
        </w:tc>
        <w:tc>
          <w:tcPr>
            <w:tcW w:w="0" w:type="auto"/>
            <w:tcBorders>
              <w:top w:val="nil"/>
              <w:left w:val="nil"/>
              <w:bottom w:val="nil"/>
              <w:right w:val="nil"/>
            </w:tcBorders>
            <w:shd w:val="clear" w:color="auto" w:fill="BFBFBF" w:themeFill="background1" w:themeFillShade="BF"/>
          </w:tcPr>
          <w:p w14:paraId="563F20EB" w14:textId="77777777" w:rsidR="004F1BA0" w:rsidRPr="003F52E7" w:rsidRDefault="004F1BA0" w:rsidP="009810E2">
            <w:pPr>
              <w:jc w:val="center"/>
              <w:rPr>
                <w:sz w:val="18"/>
                <w:szCs w:val="18"/>
              </w:rPr>
            </w:pPr>
          </w:p>
        </w:tc>
        <w:tc>
          <w:tcPr>
            <w:tcW w:w="0" w:type="auto"/>
            <w:tcBorders>
              <w:top w:val="nil"/>
              <w:left w:val="nil"/>
              <w:bottom w:val="nil"/>
              <w:right w:val="nil"/>
            </w:tcBorders>
            <w:shd w:val="clear" w:color="auto" w:fill="BFBFBF" w:themeFill="background1" w:themeFillShade="BF"/>
          </w:tcPr>
          <w:p w14:paraId="726223AA" w14:textId="7FCC289E" w:rsidR="004F1BA0" w:rsidRPr="003F52E7" w:rsidRDefault="004F1BA0" w:rsidP="009810E2">
            <w:pPr>
              <w:jc w:val="center"/>
              <w:rPr>
                <w:sz w:val="18"/>
                <w:szCs w:val="18"/>
              </w:rPr>
            </w:pPr>
          </w:p>
        </w:tc>
        <w:tc>
          <w:tcPr>
            <w:tcW w:w="0" w:type="auto"/>
            <w:tcBorders>
              <w:top w:val="nil"/>
              <w:left w:val="nil"/>
              <w:bottom w:val="nil"/>
            </w:tcBorders>
            <w:shd w:val="clear" w:color="auto" w:fill="BFBFBF" w:themeFill="background1" w:themeFillShade="BF"/>
          </w:tcPr>
          <w:p w14:paraId="39FF2379" w14:textId="77777777" w:rsidR="004F1BA0" w:rsidRPr="003F52E7" w:rsidRDefault="004F1BA0" w:rsidP="009810E2">
            <w:pPr>
              <w:jc w:val="center"/>
              <w:rPr>
                <w:sz w:val="18"/>
                <w:szCs w:val="18"/>
              </w:rPr>
            </w:pPr>
          </w:p>
        </w:tc>
        <w:tc>
          <w:tcPr>
            <w:tcW w:w="0" w:type="auto"/>
            <w:tcBorders>
              <w:top w:val="nil"/>
              <w:bottom w:val="nil"/>
            </w:tcBorders>
          </w:tcPr>
          <w:p w14:paraId="0C00B665" w14:textId="0213DFCD" w:rsidR="004F1BA0" w:rsidRPr="003F52E7" w:rsidRDefault="004F1BA0" w:rsidP="009810E2">
            <w:pPr>
              <w:jc w:val="center"/>
              <w:rPr>
                <w:sz w:val="18"/>
                <w:szCs w:val="18"/>
              </w:rPr>
            </w:pPr>
            <w:r w:rsidRPr="003F52E7">
              <w:rPr>
                <w:sz w:val="18"/>
                <w:szCs w:val="18"/>
              </w:rPr>
              <w:t>X</w:t>
            </w:r>
            <w:r w:rsidR="00843E35" w:rsidRPr="003F52E7">
              <w:rPr>
                <w:sz w:val="18"/>
                <w:szCs w:val="18"/>
              </w:rPr>
              <w:t>’</w:t>
            </w:r>
          </w:p>
        </w:tc>
        <w:tc>
          <w:tcPr>
            <w:tcW w:w="0" w:type="auto"/>
            <w:tcBorders>
              <w:top w:val="nil"/>
              <w:bottom w:val="nil"/>
            </w:tcBorders>
          </w:tcPr>
          <w:p w14:paraId="12620794" w14:textId="1F6618F1" w:rsidR="004F1BA0" w:rsidRPr="003060B0" w:rsidRDefault="004F1BA0" w:rsidP="009810E2">
            <w:pPr>
              <w:jc w:val="center"/>
              <w:rPr>
                <w:sz w:val="18"/>
                <w:szCs w:val="18"/>
              </w:rPr>
            </w:pPr>
            <w:r w:rsidRPr="003060B0">
              <w:rPr>
                <w:sz w:val="18"/>
                <w:szCs w:val="18"/>
              </w:rPr>
              <w:t>X</w:t>
            </w:r>
            <w:r w:rsidR="00843E35" w:rsidRPr="003060B0">
              <w:rPr>
                <w:sz w:val="18"/>
                <w:szCs w:val="18"/>
              </w:rPr>
              <w:t>’</w:t>
            </w:r>
          </w:p>
        </w:tc>
      </w:tr>
      <w:tr w:rsidR="00D75615" w:rsidRPr="009810E2" w14:paraId="538FE269" w14:textId="77777777" w:rsidTr="004F1BA0">
        <w:tc>
          <w:tcPr>
            <w:tcW w:w="0" w:type="auto"/>
            <w:vMerge/>
            <w:tcBorders>
              <w:top w:val="nil"/>
              <w:bottom w:val="nil"/>
              <w:right w:val="nil"/>
            </w:tcBorders>
          </w:tcPr>
          <w:p w14:paraId="5D16983C" w14:textId="77777777" w:rsidR="004F1BA0" w:rsidRPr="009810E2" w:rsidRDefault="004F1BA0" w:rsidP="00DC106F">
            <w:pPr>
              <w:rPr>
                <w:b/>
                <w:bCs/>
                <w:sz w:val="18"/>
                <w:szCs w:val="18"/>
              </w:rPr>
            </w:pPr>
          </w:p>
        </w:tc>
        <w:tc>
          <w:tcPr>
            <w:tcW w:w="0" w:type="auto"/>
            <w:tcBorders>
              <w:top w:val="nil"/>
              <w:left w:val="nil"/>
              <w:bottom w:val="nil"/>
            </w:tcBorders>
          </w:tcPr>
          <w:p w14:paraId="46DB1302" w14:textId="3037C79F" w:rsidR="004F1BA0" w:rsidRPr="00D66FCB" w:rsidRDefault="004F1BA0" w:rsidP="00DC106F">
            <w:pPr>
              <w:rPr>
                <w:sz w:val="18"/>
                <w:szCs w:val="18"/>
              </w:rPr>
            </w:pPr>
            <w:r w:rsidRPr="003060B0">
              <w:rPr>
                <w:sz w:val="18"/>
                <w:szCs w:val="18"/>
              </w:rPr>
              <w:t>land use change</w:t>
            </w:r>
          </w:p>
        </w:tc>
        <w:tc>
          <w:tcPr>
            <w:tcW w:w="0" w:type="auto"/>
            <w:tcBorders>
              <w:top w:val="nil"/>
              <w:bottom w:val="nil"/>
            </w:tcBorders>
          </w:tcPr>
          <w:p w14:paraId="5D750C11" w14:textId="66F1F5FA" w:rsidR="004F1BA0" w:rsidRPr="003F52E7" w:rsidRDefault="004F1BA0" w:rsidP="009810E2">
            <w:pPr>
              <w:jc w:val="center"/>
              <w:rPr>
                <w:sz w:val="18"/>
                <w:szCs w:val="18"/>
              </w:rPr>
            </w:pPr>
            <w:r w:rsidRPr="003060B0">
              <w:rPr>
                <w:sz w:val="18"/>
                <w:szCs w:val="18"/>
              </w:rPr>
              <w:t>X</w:t>
            </w:r>
          </w:p>
        </w:tc>
        <w:tc>
          <w:tcPr>
            <w:tcW w:w="0" w:type="auto"/>
            <w:tcBorders>
              <w:top w:val="nil"/>
              <w:bottom w:val="single" w:sz="4" w:space="0" w:color="auto"/>
              <w:right w:val="nil"/>
            </w:tcBorders>
            <w:shd w:val="clear" w:color="auto" w:fill="BFBFBF" w:themeFill="background1" w:themeFillShade="BF"/>
          </w:tcPr>
          <w:p w14:paraId="6E5CC7EE" w14:textId="77777777" w:rsidR="004F1BA0" w:rsidRPr="003F52E7" w:rsidRDefault="004F1BA0" w:rsidP="009810E2">
            <w:pPr>
              <w:jc w:val="center"/>
              <w:rPr>
                <w:sz w:val="18"/>
                <w:szCs w:val="18"/>
              </w:rPr>
            </w:pPr>
          </w:p>
        </w:tc>
        <w:tc>
          <w:tcPr>
            <w:tcW w:w="0" w:type="auto"/>
            <w:tcBorders>
              <w:top w:val="nil"/>
              <w:left w:val="nil"/>
              <w:bottom w:val="single" w:sz="4" w:space="0" w:color="auto"/>
              <w:right w:val="nil"/>
            </w:tcBorders>
            <w:shd w:val="clear" w:color="auto" w:fill="BFBFBF" w:themeFill="background1" w:themeFillShade="BF"/>
          </w:tcPr>
          <w:p w14:paraId="54070AD6" w14:textId="77777777" w:rsidR="004F1BA0" w:rsidRPr="003F52E7" w:rsidRDefault="004F1BA0" w:rsidP="009810E2">
            <w:pPr>
              <w:jc w:val="center"/>
              <w:rPr>
                <w:sz w:val="18"/>
                <w:szCs w:val="18"/>
              </w:rPr>
            </w:pPr>
          </w:p>
        </w:tc>
        <w:tc>
          <w:tcPr>
            <w:tcW w:w="0" w:type="auto"/>
            <w:tcBorders>
              <w:top w:val="nil"/>
              <w:left w:val="nil"/>
              <w:bottom w:val="nil"/>
              <w:right w:val="nil"/>
            </w:tcBorders>
            <w:shd w:val="clear" w:color="auto" w:fill="BFBFBF" w:themeFill="background1" w:themeFillShade="BF"/>
          </w:tcPr>
          <w:p w14:paraId="786EFAE8" w14:textId="4EDECA63" w:rsidR="004F1BA0" w:rsidRPr="003F52E7" w:rsidRDefault="004F1BA0" w:rsidP="009810E2">
            <w:pPr>
              <w:jc w:val="center"/>
              <w:rPr>
                <w:sz w:val="18"/>
                <w:szCs w:val="18"/>
              </w:rPr>
            </w:pPr>
          </w:p>
        </w:tc>
        <w:tc>
          <w:tcPr>
            <w:tcW w:w="0" w:type="auto"/>
            <w:tcBorders>
              <w:top w:val="nil"/>
              <w:left w:val="nil"/>
              <w:bottom w:val="nil"/>
            </w:tcBorders>
            <w:shd w:val="clear" w:color="auto" w:fill="BFBFBF" w:themeFill="background1" w:themeFillShade="BF"/>
          </w:tcPr>
          <w:p w14:paraId="549C8373" w14:textId="77777777" w:rsidR="004F1BA0" w:rsidRPr="003F52E7" w:rsidRDefault="004F1BA0" w:rsidP="009810E2">
            <w:pPr>
              <w:jc w:val="center"/>
              <w:rPr>
                <w:sz w:val="18"/>
                <w:szCs w:val="18"/>
              </w:rPr>
            </w:pPr>
          </w:p>
        </w:tc>
        <w:tc>
          <w:tcPr>
            <w:tcW w:w="0" w:type="auto"/>
            <w:tcBorders>
              <w:top w:val="nil"/>
              <w:bottom w:val="nil"/>
            </w:tcBorders>
          </w:tcPr>
          <w:p w14:paraId="136BC5A5" w14:textId="6B766224" w:rsidR="004F1BA0" w:rsidRPr="003060B0" w:rsidRDefault="004F1BA0" w:rsidP="009810E2">
            <w:pPr>
              <w:jc w:val="center"/>
              <w:rPr>
                <w:sz w:val="18"/>
                <w:szCs w:val="18"/>
              </w:rPr>
            </w:pPr>
            <w:r w:rsidRPr="003060B0">
              <w:rPr>
                <w:sz w:val="18"/>
                <w:szCs w:val="18"/>
              </w:rPr>
              <w:t>O</w:t>
            </w:r>
          </w:p>
        </w:tc>
        <w:tc>
          <w:tcPr>
            <w:tcW w:w="0" w:type="auto"/>
            <w:tcBorders>
              <w:top w:val="nil"/>
              <w:bottom w:val="nil"/>
            </w:tcBorders>
          </w:tcPr>
          <w:p w14:paraId="288A0FE1" w14:textId="1CE3B059" w:rsidR="004F1BA0" w:rsidRPr="003060B0" w:rsidRDefault="004F1BA0" w:rsidP="009810E2">
            <w:pPr>
              <w:jc w:val="center"/>
              <w:rPr>
                <w:sz w:val="18"/>
                <w:szCs w:val="18"/>
              </w:rPr>
            </w:pPr>
            <w:r w:rsidRPr="003060B0">
              <w:rPr>
                <w:sz w:val="18"/>
                <w:szCs w:val="18"/>
              </w:rPr>
              <w:t>X’</w:t>
            </w:r>
          </w:p>
        </w:tc>
      </w:tr>
      <w:tr w:rsidR="00D75615" w:rsidRPr="009810E2" w14:paraId="12A19ABE" w14:textId="77777777" w:rsidTr="004F1BA0">
        <w:tc>
          <w:tcPr>
            <w:tcW w:w="0" w:type="auto"/>
            <w:tcBorders>
              <w:bottom w:val="single" w:sz="4" w:space="0" w:color="auto"/>
              <w:right w:val="nil"/>
            </w:tcBorders>
          </w:tcPr>
          <w:p w14:paraId="586B56DE" w14:textId="3E1DD5FD" w:rsidR="004F1BA0" w:rsidRPr="009810E2" w:rsidRDefault="004F1BA0" w:rsidP="00DC106F">
            <w:pPr>
              <w:rPr>
                <w:b/>
                <w:bCs/>
                <w:sz w:val="18"/>
                <w:szCs w:val="18"/>
              </w:rPr>
            </w:pPr>
            <w:r w:rsidRPr="009810E2">
              <w:rPr>
                <w:b/>
                <w:bCs/>
                <w:sz w:val="18"/>
                <w:szCs w:val="18"/>
              </w:rPr>
              <w:t>FEDEFL</w:t>
            </w:r>
            <w:r>
              <w:rPr>
                <w:b/>
                <w:bCs/>
                <w:sz w:val="18"/>
                <w:szCs w:val="18"/>
              </w:rPr>
              <w:t xml:space="preserve"> </w:t>
            </w:r>
            <w:r w:rsidRPr="009810E2">
              <w:rPr>
                <w:b/>
                <w:bCs/>
                <w:sz w:val="18"/>
                <w:szCs w:val="18"/>
              </w:rPr>
              <w:t>v1.0.3</w:t>
            </w:r>
          </w:p>
        </w:tc>
        <w:tc>
          <w:tcPr>
            <w:tcW w:w="0" w:type="auto"/>
            <w:tcBorders>
              <w:left w:val="nil"/>
              <w:bottom w:val="single" w:sz="4" w:space="0" w:color="auto"/>
            </w:tcBorders>
          </w:tcPr>
          <w:p w14:paraId="28F060AF" w14:textId="147CA4AD" w:rsidR="004F1BA0" w:rsidRPr="00DC0B01" w:rsidRDefault="004F1BA0" w:rsidP="00DC106F">
            <w:pPr>
              <w:rPr>
                <w:sz w:val="18"/>
                <w:szCs w:val="18"/>
              </w:rPr>
            </w:pPr>
            <w:r w:rsidRPr="00DC0B01">
              <w:rPr>
                <w:sz w:val="18"/>
                <w:szCs w:val="18"/>
              </w:rPr>
              <w:t>[unspecified]</w:t>
            </w:r>
          </w:p>
        </w:tc>
        <w:tc>
          <w:tcPr>
            <w:tcW w:w="0" w:type="auto"/>
            <w:tcBorders>
              <w:bottom w:val="single" w:sz="4" w:space="0" w:color="auto"/>
            </w:tcBorders>
          </w:tcPr>
          <w:p w14:paraId="28B9F1D7" w14:textId="6CFC1A35" w:rsidR="004F1BA0" w:rsidRPr="003060B0" w:rsidRDefault="004F1BA0" w:rsidP="009810E2">
            <w:pPr>
              <w:jc w:val="center"/>
              <w:rPr>
                <w:sz w:val="18"/>
                <w:szCs w:val="18"/>
              </w:rPr>
            </w:pPr>
            <w:r w:rsidRPr="003060B0">
              <w:rPr>
                <w:sz w:val="18"/>
                <w:szCs w:val="18"/>
              </w:rPr>
              <w:t>X’</w:t>
            </w:r>
          </w:p>
        </w:tc>
        <w:tc>
          <w:tcPr>
            <w:tcW w:w="0" w:type="auto"/>
            <w:tcBorders>
              <w:top w:val="single" w:sz="4" w:space="0" w:color="auto"/>
              <w:bottom w:val="single" w:sz="4" w:space="0" w:color="auto"/>
              <w:right w:val="nil"/>
            </w:tcBorders>
          </w:tcPr>
          <w:p w14:paraId="007F9DE6" w14:textId="339A8D69" w:rsidR="004F1BA0" w:rsidRPr="003F52E7" w:rsidRDefault="004F1BA0" w:rsidP="009810E2">
            <w:pPr>
              <w:jc w:val="center"/>
              <w:rPr>
                <w:sz w:val="18"/>
                <w:szCs w:val="18"/>
              </w:rPr>
            </w:pPr>
            <w:r w:rsidRPr="003F52E7">
              <w:rPr>
                <w:sz w:val="18"/>
                <w:szCs w:val="18"/>
              </w:rPr>
              <w:t>O</w:t>
            </w:r>
          </w:p>
        </w:tc>
        <w:tc>
          <w:tcPr>
            <w:tcW w:w="0" w:type="auto"/>
            <w:tcBorders>
              <w:top w:val="single" w:sz="4" w:space="0" w:color="auto"/>
              <w:left w:val="nil"/>
              <w:bottom w:val="single" w:sz="4" w:space="0" w:color="auto"/>
              <w:right w:val="nil"/>
            </w:tcBorders>
          </w:tcPr>
          <w:p w14:paraId="46A425C9" w14:textId="442EB405" w:rsidR="004F1BA0" w:rsidRPr="003F52E7" w:rsidRDefault="004F1BA0" w:rsidP="009810E2">
            <w:pPr>
              <w:jc w:val="center"/>
              <w:rPr>
                <w:sz w:val="18"/>
                <w:szCs w:val="18"/>
              </w:rPr>
            </w:pPr>
            <w:r w:rsidRPr="003F52E7">
              <w:rPr>
                <w:sz w:val="18"/>
                <w:szCs w:val="18"/>
              </w:rPr>
              <w:t>X’</w:t>
            </w:r>
          </w:p>
        </w:tc>
        <w:tc>
          <w:tcPr>
            <w:tcW w:w="0" w:type="auto"/>
            <w:tcBorders>
              <w:left w:val="nil"/>
              <w:bottom w:val="single" w:sz="4" w:space="0" w:color="auto"/>
              <w:right w:val="nil"/>
            </w:tcBorders>
          </w:tcPr>
          <w:p w14:paraId="3AD93D66" w14:textId="2BF9FF44" w:rsidR="004F1BA0" w:rsidRPr="003F52E7" w:rsidRDefault="004F1BA0" w:rsidP="009810E2">
            <w:pPr>
              <w:jc w:val="center"/>
              <w:rPr>
                <w:sz w:val="18"/>
                <w:szCs w:val="18"/>
              </w:rPr>
            </w:pPr>
            <w:r w:rsidRPr="003F52E7">
              <w:rPr>
                <w:sz w:val="18"/>
                <w:szCs w:val="18"/>
              </w:rPr>
              <w:t>X</w:t>
            </w:r>
            <w:r w:rsidR="00843E35" w:rsidRPr="003F52E7">
              <w:rPr>
                <w:sz w:val="18"/>
                <w:szCs w:val="18"/>
              </w:rPr>
              <w:t>’</w:t>
            </w:r>
          </w:p>
        </w:tc>
        <w:tc>
          <w:tcPr>
            <w:tcW w:w="0" w:type="auto"/>
            <w:tcBorders>
              <w:left w:val="nil"/>
              <w:bottom w:val="single" w:sz="4" w:space="0" w:color="auto"/>
            </w:tcBorders>
          </w:tcPr>
          <w:p w14:paraId="3B15386A" w14:textId="28A88117" w:rsidR="004F1BA0" w:rsidRPr="003F52E7" w:rsidRDefault="004F1BA0" w:rsidP="009810E2">
            <w:pPr>
              <w:jc w:val="center"/>
              <w:rPr>
                <w:sz w:val="18"/>
                <w:szCs w:val="18"/>
              </w:rPr>
            </w:pPr>
            <w:r w:rsidRPr="003F52E7">
              <w:rPr>
                <w:sz w:val="18"/>
                <w:szCs w:val="18"/>
              </w:rPr>
              <w:t>O</w:t>
            </w:r>
          </w:p>
        </w:tc>
        <w:tc>
          <w:tcPr>
            <w:tcW w:w="0" w:type="auto"/>
            <w:tcBorders>
              <w:bottom w:val="single" w:sz="4" w:space="0" w:color="auto"/>
            </w:tcBorders>
            <w:shd w:val="clear" w:color="auto" w:fill="BFBFBF" w:themeFill="background1" w:themeFillShade="BF"/>
          </w:tcPr>
          <w:p w14:paraId="38220EF4" w14:textId="77777777" w:rsidR="004F1BA0" w:rsidRPr="003F52E7" w:rsidRDefault="004F1BA0" w:rsidP="009810E2">
            <w:pPr>
              <w:jc w:val="center"/>
              <w:rPr>
                <w:sz w:val="18"/>
                <w:szCs w:val="18"/>
              </w:rPr>
            </w:pPr>
          </w:p>
        </w:tc>
        <w:tc>
          <w:tcPr>
            <w:tcW w:w="0" w:type="auto"/>
            <w:tcBorders>
              <w:bottom w:val="single" w:sz="4" w:space="0" w:color="auto"/>
            </w:tcBorders>
          </w:tcPr>
          <w:p w14:paraId="0DA47552" w14:textId="1E86596B" w:rsidR="004F1BA0" w:rsidRPr="003060B0" w:rsidRDefault="004F1BA0" w:rsidP="009810E2">
            <w:pPr>
              <w:jc w:val="center"/>
              <w:rPr>
                <w:sz w:val="18"/>
                <w:szCs w:val="18"/>
              </w:rPr>
            </w:pPr>
            <w:r w:rsidRPr="003060B0">
              <w:rPr>
                <w:sz w:val="18"/>
                <w:szCs w:val="18"/>
              </w:rPr>
              <w:t>X’</w:t>
            </w:r>
          </w:p>
        </w:tc>
      </w:tr>
      <w:tr w:rsidR="00D75615" w:rsidRPr="009810E2" w14:paraId="76E16CA6" w14:textId="77777777" w:rsidTr="004F1BA0">
        <w:tc>
          <w:tcPr>
            <w:tcW w:w="0" w:type="auto"/>
            <w:tcBorders>
              <w:bottom w:val="single" w:sz="4" w:space="0" w:color="auto"/>
              <w:right w:val="nil"/>
            </w:tcBorders>
          </w:tcPr>
          <w:p w14:paraId="197B0725" w14:textId="19A71312" w:rsidR="004F1BA0" w:rsidRPr="009810E2" w:rsidRDefault="004F1BA0" w:rsidP="00DC106F">
            <w:pPr>
              <w:rPr>
                <w:b/>
                <w:bCs/>
                <w:sz w:val="18"/>
                <w:szCs w:val="18"/>
              </w:rPr>
            </w:pPr>
            <w:r w:rsidRPr="009810E2">
              <w:rPr>
                <w:b/>
                <w:bCs/>
                <w:sz w:val="18"/>
                <w:szCs w:val="18"/>
              </w:rPr>
              <w:t>IDEA</w:t>
            </w:r>
            <w:r>
              <w:rPr>
                <w:b/>
                <w:bCs/>
                <w:sz w:val="18"/>
                <w:szCs w:val="18"/>
              </w:rPr>
              <w:t xml:space="preserve"> </w:t>
            </w:r>
            <w:r w:rsidRPr="009810E2">
              <w:rPr>
                <w:b/>
                <w:bCs/>
                <w:sz w:val="18"/>
                <w:szCs w:val="18"/>
              </w:rPr>
              <w:t>v2.3</w:t>
            </w:r>
          </w:p>
        </w:tc>
        <w:tc>
          <w:tcPr>
            <w:tcW w:w="0" w:type="auto"/>
            <w:tcBorders>
              <w:left w:val="nil"/>
              <w:bottom w:val="single" w:sz="4" w:space="0" w:color="auto"/>
            </w:tcBorders>
          </w:tcPr>
          <w:p w14:paraId="1FCDDD67" w14:textId="0CC638E6" w:rsidR="004F1BA0" w:rsidRPr="00DC0B01" w:rsidRDefault="004F1BA0" w:rsidP="00DC106F">
            <w:pPr>
              <w:rPr>
                <w:sz w:val="18"/>
                <w:szCs w:val="18"/>
              </w:rPr>
            </w:pPr>
            <w:r w:rsidRPr="00DC0B01">
              <w:rPr>
                <w:sz w:val="18"/>
                <w:szCs w:val="18"/>
              </w:rPr>
              <w:t>[unspecified]</w:t>
            </w:r>
          </w:p>
        </w:tc>
        <w:tc>
          <w:tcPr>
            <w:tcW w:w="0" w:type="auto"/>
            <w:tcBorders>
              <w:bottom w:val="single" w:sz="4" w:space="0" w:color="auto"/>
            </w:tcBorders>
          </w:tcPr>
          <w:p w14:paraId="37B36C6B" w14:textId="78C07001" w:rsidR="004F1BA0" w:rsidRPr="003060B0" w:rsidRDefault="004F1BA0" w:rsidP="009810E2">
            <w:pPr>
              <w:jc w:val="center"/>
              <w:rPr>
                <w:sz w:val="18"/>
                <w:szCs w:val="18"/>
              </w:rPr>
            </w:pPr>
            <w:r w:rsidRPr="003060B0">
              <w:rPr>
                <w:sz w:val="18"/>
                <w:szCs w:val="18"/>
              </w:rPr>
              <w:t>X’</w:t>
            </w:r>
          </w:p>
        </w:tc>
        <w:tc>
          <w:tcPr>
            <w:tcW w:w="0" w:type="auto"/>
            <w:tcBorders>
              <w:bottom w:val="single" w:sz="4" w:space="0" w:color="auto"/>
              <w:right w:val="nil"/>
            </w:tcBorders>
          </w:tcPr>
          <w:p w14:paraId="795320F4" w14:textId="0B1F19D4" w:rsidR="004F1BA0" w:rsidRPr="003060B0" w:rsidRDefault="004F1BA0" w:rsidP="009810E2">
            <w:pPr>
              <w:jc w:val="center"/>
              <w:rPr>
                <w:sz w:val="18"/>
                <w:szCs w:val="18"/>
              </w:rPr>
            </w:pPr>
            <w:r w:rsidRPr="003060B0">
              <w:rPr>
                <w:sz w:val="18"/>
                <w:szCs w:val="18"/>
              </w:rPr>
              <w:t>X’</w:t>
            </w:r>
          </w:p>
        </w:tc>
        <w:tc>
          <w:tcPr>
            <w:tcW w:w="0" w:type="auto"/>
            <w:tcBorders>
              <w:left w:val="nil"/>
              <w:bottom w:val="single" w:sz="4" w:space="0" w:color="auto"/>
              <w:right w:val="nil"/>
            </w:tcBorders>
          </w:tcPr>
          <w:p w14:paraId="1A957C90" w14:textId="7CD4C6B0" w:rsidR="004F1BA0" w:rsidRPr="003F52E7" w:rsidRDefault="004F1BA0" w:rsidP="009810E2">
            <w:pPr>
              <w:jc w:val="center"/>
              <w:rPr>
                <w:sz w:val="18"/>
                <w:szCs w:val="18"/>
              </w:rPr>
            </w:pPr>
            <w:r w:rsidRPr="003060B0">
              <w:rPr>
                <w:sz w:val="18"/>
                <w:szCs w:val="18"/>
              </w:rPr>
              <w:t>X’</w:t>
            </w:r>
          </w:p>
        </w:tc>
        <w:tc>
          <w:tcPr>
            <w:tcW w:w="0" w:type="auto"/>
            <w:tcBorders>
              <w:left w:val="nil"/>
              <w:bottom w:val="single" w:sz="4" w:space="0" w:color="auto"/>
              <w:right w:val="nil"/>
            </w:tcBorders>
          </w:tcPr>
          <w:p w14:paraId="052439EA" w14:textId="53AE01D5" w:rsidR="004F1BA0" w:rsidRPr="003060B0" w:rsidRDefault="004F1BA0" w:rsidP="009810E2">
            <w:pPr>
              <w:jc w:val="center"/>
              <w:rPr>
                <w:sz w:val="18"/>
                <w:szCs w:val="18"/>
              </w:rPr>
            </w:pPr>
            <w:r w:rsidRPr="003F52E7">
              <w:rPr>
                <w:sz w:val="18"/>
                <w:szCs w:val="18"/>
              </w:rPr>
              <w:t>X</w:t>
            </w:r>
            <w:r w:rsidR="00843E35" w:rsidRPr="003F52E7">
              <w:rPr>
                <w:sz w:val="18"/>
                <w:szCs w:val="18"/>
              </w:rPr>
              <w:t>’</w:t>
            </w:r>
          </w:p>
        </w:tc>
        <w:tc>
          <w:tcPr>
            <w:tcW w:w="0" w:type="auto"/>
            <w:tcBorders>
              <w:left w:val="nil"/>
              <w:bottom w:val="single" w:sz="4" w:space="0" w:color="auto"/>
            </w:tcBorders>
          </w:tcPr>
          <w:p w14:paraId="59CE707E" w14:textId="15BB3D1C" w:rsidR="004F1BA0" w:rsidRPr="003060B0" w:rsidRDefault="004F1BA0" w:rsidP="009810E2">
            <w:pPr>
              <w:jc w:val="center"/>
              <w:rPr>
                <w:sz w:val="18"/>
                <w:szCs w:val="18"/>
              </w:rPr>
            </w:pPr>
            <w:r w:rsidRPr="003060B0">
              <w:rPr>
                <w:sz w:val="18"/>
                <w:szCs w:val="18"/>
              </w:rPr>
              <w:t>X’</w:t>
            </w:r>
          </w:p>
        </w:tc>
        <w:tc>
          <w:tcPr>
            <w:tcW w:w="0" w:type="auto"/>
            <w:tcBorders>
              <w:bottom w:val="single" w:sz="4" w:space="0" w:color="auto"/>
            </w:tcBorders>
          </w:tcPr>
          <w:p w14:paraId="5FBE6B3C" w14:textId="426F5B2C" w:rsidR="004F1BA0" w:rsidRPr="003060B0" w:rsidRDefault="004F1BA0" w:rsidP="009810E2">
            <w:pPr>
              <w:jc w:val="center"/>
              <w:rPr>
                <w:sz w:val="18"/>
                <w:szCs w:val="18"/>
              </w:rPr>
            </w:pPr>
            <w:r w:rsidRPr="003060B0">
              <w:rPr>
                <w:sz w:val="18"/>
                <w:szCs w:val="18"/>
              </w:rPr>
              <w:t>X’</w:t>
            </w:r>
          </w:p>
        </w:tc>
        <w:tc>
          <w:tcPr>
            <w:tcW w:w="0" w:type="auto"/>
            <w:tcBorders>
              <w:bottom w:val="single" w:sz="4" w:space="0" w:color="auto"/>
            </w:tcBorders>
            <w:shd w:val="clear" w:color="auto" w:fill="BFBFBF" w:themeFill="background1" w:themeFillShade="BF"/>
          </w:tcPr>
          <w:p w14:paraId="2724D85B" w14:textId="77777777" w:rsidR="004F1BA0" w:rsidRPr="003F52E7" w:rsidRDefault="004F1BA0" w:rsidP="009810E2">
            <w:pPr>
              <w:jc w:val="center"/>
              <w:rPr>
                <w:sz w:val="18"/>
                <w:szCs w:val="18"/>
              </w:rPr>
            </w:pPr>
          </w:p>
        </w:tc>
      </w:tr>
      <w:tr w:rsidR="00843E35" w:rsidRPr="009810E2" w14:paraId="376A9EA0" w14:textId="77777777" w:rsidTr="00CE2867">
        <w:tc>
          <w:tcPr>
            <w:tcW w:w="0" w:type="auto"/>
            <w:gridSpan w:val="9"/>
            <w:tcBorders>
              <w:top w:val="nil"/>
              <w:left w:val="nil"/>
              <w:bottom w:val="nil"/>
              <w:right w:val="nil"/>
            </w:tcBorders>
          </w:tcPr>
          <w:p w14:paraId="69BA9ECA" w14:textId="73D86A6A" w:rsidR="00843E35" w:rsidRPr="00DC0B01" w:rsidRDefault="00843E35" w:rsidP="00DC0B01">
            <w:pPr>
              <w:rPr>
                <w:i/>
                <w:iCs/>
                <w:sz w:val="18"/>
                <w:szCs w:val="18"/>
              </w:rPr>
            </w:pPr>
            <w:r w:rsidRPr="00DC0B01">
              <w:rPr>
                <w:i/>
                <w:iCs/>
                <w:sz w:val="18"/>
                <w:szCs w:val="18"/>
              </w:rPr>
              <w:t>O: mapped; X: not mapped; X</w:t>
            </w:r>
            <w:r>
              <w:rPr>
                <w:i/>
                <w:iCs/>
                <w:sz w:val="18"/>
                <w:szCs w:val="18"/>
              </w:rPr>
              <w:t>’</w:t>
            </w:r>
            <w:r w:rsidRPr="00DC0B01">
              <w:rPr>
                <w:i/>
                <w:iCs/>
                <w:sz w:val="18"/>
                <w:szCs w:val="18"/>
              </w:rPr>
              <w:t xml:space="preserve">: </w:t>
            </w:r>
            <w:r>
              <w:rPr>
                <w:i/>
                <w:iCs/>
                <w:sz w:val="18"/>
                <w:szCs w:val="18"/>
              </w:rPr>
              <w:t xml:space="preserve">considered </w:t>
            </w:r>
            <w:r w:rsidRPr="00DC0B01">
              <w:rPr>
                <w:i/>
                <w:iCs/>
                <w:sz w:val="18"/>
                <w:szCs w:val="18"/>
              </w:rPr>
              <w:t>equivalent, but not mapped to avoid potential carbon imbalance</w:t>
            </w:r>
            <w:r>
              <w:rPr>
                <w:i/>
                <w:iCs/>
                <w:sz w:val="18"/>
                <w:szCs w:val="18"/>
              </w:rPr>
              <w:t>s</w:t>
            </w:r>
            <w:r w:rsidRPr="00DC0B01">
              <w:rPr>
                <w:i/>
                <w:iCs/>
                <w:sz w:val="18"/>
                <w:szCs w:val="18"/>
              </w:rPr>
              <w:t xml:space="preserve"> across life cycles</w:t>
            </w:r>
          </w:p>
        </w:tc>
      </w:tr>
    </w:tbl>
    <w:p w14:paraId="2F026264" w14:textId="77777777" w:rsidR="00425EC6" w:rsidRDefault="00425EC6" w:rsidP="00DC106F"/>
    <w:p w14:paraId="51E8C9E1" w14:textId="121E49D0" w:rsidR="00DC106F" w:rsidRDefault="004B2602" w:rsidP="00DC106F">
      <w:r>
        <w:t xml:space="preserve">Mapping of emissions of </w:t>
      </w:r>
      <w:r w:rsidR="001307CA">
        <w:t>carbon dioxide</w:t>
      </w:r>
      <w:r>
        <w:t>,</w:t>
      </w:r>
      <w:r w:rsidR="001307CA">
        <w:t xml:space="preserve"> </w:t>
      </w:r>
      <w:r>
        <w:t>CO</w:t>
      </w:r>
      <w:r w:rsidRPr="004B2602">
        <w:rPr>
          <w:vertAlign w:val="subscript"/>
        </w:rPr>
        <w:t>2</w:t>
      </w:r>
      <w:r w:rsidR="001307CA">
        <w:t xml:space="preserve"> (for flows to the environment)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00"/>
        <w:gridCol w:w="1196"/>
        <w:gridCol w:w="548"/>
        <w:gridCol w:w="422"/>
        <w:gridCol w:w="540"/>
        <w:gridCol w:w="442"/>
        <w:gridCol w:w="548"/>
        <w:gridCol w:w="422"/>
        <w:gridCol w:w="505"/>
        <w:gridCol w:w="817"/>
        <w:gridCol w:w="1092"/>
        <w:gridCol w:w="548"/>
        <w:gridCol w:w="422"/>
        <w:gridCol w:w="817"/>
      </w:tblGrid>
      <w:tr w:rsidR="00D75615" w:rsidRPr="00720D25" w14:paraId="3DA6F014" w14:textId="14F5706E" w:rsidTr="003060B0">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035966FE" w14:textId="5EE0C143" w:rsidR="00D75615" w:rsidRPr="00D071C6" w:rsidRDefault="00D75615" w:rsidP="00CE2867">
            <w:pPr>
              <w:rPr>
                <w:b/>
                <w:bCs/>
                <w:sz w:val="16"/>
                <w:szCs w:val="16"/>
              </w:rPr>
            </w:pPr>
            <w:r>
              <w:rPr>
                <w:b/>
                <w:bCs/>
                <w:sz w:val="16"/>
                <w:szCs w:val="16"/>
              </w:rPr>
              <w:t>[</w:t>
            </w:r>
            <w:r w:rsidRPr="00D071C6">
              <w:rPr>
                <w:b/>
                <w:bCs/>
                <w:sz w:val="16"/>
                <w:szCs w:val="16"/>
              </w:rPr>
              <w:t>CO</w:t>
            </w:r>
            <w:r w:rsidRPr="00D071C6">
              <w:rPr>
                <w:b/>
                <w:bCs/>
                <w:sz w:val="16"/>
                <w:szCs w:val="16"/>
                <w:vertAlign w:val="subscript"/>
              </w:rPr>
              <w:t>2</w:t>
            </w:r>
            <w:r>
              <w:rPr>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17D0CB75" w14:textId="77777777" w:rsidR="00D75615" w:rsidRPr="00720D25" w:rsidRDefault="00D75615" w:rsidP="00CE2867">
            <w:pPr>
              <w:rPr>
                <w:sz w:val="16"/>
                <w:szCs w:val="16"/>
              </w:rPr>
            </w:pPr>
            <w:r w:rsidRPr="00720D25">
              <w:rPr>
                <w:sz w:val="16"/>
                <w:szCs w:val="16"/>
              </w:rPr>
              <w:t>Target</w:t>
            </w:r>
          </w:p>
        </w:tc>
        <w:tc>
          <w:tcPr>
            <w:tcW w:w="0" w:type="auto"/>
            <w:gridSpan w:val="2"/>
            <w:tcBorders>
              <w:top w:val="single" w:sz="4" w:space="0" w:color="auto"/>
              <w:left w:val="single" w:sz="4" w:space="0" w:color="auto"/>
              <w:bottom w:val="single" w:sz="4" w:space="0" w:color="auto"/>
              <w:right w:val="single" w:sz="4" w:space="0" w:color="auto"/>
            </w:tcBorders>
            <w:shd w:val="clear" w:color="auto" w:fill="000000" w:themeFill="text1"/>
          </w:tcPr>
          <w:p w14:paraId="6E28F35E" w14:textId="3905D563" w:rsidR="00D75615" w:rsidRPr="00720D25" w:rsidRDefault="00D75615" w:rsidP="00B30C8C">
            <w:pPr>
              <w:jc w:val="center"/>
              <w:rPr>
                <w:b/>
                <w:bCs/>
                <w:sz w:val="16"/>
                <w:szCs w:val="16"/>
              </w:rPr>
            </w:pPr>
            <w:proofErr w:type="spellStart"/>
            <w:r w:rsidRPr="00720D25">
              <w:rPr>
                <w:b/>
                <w:bCs/>
                <w:sz w:val="16"/>
                <w:szCs w:val="16"/>
              </w:rPr>
              <w:t>eiEF</w:t>
            </w:r>
            <w:proofErr w:type="spellEnd"/>
            <w:r>
              <w:rPr>
                <w:b/>
                <w:bCs/>
                <w:sz w:val="16"/>
                <w:szCs w:val="16"/>
              </w:rPr>
              <w:t xml:space="preserve"> </w:t>
            </w:r>
            <w:r w:rsidRPr="00720D25">
              <w:rPr>
                <w:b/>
                <w:bCs/>
                <w:sz w:val="16"/>
                <w:szCs w:val="16"/>
              </w:rPr>
              <w:t>v3.</w:t>
            </w:r>
            <w:r>
              <w:rPr>
                <w:b/>
                <w:bCs/>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62EC362A" w14:textId="77777777" w:rsidR="00D75615" w:rsidRPr="00720D25" w:rsidRDefault="00D75615" w:rsidP="00B30C8C">
            <w:pPr>
              <w:jc w:val="center"/>
              <w:rPr>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77E3972" w14:textId="77777777" w:rsidR="00D75615" w:rsidRPr="00720D25" w:rsidRDefault="00D75615" w:rsidP="00B30C8C">
            <w:pPr>
              <w:jc w:val="center"/>
              <w:rPr>
                <w:b/>
                <w:bCs/>
                <w:sz w:val="16"/>
                <w:szCs w:val="16"/>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000000" w:themeFill="text1"/>
          </w:tcPr>
          <w:p w14:paraId="00DEA74A" w14:textId="0A38DE6A" w:rsidR="00D75615" w:rsidRPr="00720D25" w:rsidRDefault="00D75615" w:rsidP="003060B0">
            <w:pPr>
              <w:rPr>
                <w:b/>
                <w:bCs/>
                <w:sz w:val="16"/>
                <w:szCs w:val="16"/>
              </w:rPr>
            </w:pPr>
            <w:r>
              <w:rPr>
                <w:b/>
                <w:bCs/>
                <w:sz w:val="16"/>
                <w:szCs w:val="16"/>
              </w:rPr>
              <w:t>ILCD-</w:t>
            </w:r>
            <w:r w:rsidRPr="00720D25">
              <w:rPr>
                <w:b/>
                <w:bCs/>
                <w:sz w:val="16"/>
                <w:szCs w:val="16"/>
              </w:rPr>
              <w:t>EF</w:t>
            </w:r>
            <w:r>
              <w:rPr>
                <w:b/>
                <w:bCs/>
                <w:sz w:val="16"/>
                <w:szCs w:val="16"/>
              </w:rPr>
              <w:t xml:space="preserve"> </w:t>
            </w:r>
            <w:r w:rsidRPr="00720D25">
              <w:rPr>
                <w:b/>
                <w:bCs/>
                <w:sz w:val="16"/>
                <w:szCs w:val="16"/>
              </w:rPr>
              <w:t>v3.0</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016D2175" w14:textId="4CAC1641" w:rsidR="00D75615" w:rsidRPr="00720D25" w:rsidRDefault="00D75615" w:rsidP="00B30C8C">
            <w:pPr>
              <w:jc w:val="center"/>
              <w:rPr>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52A92F9D" w14:textId="59FF4488" w:rsidR="00D75615" w:rsidRPr="00720D25" w:rsidRDefault="00D75615" w:rsidP="00B30C8C">
            <w:pPr>
              <w:jc w:val="center"/>
              <w:rPr>
                <w:b/>
                <w:bCs/>
                <w:sz w:val="16"/>
                <w:szCs w:val="16"/>
              </w:rPr>
            </w:pPr>
            <w:r w:rsidRPr="00720D25">
              <w:rPr>
                <w:b/>
                <w:bCs/>
                <w:sz w:val="16"/>
                <w:szCs w:val="16"/>
              </w:rPr>
              <w:t>FEDEFLv1.0.3</w:t>
            </w:r>
          </w:p>
        </w:tc>
        <w:tc>
          <w:tcPr>
            <w:tcW w:w="0" w:type="auto"/>
            <w:gridSpan w:val="2"/>
            <w:tcBorders>
              <w:top w:val="single" w:sz="4" w:space="0" w:color="auto"/>
              <w:left w:val="single" w:sz="4" w:space="0" w:color="auto"/>
              <w:bottom w:val="single" w:sz="4" w:space="0" w:color="auto"/>
              <w:right w:val="single" w:sz="4" w:space="0" w:color="auto"/>
            </w:tcBorders>
            <w:shd w:val="clear" w:color="auto" w:fill="000000" w:themeFill="text1"/>
          </w:tcPr>
          <w:p w14:paraId="44930DF1" w14:textId="30F508F2" w:rsidR="00D75615" w:rsidRPr="00720D25" w:rsidRDefault="00D75615" w:rsidP="00B30C8C">
            <w:pPr>
              <w:jc w:val="center"/>
              <w:rPr>
                <w:b/>
                <w:bCs/>
                <w:sz w:val="16"/>
                <w:szCs w:val="16"/>
              </w:rPr>
            </w:pPr>
            <w:r w:rsidRPr="00720D25">
              <w:rPr>
                <w:b/>
                <w:bCs/>
                <w:sz w:val="16"/>
                <w:szCs w:val="16"/>
              </w:rPr>
              <w:t>IDEA</w:t>
            </w:r>
            <w:r>
              <w:rPr>
                <w:b/>
                <w:bCs/>
                <w:sz w:val="16"/>
                <w:szCs w:val="16"/>
              </w:rPr>
              <w:t xml:space="preserve"> </w:t>
            </w:r>
            <w:r w:rsidRPr="00720D25">
              <w:rPr>
                <w:b/>
                <w:bCs/>
                <w:sz w:val="16"/>
                <w:szCs w:val="16"/>
              </w:rPr>
              <w:t>v2.3</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6E6EA74" w14:textId="77777777" w:rsidR="00D75615" w:rsidRPr="00720D25" w:rsidRDefault="00D75615" w:rsidP="00B30C8C">
            <w:pPr>
              <w:jc w:val="center"/>
              <w:rPr>
                <w:b/>
                <w:bCs/>
                <w:sz w:val="16"/>
                <w:szCs w:val="16"/>
              </w:rPr>
            </w:pPr>
          </w:p>
        </w:tc>
      </w:tr>
      <w:tr w:rsidR="00B30C8C" w:rsidRPr="00720D25" w14:paraId="173086FE" w14:textId="03BD2A5A" w:rsidTr="00D071C6">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4855135F" w14:textId="77777777" w:rsidR="000B4C04" w:rsidRPr="00720D25" w:rsidRDefault="000B4C04" w:rsidP="000B4C04">
            <w:pPr>
              <w:rPr>
                <w:sz w:val="16"/>
                <w:szCs w:val="16"/>
              </w:rPr>
            </w:pPr>
            <w:r w:rsidRPr="00720D25">
              <w:rPr>
                <w:sz w:val="16"/>
                <w:szCs w:val="16"/>
              </w:rPr>
              <w:t>Source</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02D4F0C4" w14:textId="1DEA39BD" w:rsidR="000B4C04" w:rsidRPr="00720D25" w:rsidRDefault="000B4C04" w:rsidP="000B4C04">
            <w:pPr>
              <w:rPr>
                <w:sz w:val="16"/>
                <w:szCs w:val="16"/>
              </w:rPr>
            </w:pPr>
            <w:r w:rsidRPr="00720D25">
              <w:rPr>
                <w:sz w:val="16"/>
                <w:szCs w:val="16"/>
              </w:rPr>
              <w:t>Carbon source</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3E254D18" w14:textId="4E3FCD7D" w:rsidR="000B4C04" w:rsidRPr="00720D25" w:rsidRDefault="000B4C04" w:rsidP="00B30C8C">
            <w:pPr>
              <w:jc w:val="center"/>
              <w:rPr>
                <w:sz w:val="16"/>
                <w:szCs w:val="16"/>
              </w:rPr>
            </w:pPr>
            <w:r w:rsidRPr="00720D25">
              <w:rPr>
                <w:sz w:val="16"/>
                <w:szCs w:val="16"/>
              </w:rPr>
              <w:t>fossil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EA3A45F" w14:textId="1B45B5D6" w:rsidR="000B4C04" w:rsidRPr="00720D25" w:rsidRDefault="00720D25" w:rsidP="00B30C8C">
            <w:pPr>
              <w:jc w:val="center"/>
              <w:rPr>
                <w:sz w:val="16"/>
                <w:szCs w:val="16"/>
              </w:rPr>
            </w:pPr>
            <w:r w:rsidRPr="00720D25">
              <w:rPr>
                <w:sz w:val="16"/>
                <w:szCs w:val="16"/>
              </w:rPr>
              <w:t>bio</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1BD88EC" w14:textId="76D24244" w:rsidR="000B4C04" w:rsidRPr="00720D25" w:rsidRDefault="000B4C04" w:rsidP="00B30C8C">
            <w:pPr>
              <w:jc w:val="center"/>
              <w:rPr>
                <w:sz w:val="16"/>
                <w:szCs w:val="16"/>
              </w:rPr>
            </w:pPr>
            <w:r w:rsidRPr="00720D25">
              <w:rPr>
                <w:sz w:val="16"/>
                <w:szCs w:val="16"/>
              </w:rPr>
              <w:t>from soil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2B69FDE" w14:textId="744393A5" w:rsidR="000B4C04" w:rsidRPr="00720D25" w:rsidRDefault="000B4C04" w:rsidP="00B30C8C">
            <w:pPr>
              <w:jc w:val="center"/>
              <w:rPr>
                <w:sz w:val="16"/>
                <w:szCs w:val="16"/>
              </w:rPr>
            </w:pPr>
            <w:r w:rsidRPr="00720D25">
              <w:rPr>
                <w:sz w:val="16"/>
                <w:szCs w:val="16"/>
              </w:rPr>
              <w:t>to soil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380B6CE9" w14:textId="667ABB00" w:rsidR="000B4C04" w:rsidRPr="00720D25" w:rsidRDefault="00720D25" w:rsidP="00B30C8C">
            <w:pPr>
              <w:jc w:val="center"/>
              <w:rPr>
                <w:sz w:val="16"/>
                <w:szCs w:val="16"/>
              </w:rPr>
            </w:pPr>
            <w:r w:rsidRPr="00720D25">
              <w:rPr>
                <w:sz w:val="16"/>
                <w:szCs w:val="16"/>
              </w:rPr>
              <w:t>fossil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95DF34C" w14:textId="4D298441" w:rsidR="000B4C04" w:rsidRPr="00720D25" w:rsidRDefault="00720D25" w:rsidP="00B30C8C">
            <w:pPr>
              <w:jc w:val="center"/>
              <w:rPr>
                <w:sz w:val="16"/>
                <w:szCs w:val="16"/>
              </w:rPr>
            </w:pPr>
            <w:r w:rsidRPr="00720D25">
              <w:rPr>
                <w:sz w:val="16"/>
                <w:szCs w:val="16"/>
              </w:rPr>
              <w:t>bio</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3F0FAEF" w14:textId="0E3E8FE0" w:rsidR="000B4C04" w:rsidRPr="00720D25" w:rsidRDefault="00720D25" w:rsidP="00B30C8C">
            <w:pPr>
              <w:jc w:val="center"/>
              <w:rPr>
                <w:sz w:val="16"/>
                <w:szCs w:val="16"/>
              </w:rPr>
            </w:pPr>
            <w:r w:rsidRPr="00720D25">
              <w:rPr>
                <w:sz w:val="16"/>
                <w:szCs w:val="16"/>
              </w:rPr>
              <w:t>land use</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144B7D7C" w14:textId="0BDDCC11" w:rsidR="000B4C04" w:rsidRPr="00720D25" w:rsidRDefault="00720D25" w:rsidP="00B30C8C">
            <w:pPr>
              <w:jc w:val="center"/>
              <w:rPr>
                <w:sz w:val="16"/>
                <w:szCs w:val="16"/>
              </w:rPr>
            </w:pPr>
            <w:r w:rsidRPr="00720D25">
              <w:rPr>
                <w:sz w:val="16"/>
                <w:szCs w:val="16"/>
              </w:rPr>
              <w:t>[unspec.]</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F19AD7A" w14:textId="7AD5E44A" w:rsidR="000B4C04" w:rsidRPr="00720D25" w:rsidRDefault="000B4C04" w:rsidP="00B30C8C">
            <w:pPr>
              <w:jc w:val="center"/>
              <w:rPr>
                <w:sz w:val="16"/>
                <w:szCs w:val="16"/>
              </w:rPr>
            </w:pPr>
            <w:r w:rsidRPr="00720D25">
              <w:rPr>
                <w:sz w:val="16"/>
                <w:szCs w:val="16"/>
              </w:rPr>
              <w:t>[unspec</w:t>
            </w:r>
            <w:r w:rsidR="00720D25" w:rsidRPr="00720D25">
              <w:rPr>
                <w:sz w:val="16"/>
                <w:szCs w:val="16"/>
              </w:rPr>
              <w:t>.</w:t>
            </w:r>
            <w:r w:rsidRPr="00720D25">
              <w:rPr>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0720FA57" w14:textId="40C5D453" w:rsidR="000B4C04" w:rsidRPr="00720D25" w:rsidRDefault="00720D25" w:rsidP="00B30C8C">
            <w:pPr>
              <w:jc w:val="center"/>
              <w:rPr>
                <w:sz w:val="16"/>
                <w:szCs w:val="16"/>
              </w:rPr>
            </w:pPr>
            <w:r w:rsidRPr="00720D25">
              <w:rPr>
                <w:sz w:val="16"/>
                <w:szCs w:val="16"/>
              </w:rPr>
              <w:t>fossil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5C94F2E0" w14:textId="18B13D58" w:rsidR="000B4C04" w:rsidRPr="00720D25" w:rsidRDefault="00720D25" w:rsidP="00B30C8C">
            <w:pPr>
              <w:jc w:val="center"/>
              <w:rPr>
                <w:sz w:val="16"/>
                <w:szCs w:val="16"/>
              </w:rPr>
            </w:pPr>
            <w:r w:rsidRPr="00720D25">
              <w:rPr>
                <w:sz w:val="16"/>
                <w:szCs w:val="16"/>
              </w:rPr>
              <w:t>bio</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0B0E79BE" w14:textId="7E34F95F" w:rsidR="000B4C04" w:rsidRPr="00720D25" w:rsidRDefault="00720D25" w:rsidP="00B30C8C">
            <w:pPr>
              <w:jc w:val="center"/>
              <w:rPr>
                <w:sz w:val="16"/>
                <w:szCs w:val="16"/>
              </w:rPr>
            </w:pPr>
            <w:r w:rsidRPr="00720D25">
              <w:rPr>
                <w:sz w:val="16"/>
                <w:szCs w:val="16"/>
              </w:rPr>
              <w:t>[unspec.]</w:t>
            </w:r>
          </w:p>
        </w:tc>
      </w:tr>
      <w:tr w:rsidR="00B30C8C" w:rsidRPr="00720D25" w14:paraId="57B566A9" w14:textId="45612698" w:rsidTr="00D071C6">
        <w:tc>
          <w:tcPr>
            <w:tcW w:w="0" w:type="auto"/>
            <w:vMerge w:val="restart"/>
            <w:tcBorders>
              <w:top w:val="single" w:sz="4" w:space="0" w:color="auto"/>
              <w:left w:val="single" w:sz="4" w:space="0" w:color="auto"/>
              <w:bottom w:val="nil"/>
              <w:right w:val="nil"/>
            </w:tcBorders>
          </w:tcPr>
          <w:p w14:paraId="3BB77845" w14:textId="2FD816CD" w:rsidR="00B30C8C" w:rsidRPr="00720D25" w:rsidRDefault="00B30C8C" w:rsidP="000B4C04">
            <w:pPr>
              <w:rPr>
                <w:b/>
                <w:bCs/>
                <w:sz w:val="16"/>
                <w:szCs w:val="16"/>
              </w:rPr>
            </w:pPr>
            <w:proofErr w:type="spellStart"/>
            <w:r w:rsidRPr="00720D25">
              <w:rPr>
                <w:b/>
                <w:bCs/>
                <w:sz w:val="16"/>
                <w:szCs w:val="16"/>
              </w:rPr>
              <w:t>ei</w:t>
            </w:r>
            <w:proofErr w:type="spellEnd"/>
            <w:r w:rsidR="00D75615">
              <w:rPr>
                <w:b/>
                <w:bCs/>
                <w:sz w:val="16"/>
                <w:szCs w:val="16"/>
              </w:rPr>
              <w:t xml:space="preserve"> </w:t>
            </w:r>
            <w:r w:rsidRPr="00720D25">
              <w:rPr>
                <w:b/>
                <w:bCs/>
                <w:sz w:val="16"/>
                <w:szCs w:val="16"/>
              </w:rPr>
              <w:t>EF</w:t>
            </w:r>
            <w:r>
              <w:rPr>
                <w:b/>
                <w:bCs/>
                <w:sz w:val="16"/>
                <w:szCs w:val="16"/>
              </w:rPr>
              <w:t xml:space="preserve"> </w:t>
            </w:r>
            <w:r w:rsidRPr="00720D25">
              <w:rPr>
                <w:b/>
                <w:bCs/>
                <w:sz w:val="16"/>
                <w:szCs w:val="16"/>
              </w:rPr>
              <w:t>v3.</w:t>
            </w:r>
            <w:r w:rsidR="00D75615">
              <w:rPr>
                <w:b/>
                <w:bCs/>
                <w:sz w:val="16"/>
                <w:szCs w:val="16"/>
              </w:rPr>
              <w:t>7</w:t>
            </w:r>
          </w:p>
        </w:tc>
        <w:tc>
          <w:tcPr>
            <w:tcW w:w="0" w:type="auto"/>
            <w:tcBorders>
              <w:top w:val="single" w:sz="4" w:space="0" w:color="auto"/>
              <w:left w:val="nil"/>
              <w:bottom w:val="nil"/>
              <w:right w:val="single" w:sz="4" w:space="0" w:color="auto"/>
            </w:tcBorders>
          </w:tcPr>
          <w:p w14:paraId="088DB92D" w14:textId="569CF5A1" w:rsidR="00B30C8C" w:rsidRPr="00720D25" w:rsidRDefault="00B30C8C" w:rsidP="000B4C04">
            <w:pPr>
              <w:rPr>
                <w:sz w:val="16"/>
                <w:szCs w:val="16"/>
              </w:rPr>
            </w:pPr>
            <w:r w:rsidRPr="00720D25">
              <w:rPr>
                <w:sz w:val="16"/>
                <w:szCs w:val="16"/>
              </w:rPr>
              <w:t>fossil</w:t>
            </w:r>
          </w:p>
        </w:tc>
        <w:tc>
          <w:tcPr>
            <w:tcW w:w="0" w:type="auto"/>
            <w:tcBorders>
              <w:top w:val="single" w:sz="4" w:space="0" w:color="auto"/>
              <w:left w:val="single" w:sz="4" w:space="0" w:color="auto"/>
              <w:bottom w:val="nil"/>
              <w:right w:val="nil"/>
            </w:tcBorders>
            <w:shd w:val="clear" w:color="auto" w:fill="BFBFBF" w:themeFill="background1" w:themeFillShade="BF"/>
          </w:tcPr>
          <w:p w14:paraId="4005991D" w14:textId="77777777" w:rsidR="00B30C8C" w:rsidRPr="00720D25" w:rsidRDefault="00B30C8C" w:rsidP="000B4C04">
            <w:pPr>
              <w:jc w:val="center"/>
              <w:rPr>
                <w:sz w:val="16"/>
                <w:szCs w:val="16"/>
              </w:rPr>
            </w:pPr>
          </w:p>
        </w:tc>
        <w:tc>
          <w:tcPr>
            <w:tcW w:w="0" w:type="auto"/>
            <w:tcBorders>
              <w:top w:val="single" w:sz="4" w:space="0" w:color="auto"/>
              <w:left w:val="nil"/>
              <w:bottom w:val="nil"/>
              <w:right w:val="nil"/>
            </w:tcBorders>
            <w:shd w:val="clear" w:color="auto" w:fill="BFBFBF" w:themeFill="background1" w:themeFillShade="BF"/>
          </w:tcPr>
          <w:p w14:paraId="19037420" w14:textId="77777777" w:rsidR="00B30C8C" w:rsidRPr="00720D25" w:rsidRDefault="00B30C8C" w:rsidP="000B4C04">
            <w:pPr>
              <w:jc w:val="center"/>
              <w:rPr>
                <w:sz w:val="16"/>
                <w:szCs w:val="16"/>
              </w:rPr>
            </w:pPr>
          </w:p>
        </w:tc>
        <w:tc>
          <w:tcPr>
            <w:tcW w:w="0" w:type="auto"/>
            <w:tcBorders>
              <w:top w:val="single" w:sz="4" w:space="0" w:color="auto"/>
              <w:left w:val="nil"/>
              <w:bottom w:val="nil"/>
              <w:right w:val="nil"/>
            </w:tcBorders>
            <w:shd w:val="clear" w:color="auto" w:fill="BFBFBF" w:themeFill="background1" w:themeFillShade="BF"/>
          </w:tcPr>
          <w:p w14:paraId="0106C145" w14:textId="77777777" w:rsidR="00B30C8C" w:rsidRPr="00720D25" w:rsidRDefault="00B30C8C" w:rsidP="000B4C04">
            <w:pPr>
              <w:jc w:val="center"/>
              <w:rPr>
                <w:sz w:val="16"/>
                <w:szCs w:val="16"/>
              </w:rPr>
            </w:pPr>
          </w:p>
        </w:tc>
        <w:tc>
          <w:tcPr>
            <w:tcW w:w="0" w:type="auto"/>
            <w:tcBorders>
              <w:top w:val="single" w:sz="4" w:space="0" w:color="auto"/>
              <w:left w:val="nil"/>
              <w:bottom w:val="nil"/>
              <w:right w:val="single" w:sz="4" w:space="0" w:color="auto"/>
            </w:tcBorders>
            <w:shd w:val="clear" w:color="auto" w:fill="BFBFBF" w:themeFill="background1" w:themeFillShade="BF"/>
          </w:tcPr>
          <w:p w14:paraId="5DC3348F" w14:textId="77777777" w:rsidR="00B30C8C" w:rsidRPr="00720D25" w:rsidRDefault="00B30C8C" w:rsidP="000B4C04">
            <w:pPr>
              <w:jc w:val="center"/>
              <w:rPr>
                <w:sz w:val="16"/>
                <w:szCs w:val="16"/>
              </w:rPr>
            </w:pPr>
          </w:p>
        </w:tc>
        <w:tc>
          <w:tcPr>
            <w:tcW w:w="0" w:type="auto"/>
            <w:tcBorders>
              <w:top w:val="single" w:sz="4" w:space="0" w:color="auto"/>
              <w:left w:val="single" w:sz="4" w:space="0" w:color="auto"/>
              <w:bottom w:val="nil"/>
              <w:right w:val="nil"/>
            </w:tcBorders>
            <w:shd w:val="clear" w:color="auto" w:fill="auto"/>
          </w:tcPr>
          <w:p w14:paraId="31CFB5FE" w14:textId="21029352" w:rsidR="00B30C8C" w:rsidRPr="00720D25" w:rsidRDefault="00B30C8C" w:rsidP="000B4C04">
            <w:pPr>
              <w:jc w:val="center"/>
              <w:rPr>
                <w:sz w:val="16"/>
                <w:szCs w:val="16"/>
              </w:rPr>
            </w:pPr>
            <w:r>
              <w:rPr>
                <w:sz w:val="16"/>
                <w:szCs w:val="16"/>
              </w:rPr>
              <w:t>O</w:t>
            </w:r>
          </w:p>
        </w:tc>
        <w:tc>
          <w:tcPr>
            <w:tcW w:w="0" w:type="auto"/>
            <w:tcBorders>
              <w:top w:val="single" w:sz="4" w:space="0" w:color="auto"/>
              <w:left w:val="nil"/>
              <w:bottom w:val="nil"/>
              <w:right w:val="nil"/>
            </w:tcBorders>
            <w:shd w:val="clear" w:color="auto" w:fill="auto"/>
          </w:tcPr>
          <w:p w14:paraId="08859D8E" w14:textId="7ADA6D2E" w:rsidR="00B30C8C" w:rsidRPr="00720D25" w:rsidRDefault="00B30C8C" w:rsidP="000B4C04">
            <w:pPr>
              <w:jc w:val="center"/>
              <w:rPr>
                <w:sz w:val="16"/>
                <w:szCs w:val="16"/>
              </w:rPr>
            </w:pPr>
            <w:r>
              <w:rPr>
                <w:sz w:val="16"/>
                <w:szCs w:val="16"/>
              </w:rPr>
              <w:t>X</w:t>
            </w:r>
          </w:p>
        </w:tc>
        <w:tc>
          <w:tcPr>
            <w:tcW w:w="0" w:type="auto"/>
            <w:tcBorders>
              <w:top w:val="single" w:sz="4" w:space="0" w:color="auto"/>
              <w:left w:val="nil"/>
              <w:bottom w:val="nil"/>
              <w:right w:val="nil"/>
            </w:tcBorders>
          </w:tcPr>
          <w:p w14:paraId="57F3C42D" w14:textId="289B66FD" w:rsidR="00B30C8C" w:rsidRPr="00720D25" w:rsidRDefault="00B30C8C" w:rsidP="000B4C04">
            <w:pPr>
              <w:jc w:val="center"/>
              <w:rPr>
                <w:sz w:val="16"/>
                <w:szCs w:val="16"/>
              </w:rPr>
            </w:pPr>
            <w:r>
              <w:rPr>
                <w:sz w:val="16"/>
                <w:szCs w:val="16"/>
              </w:rPr>
              <w:t>X</w:t>
            </w:r>
          </w:p>
        </w:tc>
        <w:tc>
          <w:tcPr>
            <w:tcW w:w="0" w:type="auto"/>
            <w:tcBorders>
              <w:top w:val="single" w:sz="4" w:space="0" w:color="auto"/>
              <w:left w:val="nil"/>
              <w:bottom w:val="nil"/>
              <w:right w:val="single" w:sz="4" w:space="0" w:color="auto"/>
            </w:tcBorders>
            <w:shd w:val="clear" w:color="auto" w:fill="auto"/>
          </w:tcPr>
          <w:p w14:paraId="08FA009E" w14:textId="6CCAB353" w:rsidR="00B30C8C" w:rsidRPr="00720D25" w:rsidRDefault="00B30C8C" w:rsidP="000B4C04">
            <w:pPr>
              <w:jc w:val="center"/>
              <w:rPr>
                <w:sz w:val="16"/>
                <w:szCs w:val="16"/>
              </w:rPr>
            </w:pPr>
            <w:r>
              <w:rPr>
                <w:sz w:val="16"/>
                <w:szCs w:val="16"/>
              </w:rPr>
              <w:t>X</w:t>
            </w:r>
          </w:p>
        </w:tc>
        <w:tc>
          <w:tcPr>
            <w:tcW w:w="0" w:type="auto"/>
            <w:tcBorders>
              <w:top w:val="single" w:sz="4" w:space="0" w:color="auto"/>
              <w:left w:val="single" w:sz="4" w:space="0" w:color="auto"/>
              <w:bottom w:val="nil"/>
              <w:right w:val="single" w:sz="4" w:space="0" w:color="auto"/>
            </w:tcBorders>
            <w:shd w:val="clear" w:color="auto" w:fill="auto"/>
          </w:tcPr>
          <w:p w14:paraId="79F6716E" w14:textId="374E78EE" w:rsidR="00B30C8C" w:rsidRPr="00720D25" w:rsidRDefault="00B30C8C" w:rsidP="000B4C04">
            <w:pPr>
              <w:jc w:val="center"/>
              <w:rPr>
                <w:sz w:val="16"/>
                <w:szCs w:val="16"/>
              </w:rPr>
            </w:pPr>
            <w:r>
              <w:rPr>
                <w:sz w:val="16"/>
                <w:szCs w:val="16"/>
              </w:rPr>
              <w:t>O</w:t>
            </w:r>
          </w:p>
        </w:tc>
        <w:tc>
          <w:tcPr>
            <w:tcW w:w="0" w:type="auto"/>
            <w:tcBorders>
              <w:top w:val="single" w:sz="4" w:space="0" w:color="auto"/>
              <w:left w:val="single" w:sz="4" w:space="0" w:color="auto"/>
              <w:bottom w:val="nil"/>
              <w:right w:val="nil"/>
            </w:tcBorders>
            <w:shd w:val="clear" w:color="auto" w:fill="auto"/>
          </w:tcPr>
          <w:p w14:paraId="7E6A8676" w14:textId="58820D03" w:rsidR="00B30C8C" w:rsidRPr="00720D25" w:rsidRDefault="00B30C8C" w:rsidP="000B4C04">
            <w:pPr>
              <w:jc w:val="center"/>
              <w:rPr>
                <w:sz w:val="16"/>
                <w:szCs w:val="16"/>
              </w:rPr>
            </w:pPr>
            <w:r>
              <w:rPr>
                <w:sz w:val="16"/>
                <w:szCs w:val="16"/>
              </w:rPr>
              <w:t>O</w:t>
            </w:r>
          </w:p>
        </w:tc>
        <w:tc>
          <w:tcPr>
            <w:tcW w:w="0" w:type="auto"/>
            <w:tcBorders>
              <w:top w:val="single" w:sz="4" w:space="0" w:color="auto"/>
              <w:left w:val="nil"/>
              <w:bottom w:val="nil"/>
              <w:right w:val="nil"/>
            </w:tcBorders>
          </w:tcPr>
          <w:p w14:paraId="18BFBEFE" w14:textId="103A2208" w:rsidR="00B30C8C" w:rsidRPr="00720D25" w:rsidRDefault="00B30C8C" w:rsidP="000B4C04">
            <w:pPr>
              <w:jc w:val="center"/>
              <w:rPr>
                <w:sz w:val="16"/>
                <w:szCs w:val="16"/>
              </w:rPr>
            </w:pPr>
            <w:r>
              <w:rPr>
                <w:sz w:val="16"/>
                <w:szCs w:val="16"/>
              </w:rPr>
              <w:t>X</w:t>
            </w:r>
          </w:p>
        </w:tc>
        <w:tc>
          <w:tcPr>
            <w:tcW w:w="0" w:type="auto"/>
            <w:tcBorders>
              <w:top w:val="single" w:sz="4" w:space="0" w:color="auto"/>
              <w:left w:val="nil"/>
              <w:bottom w:val="nil"/>
              <w:right w:val="single" w:sz="4" w:space="0" w:color="auto"/>
            </w:tcBorders>
          </w:tcPr>
          <w:p w14:paraId="3B127461" w14:textId="5BE4C549" w:rsidR="00B30C8C" w:rsidRPr="00720D25" w:rsidRDefault="00B30C8C" w:rsidP="000B4C04">
            <w:pPr>
              <w:jc w:val="center"/>
              <w:rPr>
                <w:sz w:val="16"/>
                <w:szCs w:val="16"/>
              </w:rPr>
            </w:pPr>
            <w:r>
              <w:rPr>
                <w:sz w:val="16"/>
                <w:szCs w:val="16"/>
              </w:rPr>
              <w:t>X</w:t>
            </w:r>
          </w:p>
        </w:tc>
      </w:tr>
      <w:tr w:rsidR="00B30C8C" w:rsidRPr="00720D25" w14:paraId="3AEEAFB6" w14:textId="4E077AF0" w:rsidTr="00D071C6">
        <w:tc>
          <w:tcPr>
            <w:tcW w:w="0" w:type="auto"/>
            <w:vMerge/>
            <w:tcBorders>
              <w:top w:val="nil"/>
              <w:left w:val="single" w:sz="4" w:space="0" w:color="auto"/>
              <w:bottom w:val="nil"/>
              <w:right w:val="nil"/>
            </w:tcBorders>
          </w:tcPr>
          <w:p w14:paraId="74EF3FD6" w14:textId="77777777" w:rsidR="00B30C8C" w:rsidRPr="00720D25" w:rsidRDefault="00B30C8C" w:rsidP="000B4C04">
            <w:pPr>
              <w:rPr>
                <w:b/>
                <w:bCs/>
                <w:sz w:val="16"/>
                <w:szCs w:val="16"/>
              </w:rPr>
            </w:pPr>
          </w:p>
        </w:tc>
        <w:tc>
          <w:tcPr>
            <w:tcW w:w="0" w:type="auto"/>
            <w:tcBorders>
              <w:top w:val="nil"/>
              <w:left w:val="nil"/>
              <w:bottom w:val="nil"/>
              <w:right w:val="single" w:sz="4" w:space="0" w:color="auto"/>
            </w:tcBorders>
          </w:tcPr>
          <w:p w14:paraId="1970DB52" w14:textId="233A263F" w:rsidR="00B30C8C" w:rsidRPr="00720D25" w:rsidRDefault="00B30C8C" w:rsidP="000B4C04">
            <w:pPr>
              <w:rPr>
                <w:sz w:val="16"/>
                <w:szCs w:val="16"/>
              </w:rPr>
            </w:pPr>
            <w:r w:rsidRPr="00720D25">
              <w:rPr>
                <w:sz w:val="16"/>
                <w:szCs w:val="16"/>
              </w:rPr>
              <w:t>non-fossil (biogenic)</w:t>
            </w:r>
          </w:p>
        </w:tc>
        <w:tc>
          <w:tcPr>
            <w:tcW w:w="0" w:type="auto"/>
            <w:tcBorders>
              <w:top w:val="nil"/>
              <w:left w:val="single" w:sz="4" w:space="0" w:color="auto"/>
              <w:bottom w:val="nil"/>
              <w:right w:val="nil"/>
            </w:tcBorders>
            <w:shd w:val="clear" w:color="auto" w:fill="BFBFBF" w:themeFill="background1" w:themeFillShade="BF"/>
          </w:tcPr>
          <w:p w14:paraId="199AA5E5" w14:textId="77777777"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46B101D5" w14:textId="77777777"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24AD74DD" w14:textId="77777777" w:rsidR="00B30C8C" w:rsidRPr="003F52E7" w:rsidRDefault="00B30C8C" w:rsidP="000B4C04">
            <w:pPr>
              <w:jc w:val="center"/>
              <w:rPr>
                <w:sz w:val="16"/>
                <w:szCs w:val="16"/>
              </w:rPr>
            </w:pPr>
          </w:p>
        </w:tc>
        <w:tc>
          <w:tcPr>
            <w:tcW w:w="0" w:type="auto"/>
            <w:tcBorders>
              <w:top w:val="nil"/>
              <w:left w:val="nil"/>
              <w:bottom w:val="nil"/>
              <w:right w:val="single" w:sz="4" w:space="0" w:color="auto"/>
            </w:tcBorders>
            <w:shd w:val="clear" w:color="auto" w:fill="BFBFBF" w:themeFill="background1" w:themeFillShade="BF"/>
          </w:tcPr>
          <w:p w14:paraId="194022F9" w14:textId="77777777" w:rsidR="00B30C8C" w:rsidRPr="003F52E7" w:rsidRDefault="00B30C8C" w:rsidP="000B4C04">
            <w:pPr>
              <w:jc w:val="center"/>
              <w:rPr>
                <w:sz w:val="16"/>
                <w:szCs w:val="16"/>
              </w:rPr>
            </w:pPr>
          </w:p>
        </w:tc>
        <w:tc>
          <w:tcPr>
            <w:tcW w:w="0" w:type="auto"/>
            <w:tcBorders>
              <w:top w:val="nil"/>
              <w:left w:val="single" w:sz="4" w:space="0" w:color="auto"/>
              <w:bottom w:val="nil"/>
              <w:right w:val="nil"/>
            </w:tcBorders>
            <w:shd w:val="clear" w:color="auto" w:fill="auto"/>
          </w:tcPr>
          <w:p w14:paraId="5CDAF225" w14:textId="02FE3C43"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shd w:val="clear" w:color="auto" w:fill="auto"/>
          </w:tcPr>
          <w:p w14:paraId="568858DF" w14:textId="17A26E43" w:rsidR="00B30C8C" w:rsidRPr="003F52E7" w:rsidRDefault="00B30C8C" w:rsidP="000B4C04">
            <w:pPr>
              <w:jc w:val="center"/>
              <w:rPr>
                <w:sz w:val="16"/>
                <w:szCs w:val="16"/>
              </w:rPr>
            </w:pPr>
            <w:r w:rsidRPr="003F52E7">
              <w:rPr>
                <w:sz w:val="16"/>
                <w:szCs w:val="16"/>
              </w:rPr>
              <w:t>O</w:t>
            </w:r>
          </w:p>
        </w:tc>
        <w:tc>
          <w:tcPr>
            <w:tcW w:w="0" w:type="auto"/>
            <w:tcBorders>
              <w:top w:val="nil"/>
              <w:left w:val="nil"/>
              <w:bottom w:val="nil"/>
              <w:right w:val="nil"/>
            </w:tcBorders>
          </w:tcPr>
          <w:p w14:paraId="1CC114C4" w14:textId="4D6CB889"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single" w:sz="4" w:space="0" w:color="auto"/>
            </w:tcBorders>
            <w:shd w:val="clear" w:color="auto" w:fill="auto"/>
          </w:tcPr>
          <w:p w14:paraId="47C63E46" w14:textId="5EF04273" w:rsidR="00B30C8C" w:rsidRPr="003F52E7" w:rsidRDefault="00B30C8C" w:rsidP="000B4C04">
            <w:pPr>
              <w:jc w:val="center"/>
              <w:rPr>
                <w:sz w:val="16"/>
                <w:szCs w:val="16"/>
              </w:rPr>
            </w:pPr>
            <w:r w:rsidRPr="003F52E7">
              <w:rPr>
                <w:sz w:val="16"/>
                <w:szCs w:val="16"/>
              </w:rPr>
              <w:t>X</w:t>
            </w:r>
          </w:p>
        </w:tc>
        <w:tc>
          <w:tcPr>
            <w:tcW w:w="0" w:type="auto"/>
            <w:tcBorders>
              <w:top w:val="nil"/>
              <w:left w:val="single" w:sz="4" w:space="0" w:color="auto"/>
              <w:bottom w:val="nil"/>
              <w:right w:val="single" w:sz="4" w:space="0" w:color="auto"/>
            </w:tcBorders>
            <w:shd w:val="clear" w:color="auto" w:fill="auto"/>
          </w:tcPr>
          <w:p w14:paraId="1B4FE66A" w14:textId="2F499EC6" w:rsidR="00B30C8C" w:rsidRPr="003F52E7" w:rsidRDefault="00B30C8C" w:rsidP="000B4C04">
            <w:pPr>
              <w:jc w:val="center"/>
              <w:rPr>
                <w:sz w:val="16"/>
                <w:szCs w:val="16"/>
              </w:rPr>
            </w:pPr>
            <w:r w:rsidRPr="003F52E7">
              <w:rPr>
                <w:sz w:val="16"/>
                <w:szCs w:val="16"/>
              </w:rPr>
              <w:t>X</w:t>
            </w:r>
            <w:r w:rsidR="004F1BA0" w:rsidRPr="003F52E7">
              <w:rPr>
                <w:sz w:val="16"/>
                <w:szCs w:val="16"/>
              </w:rPr>
              <w:t>’</w:t>
            </w:r>
          </w:p>
        </w:tc>
        <w:tc>
          <w:tcPr>
            <w:tcW w:w="0" w:type="auto"/>
            <w:tcBorders>
              <w:top w:val="nil"/>
              <w:left w:val="single" w:sz="4" w:space="0" w:color="auto"/>
              <w:bottom w:val="nil"/>
              <w:right w:val="nil"/>
            </w:tcBorders>
            <w:shd w:val="clear" w:color="auto" w:fill="auto"/>
          </w:tcPr>
          <w:p w14:paraId="634721F5" w14:textId="42321815"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499D2B89" w14:textId="41A7A1FE" w:rsidR="00B30C8C" w:rsidRPr="003060B0" w:rsidRDefault="00DC0B01" w:rsidP="000B4C04">
            <w:pPr>
              <w:jc w:val="center"/>
              <w:rPr>
                <w:sz w:val="16"/>
                <w:szCs w:val="16"/>
              </w:rPr>
            </w:pPr>
            <w:r w:rsidRPr="003060B0">
              <w:rPr>
                <w:sz w:val="16"/>
                <w:szCs w:val="16"/>
              </w:rPr>
              <w:t>X’</w:t>
            </w:r>
          </w:p>
        </w:tc>
        <w:tc>
          <w:tcPr>
            <w:tcW w:w="0" w:type="auto"/>
            <w:tcBorders>
              <w:top w:val="nil"/>
              <w:left w:val="nil"/>
              <w:bottom w:val="nil"/>
              <w:right w:val="single" w:sz="4" w:space="0" w:color="auto"/>
            </w:tcBorders>
          </w:tcPr>
          <w:p w14:paraId="100430E4" w14:textId="2EA13393" w:rsidR="00B30C8C" w:rsidRPr="003F52E7" w:rsidRDefault="00B30C8C" w:rsidP="000B4C04">
            <w:pPr>
              <w:jc w:val="center"/>
              <w:rPr>
                <w:sz w:val="16"/>
                <w:szCs w:val="16"/>
              </w:rPr>
            </w:pPr>
            <w:r w:rsidRPr="003F52E7">
              <w:rPr>
                <w:sz w:val="16"/>
                <w:szCs w:val="16"/>
              </w:rPr>
              <w:t>X</w:t>
            </w:r>
          </w:p>
        </w:tc>
      </w:tr>
      <w:tr w:rsidR="00B30C8C" w:rsidRPr="00720D25" w14:paraId="1998FBAB" w14:textId="0BD45D4B" w:rsidTr="00D071C6">
        <w:tc>
          <w:tcPr>
            <w:tcW w:w="0" w:type="auto"/>
            <w:vMerge/>
            <w:tcBorders>
              <w:top w:val="nil"/>
              <w:left w:val="single" w:sz="4" w:space="0" w:color="auto"/>
              <w:bottom w:val="nil"/>
              <w:right w:val="nil"/>
            </w:tcBorders>
          </w:tcPr>
          <w:p w14:paraId="209D9A73" w14:textId="77777777" w:rsidR="00B30C8C" w:rsidRPr="00720D25" w:rsidRDefault="00B30C8C" w:rsidP="000B4C04">
            <w:pPr>
              <w:rPr>
                <w:b/>
                <w:bCs/>
                <w:sz w:val="16"/>
                <w:szCs w:val="16"/>
              </w:rPr>
            </w:pPr>
          </w:p>
        </w:tc>
        <w:tc>
          <w:tcPr>
            <w:tcW w:w="0" w:type="auto"/>
            <w:tcBorders>
              <w:top w:val="nil"/>
              <w:left w:val="nil"/>
              <w:bottom w:val="nil"/>
              <w:right w:val="single" w:sz="4" w:space="0" w:color="auto"/>
            </w:tcBorders>
          </w:tcPr>
          <w:p w14:paraId="593AEC0B" w14:textId="1E7D06E2" w:rsidR="00B30C8C" w:rsidRPr="00720D25" w:rsidRDefault="00B30C8C" w:rsidP="000B4C04">
            <w:pPr>
              <w:rPr>
                <w:sz w:val="16"/>
                <w:szCs w:val="16"/>
              </w:rPr>
            </w:pPr>
            <w:r w:rsidRPr="00720D25">
              <w:rPr>
                <w:sz w:val="16"/>
                <w:szCs w:val="16"/>
              </w:rPr>
              <w:t>from soil or biomass stock (land use change)</w:t>
            </w:r>
          </w:p>
        </w:tc>
        <w:tc>
          <w:tcPr>
            <w:tcW w:w="0" w:type="auto"/>
            <w:tcBorders>
              <w:top w:val="nil"/>
              <w:left w:val="single" w:sz="4" w:space="0" w:color="auto"/>
              <w:bottom w:val="nil"/>
              <w:right w:val="nil"/>
            </w:tcBorders>
            <w:shd w:val="clear" w:color="auto" w:fill="BFBFBF" w:themeFill="background1" w:themeFillShade="BF"/>
          </w:tcPr>
          <w:p w14:paraId="447E39AA" w14:textId="77777777"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0C0E7E60" w14:textId="77777777"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340CCD70" w14:textId="77777777" w:rsidR="00B30C8C" w:rsidRPr="003F52E7" w:rsidRDefault="00B30C8C" w:rsidP="000B4C04">
            <w:pPr>
              <w:jc w:val="center"/>
              <w:rPr>
                <w:sz w:val="16"/>
                <w:szCs w:val="16"/>
              </w:rPr>
            </w:pPr>
          </w:p>
        </w:tc>
        <w:tc>
          <w:tcPr>
            <w:tcW w:w="0" w:type="auto"/>
            <w:tcBorders>
              <w:top w:val="nil"/>
              <w:left w:val="nil"/>
              <w:bottom w:val="nil"/>
              <w:right w:val="single" w:sz="4" w:space="0" w:color="auto"/>
            </w:tcBorders>
            <w:shd w:val="clear" w:color="auto" w:fill="BFBFBF" w:themeFill="background1" w:themeFillShade="BF"/>
          </w:tcPr>
          <w:p w14:paraId="7675A6A3" w14:textId="77777777" w:rsidR="00B30C8C" w:rsidRPr="003F52E7" w:rsidRDefault="00B30C8C" w:rsidP="000B4C04">
            <w:pPr>
              <w:jc w:val="center"/>
              <w:rPr>
                <w:sz w:val="16"/>
                <w:szCs w:val="16"/>
              </w:rPr>
            </w:pPr>
          </w:p>
        </w:tc>
        <w:tc>
          <w:tcPr>
            <w:tcW w:w="0" w:type="auto"/>
            <w:tcBorders>
              <w:top w:val="nil"/>
              <w:left w:val="single" w:sz="4" w:space="0" w:color="auto"/>
              <w:bottom w:val="nil"/>
              <w:right w:val="nil"/>
            </w:tcBorders>
            <w:shd w:val="clear" w:color="auto" w:fill="auto"/>
          </w:tcPr>
          <w:p w14:paraId="3976F62A" w14:textId="79446098"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shd w:val="clear" w:color="auto" w:fill="auto"/>
          </w:tcPr>
          <w:p w14:paraId="23CE8712" w14:textId="4F3AB163"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45BCC8C2" w14:textId="19B3FAB5" w:rsidR="00B30C8C" w:rsidRPr="003F52E7" w:rsidRDefault="00B30C8C" w:rsidP="000B4C04">
            <w:pPr>
              <w:jc w:val="center"/>
              <w:rPr>
                <w:sz w:val="16"/>
                <w:szCs w:val="16"/>
              </w:rPr>
            </w:pPr>
            <w:r w:rsidRPr="003F52E7">
              <w:rPr>
                <w:sz w:val="16"/>
                <w:szCs w:val="16"/>
              </w:rPr>
              <w:t>O</w:t>
            </w:r>
          </w:p>
        </w:tc>
        <w:tc>
          <w:tcPr>
            <w:tcW w:w="0" w:type="auto"/>
            <w:tcBorders>
              <w:top w:val="nil"/>
              <w:left w:val="nil"/>
              <w:bottom w:val="nil"/>
              <w:right w:val="single" w:sz="4" w:space="0" w:color="auto"/>
            </w:tcBorders>
            <w:shd w:val="clear" w:color="auto" w:fill="auto"/>
          </w:tcPr>
          <w:p w14:paraId="452080E6" w14:textId="28A5C021" w:rsidR="00B30C8C" w:rsidRPr="003F52E7" w:rsidRDefault="00B30C8C" w:rsidP="000B4C04">
            <w:pPr>
              <w:jc w:val="center"/>
              <w:rPr>
                <w:sz w:val="16"/>
                <w:szCs w:val="16"/>
              </w:rPr>
            </w:pPr>
            <w:r w:rsidRPr="003F52E7">
              <w:rPr>
                <w:sz w:val="16"/>
                <w:szCs w:val="16"/>
              </w:rPr>
              <w:t>X</w:t>
            </w:r>
          </w:p>
        </w:tc>
        <w:tc>
          <w:tcPr>
            <w:tcW w:w="0" w:type="auto"/>
            <w:tcBorders>
              <w:top w:val="nil"/>
              <w:left w:val="single" w:sz="4" w:space="0" w:color="auto"/>
              <w:bottom w:val="nil"/>
              <w:right w:val="single" w:sz="4" w:space="0" w:color="auto"/>
            </w:tcBorders>
            <w:shd w:val="clear" w:color="auto" w:fill="auto"/>
          </w:tcPr>
          <w:p w14:paraId="0AFDDCB6" w14:textId="79C88BAD" w:rsidR="00B30C8C" w:rsidRPr="003F52E7" w:rsidRDefault="00B30C8C" w:rsidP="000B4C04">
            <w:pPr>
              <w:jc w:val="center"/>
              <w:rPr>
                <w:sz w:val="16"/>
                <w:szCs w:val="16"/>
              </w:rPr>
            </w:pPr>
            <w:r w:rsidRPr="003F52E7">
              <w:rPr>
                <w:sz w:val="16"/>
                <w:szCs w:val="16"/>
              </w:rPr>
              <w:t>O</w:t>
            </w:r>
          </w:p>
        </w:tc>
        <w:tc>
          <w:tcPr>
            <w:tcW w:w="0" w:type="auto"/>
            <w:tcBorders>
              <w:top w:val="nil"/>
              <w:left w:val="single" w:sz="4" w:space="0" w:color="auto"/>
              <w:bottom w:val="nil"/>
              <w:right w:val="nil"/>
            </w:tcBorders>
            <w:shd w:val="clear" w:color="auto" w:fill="auto"/>
          </w:tcPr>
          <w:p w14:paraId="4808EDD6" w14:textId="1DA355F3"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570398FF" w14:textId="1E25068C"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single" w:sz="4" w:space="0" w:color="auto"/>
            </w:tcBorders>
          </w:tcPr>
          <w:p w14:paraId="6D0BBE24" w14:textId="20FF6FA4" w:rsidR="00B30C8C" w:rsidRPr="003F52E7" w:rsidRDefault="00B30C8C" w:rsidP="00720D25">
            <w:pPr>
              <w:jc w:val="center"/>
              <w:rPr>
                <w:sz w:val="16"/>
                <w:szCs w:val="16"/>
              </w:rPr>
            </w:pPr>
            <w:r w:rsidRPr="003F52E7">
              <w:rPr>
                <w:sz w:val="16"/>
                <w:szCs w:val="16"/>
              </w:rPr>
              <w:t>O</w:t>
            </w:r>
          </w:p>
        </w:tc>
      </w:tr>
      <w:tr w:rsidR="00B30C8C" w:rsidRPr="00720D25" w14:paraId="400A6CB4" w14:textId="768A583F" w:rsidTr="00D071C6">
        <w:tc>
          <w:tcPr>
            <w:tcW w:w="0" w:type="auto"/>
            <w:vMerge/>
            <w:tcBorders>
              <w:top w:val="nil"/>
              <w:left w:val="single" w:sz="4" w:space="0" w:color="auto"/>
              <w:bottom w:val="single" w:sz="4" w:space="0" w:color="auto"/>
              <w:right w:val="nil"/>
            </w:tcBorders>
          </w:tcPr>
          <w:p w14:paraId="710C71C0" w14:textId="77777777" w:rsidR="00B30C8C" w:rsidRPr="00720D25" w:rsidRDefault="00B30C8C" w:rsidP="000B4C04">
            <w:pPr>
              <w:rPr>
                <w:b/>
                <w:bCs/>
                <w:sz w:val="16"/>
                <w:szCs w:val="16"/>
              </w:rPr>
            </w:pPr>
          </w:p>
        </w:tc>
        <w:tc>
          <w:tcPr>
            <w:tcW w:w="0" w:type="auto"/>
            <w:tcBorders>
              <w:top w:val="nil"/>
              <w:left w:val="nil"/>
              <w:bottom w:val="single" w:sz="4" w:space="0" w:color="auto"/>
              <w:right w:val="single" w:sz="4" w:space="0" w:color="auto"/>
            </w:tcBorders>
          </w:tcPr>
          <w:p w14:paraId="0574D7E7" w14:textId="5100A37B" w:rsidR="00B30C8C" w:rsidRPr="00720D25" w:rsidRDefault="00032F47" w:rsidP="000B4C04">
            <w:pPr>
              <w:rPr>
                <w:sz w:val="16"/>
                <w:szCs w:val="16"/>
              </w:rPr>
            </w:pPr>
            <w:r>
              <w:rPr>
                <w:sz w:val="16"/>
                <w:szCs w:val="16"/>
              </w:rPr>
              <w:t>to</w:t>
            </w:r>
            <w:r w:rsidRPr="00720D25">
              <w:rPr>
                <w:sz w:val="16"/>
                <w:szCs w:val="16"/>
              </w:rPr>
              <w:t xml:space="preserve"> soil or biomass stock (land use change)</w:t>
            </w:r>
          </w:p>
        </w:tc>
        <w:tc>
          <w:tcPr>
            <w:tcW w:w="0" w:type="auto"/>
            <w:tcBorders>
              <w:top w:val="nil"/>
              <w:left w:val="single" w:sz="4" w:space="0" w:color="auto"/>
              <w:bottom w:val="single" w:sz="4" w:space="0" w:color="auto"/>
              <w:right w:val="nil"/>
            </w:tcBorders>
            <w:shd w:val="clear" w:color="auto" w:fill="BFBFBF" w:themeFill="background1" w:themeFillShade="BF"/>
          </w:tcPr>
          <w:p w14:paraId="6E8B63D9" w14:textId="77777777" w:rsidR="00B30C8C" w:rsidRPr="003F52E7" w:rsidRDefault="00B30C8C" w:rsidP="000B4C04">
            <w:pPr>
              <w:jc w:val="center"/>
              <w:rPr>
                <w:sz w:val="16"/>
                <w:szCs w:val="16"/>
              </w:rPr>
            </w:pPr>
          </w:p>
        </w:tc>
        <w:tc>
          <w:tcPr>
            <w:tcW w:w="0" w:type="auto"/>
            <w:tcBorders>
              <w:top w:val="nil"/>
              <w:left w:val="nil"/>
              <w:bottom w:val="single" w:sz="4" w:space="0" w:color="auto"/>
              <w:right w:val="nil"/>
            </w:tcBorders>
            <w:shd w:val="clear" w:color="auto" w:fill="BFBFBF" w:themeFill="background1" w:themeFillShade="BF"/>
          </w:tcPr>
          <w:p w14:paraId="251AE030" w14:textId="77777777" w:rsidR="00B30C8C" w:rsidRPr="003F52E7" w:rsidRDefault="00B30C8C" w:rsidP="000B4C04">
            <w:pPr>
              <w:jc w:val="center"/>
              <w:rPr>
                <w:sz w:val="16"/>
                <w:szCs w:val="16"/>
              </w:rPr>
            </w:pPr>
          </w:p>
        </w:tc>
        <w:tc>
          <w:tcPr>
            <w:tcW w:w="0" w:type="auto"/>
            <w:tcBorders>
              <w:top w:val="nil"/>
              <w:left w:val="nil"/>
              <w:bottom w:val="single" w:sz="4" w:space="0" w:color="auto"/>
              <w:right w:val="nil"/>
            </w:tcBorders>
            <w:shd w:val="clear" w:color="auto" w:fill="BFBFBF" w:themeFill="background1" w:themeFillShade="BF"/>
          </w:tcPr>
          <w:p w14:paraId="1C09C1BD" w14:textId="77777777" w:rsidR="00B30C8C" w:rsidRPr="003F52E7" w:rsidRDefault="00B30C8C" w:rsidP="000B4C04">
            <w:pPr>
              <w:jc w:val="center"/>
              <w:rPr>
                <w:sz w:val="16"/>
                <w:szCs w:val="16"/>
              </w:rPr>
            </w:pPr>
          </w:p>
        </w:tc>
        <w:tc>
          <w:tcPr>
            <w:tcW w:w="0" w:type="auto"/>
            <w:tcBorders>
              <w:top w:val="nil"/>
              <w:left w:val="nil"/>
              <w:bottom w:val="single" w:sz="4" w:space="0" w:color="auto"/>
              <w:right w:val="single" w:sz="4" w:space="0" w:color="auto"/>
            </w:tcBorders>
            <w:shd w:val="clear" w:color="auto" w:fill="BFBFBF" w:themeFill="background1" w:themeFillShade="BF"/>
          </w:tcPr>
          <w:p w14:paraId="3A361335" w14:textId="77777777" w:rsidR="00B30C8C" w:rsidRPr="003F52E7" w:rsidRDefault="00B30C8C" w:rsidP="000B4C04">
            <w:pPr>
              <w:jc w:val="center"/>
              <w:rPr>
                <w:sz w:val="16"/>
                <w:szCs w:val="16"/>
              </w:rPr>
            </w:pPr>
          </w:p>
        </w:tc>
        <w:tc>
          <w:tcPr>
            <w:tcW w:w="0" w:type="auto"/>
            <w:tcBorders>
              <w:top w:val="nil"/>
              <w:left w:val="single" w:sz="4" w:space="0" w:color="auto"/>
              <w:bottom w:val="single" w:sz="4" w:space="0" w:color="auto"/>
              <w:right w:val="nil"/>
            </w:tcBorders>
            <w:shd w:val="clear" w:color="auto" w:fill="auto"/>
          </w:tcPr>
          <w:p w14:paraId="74827F1A" w14:textId="49BFE0F2" w:rsidR="00B30C8C" w:rsidRPr="003F52E7" w:rsidRDefault="00032F47"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shd w:val="clear" w:color="auto" w:fill="auto"/>
          </w:tcPr>
          <w:p w14:paraId="4D5311A3" w14:textId="15D336EB"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tcPr>
          <w:p w14:paraId="0CE625F6" w14:textId="62EE96EF"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single" w:sz="4" w:space="0" w:color="auto"/>
            </w:tcBorders>
            <w:shd w:val="clear" w:color="auto" w:fill="auto"/>
          </w:tcPr>
          <w:p w14:paraId="06D88A89" w14:textId="765EC665" w:rsidR="00B30C8C" w:rsidRPr="003F52E7" w:rsidRDefault="00032F47" w:rsidP="000B4C04">
            <w:pPr>
              <w:jc w:val="center"/>
              <w:rPr>
                <w:sz w:val="16"/>
                <w:szCs w:val="16"/>
              </w:rPr>
            </w:pPr>
            <w:r w:rsidRPr="003F52E7">
              <w:rPr>
                <w:sz w:val="16"/>
                <w:szCs w:val="16"/>
              </w:rPr>
              <w:t>O</w:t>
            </w:r>
          </w:p>
        </w:tc>
        <w:tc>
          <w:tcPr>
            <w:tcW w:w="0" w:type="auto"/>
            <w:tcBorders>
              <w:top w:val="nil"/>
              <w:left w:val="single" w:sz="4" w:space="0" w:color="auto"/>
              <w:bottom w:val="single" w:sz="4" w:space="0" w:color="auto"/>
              <w:right w:val="single" w:sz="4" w:space="0" w:color="auto"/>
            </w:tcBorders>
            <w:shd w:val="clear" w:color="auto" w:fill="auto"/>
          </w:tcPr>
          <w:p w14:paraId="3C4767F6" w14:textId="727C33CE" w:rsidR="00B30C8C" w:rsidRPr="003F52E7" w:rsidRDefault="00B30C8C" w:rsidP="000B4C04">
            <w:pPr>
              <w:jc w:val="center"/>
              <w:rPr>
                <w:sz w:val="16"/>
                <w:szCs w:val="16"/>
              </w:rPr>
            </w:pPr>
            <w:r w:rsidRPr="003F52E7">
              <w:rPr>
                <w:sz w:val="16"/>
                <w:szCs w:val="16"/>
              </w:rPr>
              <w:t>O</w:t>
            </w:r>
          </w:p>
        </w:tc>
        <w:tc>
          <w:tcPr>
            <w:tcW w:w="0" w:type="auto"/>
            <w:tcBorders>
              <w:top w:val="nil"/>
              <w:left w:val="single" w:sz="4" w:space="0" w:color="auto"/>
              <w:bottom w:val="single" w:sz="4" w:space="0" w:color="auto"/>
              <w:right w:val="nil"/>
            </w:tcBorders>
            <w:shd w:val="clear" w:color="auto" w:fill="auto"/>
          </w:tcPr>
          <w:p w14:paraId="1A6C1911" w14:textId="21DC643E"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tcPr>
          <w:p w14:paraId="71B48663" w14:textId="1EFE627C"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single" w:sz="4" w:space="0" w:color="auto"/>
            </w:tcBorders>
          </w:tcPr>
          <w:p w14:paraId="34685BC1" w14:textId="2014FF39" w:rsidR="00B30C8C" w:rsidRPr="003F52E7" w:rsidRDefault="00B30C8C" w:rsidP="000B4C04">
            <w:pPr>
              <w:jc w:val="center"/>
              <w:rPr>
                <w:sz w:val="16"/>
                <w:szCs w:val="16"/>
              </w:rPr>
            </w:pPr>
            <w:r w:rsidRPr="003F52E7">
              <w:rPr>
                <w:sz w:val="16"/>
                <w:szCs w:val="16"/>
              </w:rPr>
              <w:t>X</w:t>
            </w:r>
          </w:p>
        </w:tc>
      </w:tr>
      <w:tr w:rsidR="00B30C8C" w:rsidRPr="00720D25" w14:paraId="0678991E" w14:textId="2294C020" w:rsidTr="00D071C6">
        <w:tc>
          <w:tcPr>
            <w:tcW w:w="0" w:type="auto"/>
            <w:vMerge w:val="restart"/>
            <w:tcBorders>
              <w:top w:val="single" w:sz="4" w:space="0" w:color="auto"/>
              <w:left w:val="single" w:sz="4" w:space="0" w:color="auto"/>
              <w:bottom w:val="nil"/>
              <w:right w:val="nil"/>
            </w:tcBorders>
          </w:tcPr>
          <w:p w14:paraId="65303CBB" w14:textId="4022D938" w:rsidR="00B30C8C" w:rsidRPr="00720D25" w:rsidRDefault="00D75615" w:rsidP="000B4C04">
            <w:pPr>
              <w:rPr>
                <w:b/>
                <w:bCs/>
                <w:sz w:val="16"/>
                <w:szCs w:val="16"/>
              </w:rPr>
            </w:pPr>
            <w:r>
              <w:rPr>
                <w:b/>
                <w:bCs/>
                <w:sz w:val="16"/>
                <w:szCs w:val="16"/>
              </w:rPr>
              <w:t>ILCD-</w:t>
            </w:r>
            <w:r w:rsidR="00B30C8C" w:rsidRPr="00720D25">
              <w:rPr>
                <w:b/>
                <w:bCs/>
                <w:sz w:val="16"/>
                <w:szCs w:val="16"/>
              </w:rPr>
              <w:t>EF</w:t>
            </w:r>
            <w:r w:rsidR="00B30C8C">
              <w:rPr>
                <w:b/>
                <w:bCs/>
                <w:sz w:val="16"/>
                <w:szCs w:val="16"/>
              </w:rPr>
              <w:t xml:space="preserve"> </w:t>
            </w:r>
            <w:r w:rsidR="00B30C8C" w:rsidRPr="00720D25">
              <w:rPr>
                <w:b/>
                <w:bCs/>
                <w:sz w:val="16"/>
                <w:szCs w:val="16"/>
              </w:rPr>
              <w:t>v3.0</w:t>
            </w:r>
          </w:p>
        </w:tc>
        <w:tc>
          <w:tcPr>
            <w:tcW w:w="0" w:type="auto"/>
            <w:tcBorders>
              <w:top w:val="single" w:sz="4" w:space="0" w:color="auto"/>
              <w:left w:val="nil"/>
              <w:bottom w:val="nil"/>
              <w:right w:val="single" w:sz="4" w:space="0" w:color="auto"/>
            </w:tcBorders>
          </w:tcPr>
          <w:p w14:paraId="0696BBE3" w14:textId="20037EA1" w:rsidR="00B30C8C" w:rsidRPr="00720D25" w:rsidRDefault="00B30C8C" w:rsidP="000B4C04">
            <w:pPr>
              <w:rPr>
                <w:sz w:val="16"/>
                <w:szCs w:val="16"/>
              </w:rPr>
            </w:pPr>
            <w:r w:rsidRPr="00720D25">
              <w:rPr>
                <w:sz w:val="16"/>
                <w:szCs w:val="16"/>
              </w:rPr>
              <w:t>fossil</w:t>
            </w:r>
          </w:p>
        </w:tc>
        <w:tc>
          <w:tcPr>
            <w:tcW w:w="0" w:type="auto"/>
            <w:tcBorders>
              <w:top w:val="single" w:sz="4" w:space="0" w:color="auto"/>
              <w:left w:val="single" w:sz="4" w:space="0" w:color="auto"/>
              <w:bottom w:val="nil"/>
              <w:right w:val="nil"/>
            </w:tcBorders>
            <w:shd w:val="clear" w:color="auto" w:fill="auto"/>
          </w:tcPr>
          <w:p w14:paraId="5FB2A0CB" w14:textId="608FEED1" w:rsidR="00B30C8C" w:rsidRPr="003F52E7" w:rsidRDefault="00B30C8C" w:rsidP="000B4C04">
            <w:pPr>
              <w:jc w:val="center"/>
              <w:rPr>
                <w:sz w:val="16"/>
                <w:szCs w:val="16"/>
              </w:rPr>
            </w:pPr>
            <w:r w:rsidRPr="003F52E7">
              <w:rPr>
                <w:sz w:val="16"/>
                <w:szCs w:val="16"/>
              </w:rPr>
              <w:t>O</w:t>
            </w:r>
          </w:p>
        </w:tc>
        <w:tc>
          <w:tcPr>
            <w:tcW w:w="0" w:type="auto"/>
            <w:tcBorders>
              <w:top w:val="single" w:sz="4" w:space="0" w:color="auto"/>
              <w:left w:val="nil"/>
              <w:bottom w:val="nil"/>
              <w:right w:val="nil"/>
            </w:tcBorders>
          </w:tcPr>
          <w:p w14:paraId="0375C03D" w14:textId="0CC9C236"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nil"/>
              <w:right w:val="nil"/>
            </w:tcBorders>
          </w:tcPr>
          <w:p w14:paraId="494A21A0" w14:textId="332C55E1"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nil"/>
              <w:right w:val="single" w:sz="4" w:space="0" w:color="auto"/>
            </w:tcBorders>
          </w:tcPr>
          <w:p w14:paraId="5447BF62" w14:textId="7CB5DC4A" w:rsidR="00B30C8C" w:rsidRPr="003F52E7" w:rsidRDefault="00B30C8C" w:rsidP="00720D25">
            <w:pPr>
              <w:rPr>
                <w:sz w:val="16"/>
                <w:szCs w:val="16"/>
              </w:rPr>
            </w:pPr>
            <w:r w:rsidRPr="003F52E7">
              <w:rPr>
                <w:sz w:val="16"/>
                <w:szCs w:val="16"/>
              </w:rPr>
              <w:t>(o)</w:t>
            </w:r>
          </w:p>
        </w:tc>
        <w:tc>
          <w:tcPr>
            <w:tcW w:w="0" w:type="auto"/>
            <w:tcBorders>
              <w:top w:val="single" w:sz="4" w:space="0" w:color="auto"/>
              <w:left w:val="single" w:sz="4" w:space="0" w:color="auto"/>
              <w:bottom w:val="nil"/>
              <w:right w:val="nil"/>
            </w:tcBorders>
            <w:shd w:val="clear" w:color="auto" w:fill="BFBFBF" w:themeFill="background1" w:themeFillShade="BF"/>
          </w:tcPr>
          <w:p w14:paraId="62CF87D3" w14:textId="478BABB9" w:rsidR="00B30C8C" w:rsidRPr="003F52E7" w:rsidRDefault="00B30C8C" w:rsidP="000B4C04">
            <w:pPr>
              <w:jc w:val="center"/>
              <w:rPr>
                <w:sz w:val="16"/>
                <w:szCs w:val="16"/>
              </w:rPr>
            </w:pPr>
          </w:p>
        </w:tc>
        <w:tc>
          <w:tcPr>
            <w:tcW w:w="0" w:type="auto"/>
            <w:tcBorders>
              <w:top w:val="single" w:sz="4" w:space="0" w:color="auto"/>
              <w:left w:val="nil"/>
              <w:bottom w:val="nil"/>
              <w:right w:val="nil"/>
            </w:tcBorders>
            <w:shd w:val="clear" w:color="auto" w:fill="BFBFBF" w:themeFill="background1" w:themeFillShade="BF"/>
          </w:tcPr>
          <w:p w14:paraId="4E9AA210" w14:textId="77777777" w:rsidR="00B30C8C" w:rsidRPr="003F52E7" w:rsidRDefault="00B30C8C" w:rsidP="000B4C04">
            <w:pPr>
              <w:jc w:val="center"/>
              <w:rPr>
                <w:sz w:val="16"/>
                <w:szCs w:val="16"/>
              </w:rPr>
            </w:pPr>
          </w:p>
        </w:tc>
        <w:tc>
          <w:tcPr>
            <w:tcW w:w="0" w:type="auto"/>
            <w:tcBorders>
              <w:top w:val="single" w:sz="4" w:space="0" w:color="auto"/>
              <w:left w:val="nil"/>
              <w:bottom w:val="nil"/>
              <w:right w:val="nil"/>
            </w:tcBorders>
            <w:shd w:val="clear" w:color="auto" w:fill="BFBFBF" w:themeFill="background1" w:themeFillShade="BF"/>
          </w:tcPr>
          <w:p w14:paraId="7D1C86EE" w14:textId="77777777" w:rsidR="00B30C8C" w:rsidRPr="003F52E7" w:rsidRDefault="00B30C8C" w:rsidP="000B4C04">
            <w:pPr>
              <w:jc w:val="center"/>
              <w:rPr>
                <w:sz w:val="16"/>
                <w:szCs w:val="16"/>
              </w:rPr>
            </w:pPr>
          </w:p>
        </w:tc>
        <w:tc>
          <w:tcPr>
            <w:tcW w:w="0" w:type="auto"/>
            <w:tcBorders>
              <w:top w:val="single" w:sz="4" w:space="0" w:color="auto"/>
              <w:left w:val="nil"/>
              <w:bottom w:val="nil"/>
              <w:right w:val="single" w:sz="4" w:space="0" w:color="auto"/>
            </w:tcBorders>
            <w:shd w:val="clear" w:color="auto" w:fill="BFBFBF" w:themeFill="background1" w:themeFillShade="BF"/>
          </w:tcPr>
          <w:p w14:paraId="1D4815AF" w14:textId="744B0570" w:rsidR="00B30C8C" w:rsidRPr="003F52E7" w:rsidRDefault="00B30C8C" w:rsidP="000B4C04">
            <w:pPr>
              <w:jc w:val="center"/>
              <w:rPr>
                <w:sz w:val="16"/>
                <w:szCs w:val="16"/>
              </w:rPr>
            </w:pPr>
          </w:p>
        </w:tc>
        <w:tc>
          <w:tcPr>
            <w:tcW w:w="0" w:type="auto"/>
            <w:tcBorders>
              <w:top w:val="single" w:sz="4" w:space="0" w:color="auto"/>
              <w:left w:val="single" w:sz="4" w:space="0" w:color="auto"/>
              <w:bottom w:val="nil"/>
              <w:right w:val="single" w:sz="4" w:space="0" w:color="auto"/>
            </w:tcBorders>
            <w:shd w:val="clear" w:color="auto" w:fill="auto"/>
          </w:tcPr>
          <w:p w14:paraId="71749431" w14:textId="25BAA5FB" w:rsidR="00B30C8C" w:rsidRPr="003F52E7" w:rsidRDefault="00B30C8C" w:rsidP="000B4C04">
            <w:pPr>
              <w:jc w:val="center"/>
              <w:rPr>
                <w:sz w:val="16"/>
                <w:szCs w:val="16"/>
              </w:rPr>
            </w:pPr>
            <w:r w:rsidRPr="003F52E7">
              <w:rPr>
                <w:sz w:val="16"/>
                <w:szCs w:val="16"/>
              </w:rPr>
              <w:t>O</w:t>
            </w:r>
          </w:p>
        </w:tc>
        <w:tc>
          <w:tcPr>
            <w:tcW w:w="0" w:type="auto"/>
            <w:tcBorders>
              <w:top w:val="single" w:sz="4" w:space="0" w:color="auto"/>
              <w:left w:val="single" w:sz="4" w:space="0" w:color="auto"/>
              <w:bottom w:val="nil"/>
              <w:right w:val="nil"/>
            </w:tcBorders>
            <w:shd w:val="clear" w:color="auto" w:fill="auto"/>
          </w:tcPr>
          <w:p w14:paraId="20660FCB" w14:textId="047E42F0" w:rsidR="00B30C8C" w:rsidRPr="003F52E7" w:rsidRDefault="00B30C8C" w:rsidP="000B4C04">
            <w:pPr>
              <w:jc w:val="center"/>
              <w:rPr>
                <w:sz w:val="16"/>
                <w:szCs w:val="16"/>
              </w:rPr>
            </w:pPr>
            <w:r w:rsidRPr="003F52E7">
              <w:rPr>
                <w:sz w:val="16"/>
                <w:szCs w:val="16"/>
              </w:rPr>
              <w:t>O</w:t>
            </w:r>
          </w:p>
        </w:tc>
        <w:tc>
          <w:tcPr>
            <w:tcW w:w="0" w:type="auto"/>
            <w:tcBorders>
              <w:top w:val="single" w:sz="4" w:space="0" w:color="auto"/>
              <w:left w:val="nil"/>
              <w:bottom w:val="nil"/>
              <w:right w:val="nil"/>
            </w:tcBorders>
          </w:tcPr>
          <w:p w14:paraId="1B8E4F2B" w14:textId="7ADA9FDD"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nil"/>
              <w:right w:val="single" w:sz="4" w:space="0" w:color="auto"/>
            </w:tcBorders>
          </w:tcPr>
          <w:p w14:paraId="3F9B4A44" w14:textId="3033E7B5" w:rsidR="00B30C8C" w:rsidRPr="003F52E7" w:rsidRDefault="00B30C8C" w:rsidP="000B4C04">
            <w:pPr>
              <w:jc w:val="center"/>
              <w:rPr>
                <w:sz w:val="16"/>
                <w:szCs w:val="16"/>
              </w:rPr>
            </w:pPr>
            <w:r w:rsidRPr="003F52E7">
              <w:rPr>
                <w:sz w:val="16"/>
                <w:szCs w:val="16"/>
              </w:rPr>
              <w:t>X</w:t>
            </w:r>
          </w:p>
        </w:tc>
      </w:tr>
      <w:tr w:rsidR="00B30C8C" w:rsidRPr="00720D25" w14:paraId="75000E3E" w14:textId="437CE6D9" w:rsidTr="00F00C8D">
        <w:tc>
          <w:tcPr>
            <w:tcW w:w="0" w:type="auto"/>
            <w:vMerge/>
            <w:tcBorders>
              <w:top w:val="nil"/>
              <w:left w:val="single" w:sz="4" w:space="0" w:color="auto"/>
              <w:bottom w:val="nil"/>
              <w:right w:val="nil"/>
            </w:tcBorders>
          </w:tcPr>
          <w:p w14:paraId="5B96DA7B" w14:textId="77777777" w:rsidR="00B30C8C" w:rsidRPr="00720D25" w:rsidRDefault="00B30C8C" w:rsidP="000B4C04">
            <w:pPr>
              <w:rPr>
                <w:b/>
                <w:bCs/>
                <w:sz w:val="16"/>
                <w:szCs w:val="16"/>
              </w:rPr>
            </w:pPr>
          </w:p>
        </w:tc>
        <w:tc>
          <w:tcPr>
            <w:tcW w:w="0" w:type="auto"/>
            <w:tcBorders>
              <w:top w:val="nil"/>
              <w:left w:val="nil"/>
              <w:bottom w:val="nil"/>
              <w:right w:val="single" w:sz="4" w:space="0" w:color="auto"/>
            </w:tcBorders>
          </w:tcPr>
          <w:p w14:paraId="45487E92" w14:textId="01EE1BFB" w:rsidR="00B30C8C" w:rsidRPr="00720D25" w:rsidRDefault="00B30C8C" w:rsidP="000B4C04">
            <w:pPr>
              <w:rPr>
                <w:sz w:val="16"/>
                <w:szCs w:val="16"/>
              </w:rPr>
            </w:pPr>
            <w:r w:rsidRPr="00720D25">
              <w:rPr>
                <w:sz w:val="16"/>
                <w:szCs w:val="16"/>
              </w:rPr>
              <w:t>biogenic</w:t>
            </w:r>
          </w:p>
        </w:tc>
        <w:tc>
          <w:tcPr>
            <w:tcW w:w="0" w:type="auto"/>
            <w:tcBorders>
              <w:top w:val="nil"/>
              <w:left w:val="single" w:sz="4" w:space="0" w:color="auto"/>
              <w:bottom w:val="nil"/>
              <w:right w:val="nil"/>
            </w:tcBorders>
            <w:shd w:val="clear" w:color="auto" w:fill="auto"/>
          </w:tcPr>
          <w:p w14:paraId="092C715F" w14:textId="6A26F5AF"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14D6498A" w14:textId="73AC1FA6" w:rsidR="00B30C8C" w:rsidRPr="003F52E7" w:rsidRDefault="00B30C8C" w:rsidP="000B4C04">
            <w:pPr>
              <w:jc w:val="center"/>
              <w:rPr>
                <w:sz w:val="16"/>
                <w:szCs w:val="16"/>
              </w:rPr>
            </w:pPr>
            <w:r w:rsidRPr="003F52E7">
              <w:rPr>
                <w:sz w:val="16"/>
                <w:szCs w:val="16"/>
              </w:rPr>
              <w:t>O</w:t>
            </w:r>
          </w:p>
        </w:tc>
        <w:tc>
          <w:tcPr>
            <w:tcW w:w="0" w:type="auto"/>
            <w:tcBorders>
              <w:top w:val="nil"/>
              <w:left w:val="nil"/>
              <w:bottom w:val="nil"/>
              <w:right w:val="nil"/>
            </w:tcBorders>
          </w:tcPr>
          <w:p w14:paraId="5147BE7E" w14:textId="42917016"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single" w:sz="4" w:space="0" w:color="auto"/>
            </w:tcBorders>
          </w:tcPr>
          <w:p w14:paraId="307BD4D6" w14:textId="7971BDC3" w:rsidR="00B30C8C" w:rsidRPr="003F52E7" w:rsidRDefault="00B30C8C" w:rsidP="000B4C04">
            <w:pPr>
              <w:jc w:val="center"/>
              <w:rPr>
                <w:sz w:val="16"/>
                <w:szCs w:val="16"/>
              </w:rPr>
            </w:pPr>
            <w:r w:rsidRPr="003F52E7">
              <w:rPr>
                <w:sz w:val="16"/>
                <w:szCs w:val="16"/>
              </w:rPr>
              <w:t>(o)</w:t>
            </w:r>
          </w:p>
        </w:tc>
        <w:tc>
          <w:tcPr>
            <w:tcW w:w="0" w:type="auto"/>
            <w:tcBorders>
              <w:top w:val="nil"/>
              <w:left w:val="single" w:sz="4" w:space="0" w:color="auto"/>
              <w:bottom w:val="nil"/>
              <w:right w:val="nil"/>
            </w:tcBorders>
            <w:shd w:val="clear" w:color="auto" w:fill="BFBFBF" w:themeFill="background1" w:themeFillShade="BF"/>
          </w:tcPr>
          <w:p w14:paraId="0906042F" w14:textId="5F85F102"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46DB3B2B" w14:textId="77777777"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7871CE5D" w14:textId="77777777" w:rsidR="00B30C8C" w:rsidRPr="003F52E7" w:rsidRDefault="00B30C8C" w:rsidP="000B4C04">
            <w:pPr>
              <w:jc w:val="center"/>
              <w:rPr>
                <w:sz w:val="16"/>
                <w:szCs w:val="16"/>
              </w:rPr>
            </w:pPr>
          </w:p>
        </w:tc>
        <w:tc>
          <w:tcPr>
            <w:tcW w:w="0" w:type="auto"/>
            <w:tcBorders>
              <w:top w:val="nil"/>
              <w:left w:val="nil"/>
              <w:bottom w:val="nil"/>
              <w:right w:val="single" w:sz="4" w:space="0" w:color="auto"/>
            </w:tcBorders>
            <w:shd w:val="clear" w:color="auto" w:fill="BFBFBF" w:themeFill="background1" w:themeFillShade="BF"/>
          </w:tcPr>
          <w:p w14:paraId="6379AE05" w14:textId="4A71525E" w:rsidR="00B30C8C" w:rsidRPr="003F52E7" w:rsidRDefault="00B30C8C" w:rsidP="000B4C04">
            <w:pPr>
              <w:jc w:val="center"/>
              <w:rPr>
                <w:sz w:val="16"/>
                <w:szCs w:val="16"/>
              </w:rPr>
            </w:pPr>
          </w:p>
        </w:tc>
        <w:tc>
          <w:tcPr>
            <w:tcW w:w="0" w:type="auto"/>
            <w:tcBorders>
              <w:top w:val="nil"/>
              <w:left w:val="single" w:sz="4" w:space="0" w:color="auto"/>
              <w:bottom w:val="nil"/>
              <w:right w:val="single" w:sz="4" w:space="0" w:color="auto"/>
            </w:tcBorders>
            <w:shd w:val="clear" w:color="auto" w:fill="auto"/>
          </w:tcPr>
          <w:p w14:paraId="4E15E802" w14:textId="0D473085" w:rsidR="00B30C8C" w:rsidRPr="003F52E7" w:rsidRDefault="00B30C8C" w:rsidP="000B4C04">
            <w:pPr>
              <w:jc w:val="center"/>
              <w:rPr>
                <w:sz w:val="16"/>
                <w:szCs w:val="16"/>
              </w:rPr>
            </w:pPr>
            <w:r w:rsidRPr="003F52E7">
              <w:rPr>
                <w:sz w:val="16"/>
                <w:szCs w:val="16"/>
              </w:rPr>
              <w:t>X</w:t>
            </w:r>
            <w:r w:rsidR="004F1BA0" w:rsidRPr="003F52E7">
              <w:rPr>
                <w:sz w:val="16"/>
                <w:szCs w:val="16"/>
              </w:rPr>
              <w:t>’</w:t>
            </w:r>
          </w:p>
        </w:tc>
        <w:tc>
          <w:tcPr>
            <w:tcW w:w="0" w:type="auto"/>
            <w:tcBorders>
              <w:top w:val="nil"/>
              <w:left w:val="single" w:sz="4" w:space="0" w:color="auto"/>
              <w:bottom w:val="nil"/>
              <w:right w:val="nil"/>
            </w:tcBorders>
            <w:shd w:val="clear" w:color="auto" w:fill="auto"/>
          </w:tcPr>
          <w:p w14:paraId="397267AC" w14:textId="2220CB7D"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6C332D05" w14:textId="387C922D" w:rsidR="00B30C8C" w:rsidRPr="003F52E7" w:rsidRDefault="00DC0B01" w:rsidP="000B4C04">
            <w:pPr>
              <w:jc w:val="center"/>
              <w:rPr>
                <w:sz w:val="16"/>
                <w:szCs w:val="16"/>
              </w:rPr>
            </w:pPr>
            <w:r w:rsidRPr="003060B0">
              <w:rPr>
                <w:sz w:val="16"/>
                <w:szCs w:val="16"/>
              </w:rPr>
              <w:t>X’</w:t>
            </w:r>
          </w:p>
        </w:tc>
        <w:tc>
          <w:tcPr>
            <w:tcW w:w="0" w:type="auto"/>
            <w:tcBorders>
              <w:top w:val="nil"/>
              <w:left w:val="nil"/>
              <w:bottom w:val="nil"/>
              <w:right w:val="single" w:sz="4" w:space="0" w:color="auto"/>
            </w:tcBorders>
          </w:tcPr>
          <w:p w14:paraId="29B0EC00" w14:textId="19B6CAAB" w:rsidR="00B30C8C" w:rsidRPr="003F52E7" w:rsidRDefault="00B30C8C" w:rsidP="000B4C04">
            <w:pPr>
              <w:jc w:val="center"/>
              <w:rPr>
                <w:sz w:val="16"/>
                <w:szCs w:val="16"/>
              </w:rPr>
            </w:pPr>
            <w:r w:rsidRPr="003F52E7">
              <w:rPr>
                <w:sz w:val="16"/>
                <w:szCs w:val="16"/>
              </w:rPr>
              <w:t>X</w:t>
            </w:r>
          </w:p>
        </w:tc>
      </w:tr>
      <w:tr w:rsidR="00B30C8C" w:rsidRPr="00720D25" w14:paraId="25105AF3" w14:textId="035A7553" w:rsidTr="00F00C8D">
        <w:tc>
          <w:tcPr>
            <w:tcW w:w="0" w:type="auto"/>
            <w:vMerge/>
            <w:tcBorders>
              <w:top w:val="nil"/>
              <w:left w:val="single" w:sz="4" w:space="0" w:color="auto"/>
              <w:bottom w:val="nil"/>
              <w:right w:val="nil"/>
            </w:tcBorders>
          </w:tcPr>
          <w:p w14:paraId="126009DD" w14:textId="77777777" w:rsidR="00B30C8C" w:rsidRPr="00720D25" w:rsidRDefault="00B30C8C" w:rsidP="000B4C04">
            <w:pPr>
              <w:rPr>
                <w:b/>
                <w:bCs/>
                <w:sz w:val="16"/>
                <w:szCs w:val="16"/>
              </w:rPr>
            </w:pPr>
          </w:p>
        </w:tc>
        <w:tc>
          <w:tcPr>
            <w:tcW w:w="0" w:type="auto"/>
            <w:tcBorders>
              <w:top w:val="nil"/>
              <w:left w:val="nil"/>
              <w:bottom w:val="nil"/>
              <w:right w:val="single" w:sz="4" w:space="0" w:color="auto"/>
            </w:tcBorders>
          </w:tcPr>
          <w:p w14:paraId="09672BBF" w14:textId="57BB7858" w:rsidR="00B30C8C" w:rsidRPr="00720D25" w:rsidRDefault="00B30C8C" w:rsidP="000B4C04">
            <w:pPr>
              <w:rPr>
                <w:sz w:val="16"/>
                <w:szCs w:val="16"/>
              </w:rPr>
            </w:pPr>
            <w:r w:rsidRPr="00720D25">
              <w:rPr>
                <w:sz w:val="16"/>
                <w:szCs w:val="16"/>
              </w:rPr>
              <w:t>land use change</w:t>
            </w:r>
          </w:p>
        </w:tc>
        <w:tc>
          <w:tcPr>
            <w:tcW w:w="0" w:type="auto"/>
            <w:tcBorders>
              <w:top w:val="nil"/>
              <w:left w:val="single" w:sz="4" w:space="0" w:color="auto"/>
              <w:bottom w:val="nil"/>
              <w:right w:val="nil"/>
            </w:tcBorders>
            <w:shd w:val="clear" w:color="auto" w:fill="auto"/>
          </w:tcPr>
          <w:p w14:paraId="5605E44D" w14:textId="41F7D7C6"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71BAA13F" w14:textId="75185813"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350A8117" w14:textId="1489D046" w:rsidR="00B30C8C" w:rsidRPr="003F52E7" w:rsidRDefault="00B30C8C" w:rsidP="000B4C04">
            <w:pPr>
              <w:jc w:val="center"/>
              <w:rPr>
                <w:sz w:val="16"/>
                <w:szCs w:val="16"/>
              </w:rPr>
            </w:pPr>
            <w:r w:rsidRPr="003F52E7">
              <w:rPr>
                <w:sz w:val="16"/>
                <w:szCs w:val="16"/>
              </w:rPr>
              <w:t>O</w:t>
            </w:r>
          </w:p>
        </w:tc>
        <w:tc>
          <w:tcPr>
            <w:tcW w:w="0" w:type="auto"/>
            <w:tcBorders>
              <w:top w:val="nil"/>
              <w:left w:val="nil"/>
              <w:bottom w:val="nil"/>
              <w:right w:val="single" w:sz="4" w:space="0" w:color="auto"/>
            </w:tcBorders>
          </w:tcPr>
          <w:p w14:paraId="4AD53E2D" w14:textId="0607D238" w:rsidR="00B30C8C" w:rsidRPr="003F52E7" w:rsidRDefault="00B30C8C" w:rsidP="000B4C04">
            <w:pPr>
              <w:jc w:val="center"/>
              <w:rPr>
                <w:sz w:val="16"/>
                <w:szCs w:val="16"/>
              </w:rPr>
            </w:pPr>
            <w:r w:rsidRPr="003F52E7">
              <w:rPr>
                <w:sz w:val="16"/>
                <w:szCs w:val="16"/>
              </w:rPr>
              <w:t>X</w:t>
            </w:r>
          </w:p>
        </w:tc>
        <w:tc>
          <w:tcPr>
            <w:tcW w:w="0" w:type="auto"/>
            <w:tcBorders>
              <w:top w:val="nil"/>
              <w:left w:val="single" w:sz="4" w:space="0" w:color="auto"/>
              <w:bottom w:val="nil"/>
              <w:right w:val="nil"/>
            </w:tcBorders>
            <w:shd w:val="clear" w:color="auto" w:fill="BFBFBF" w:themeFill="background1" w:themeFillShade="BF"/>
          </w:tcPr>
          <w:p w14:paraId="3B14345E" w14:textId="19A0D9EE"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1129BE30" w14:textId="77777777"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3D02DFEE" w14:textId="77777777" w:rsidR="00B30C8C" w:rsidRPr="003F52E7" w:rsidRDefault="00B30C8C" w:rsidP="000B4C04">
            <w:pPr>
              <w:jc w:val="center"/>
              <w:rPr>
                <w:sz w:val="16"/>
                <w:szCs w:val="16"/>
              </w:rPr>
            </w:pPr>
          </w:p>
        </w:tc>
        <w:tc>
          <w:tcPr>
            <w:tcW w:w="0" w:type="auto"/>
            <w:tcBorders>
              <w:top w:val="nil"/>
              <w:left w:val="nil"/>
              <w:bottom w:val="nil"/>
              <w:right w:val="single" w:sz="4" w:space="0" w:color="auto"/>
            </w:tcBorders>
            <w:shd w:val="clear" w:color="auto" w:fill="BFBFBF" w:themeFill="background1" w:themeFillShade="BF"/>
          </w:tcPr>
          <w:p w14:paraId="0971E838" w14:textId="4106CD68" w:rsidR="00B30C8C" w:rsidRPr="003F52E7" w:rsidRDefault="00B30C8C" w:rsidP="000B4C04">
            <w:pPr>
              <w:jc w:val="center"/>
              <w:rPr>
                <w:sz w:val="16"/>
                <w:szCs w:val="16"/>
              </w:rPr>
            </w:pPr>
          </w:p>
        </w:tc>
        <w:tc>
          <w:tcPr>
            <w:tcW w:w="0" w:type="auto"/>
            <w:tcBorders>
              <w:top w:val="nil"/>
              <w:left w:val="single" w:sz="4" w:space="0" w:color="auto"/>
              <w:bottom w:val="nil"/>
              <w:right w:val="single" w:sz="4" w:space="0" w:color="auto"/>
            </w:tcBorders>
            <w:shd w:val="clear" w:color="auto" w:fill="auto"/>
          </w:tcPr>
          <w:p w14:paraId="71E66955" w14:textId="5C1D9EF8" w:rsidR="00B30C8C" w:rsidRPr="003F52E7" w:rsidRDefault="00B30C8C" w:rsidP="000B4C04">
            <w:pPr>
              <w:jc w:val="center"/>
              <w:rPr>
                <w:sz w:val="16"/>
                <w:szCs w:val="16"/>
              </w:rPr>
            </w:pPr>
            <w:r w:rsidRPr="003F52E7">
              <w:rPr>
                <w:sz w:val="16"/>
                <w:szCs w:val="16"/>
              </w:rPr>
              <w:t>O</w:t>
            </w:r>
          </w:p>
        </w:tc>
        <w:tc>
          <w:tcPr>
            <w:tcW w:w="0" w:type="auto"/>
            <w:tcBorders>
              <w:top w:val="nil"/>
              <w:left w:val="single" w:sz="4" w:space="0" w:color="auto"/>
              <w:bottom w:val="nil"/>
              <w:right w:val="nil"/>
            </w:tcBorders>
            <w:shd w:val="clear" w:color="auto" w:fill="auto"/>
          </w:tcPr>
          <w:p w14:paraId="2F63DC8A" w14:textId="77687A57"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4644A566" w14:textId="7E2A4B2C"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single" w:sz="4" w:space="0" w:color="auto"/>
            </w:tcBorders>
          </w:tcPr>
          <w:p w14:paraId="4053A2E8" w14:textId="3792C2A8" w:rsidR="00B30C8C" w:rsidRPr="003F52E7" w:rsidRDefault="00B30C8C" w:rsidP="000B4C04">
            <w:pPr>
              <w:jc w:val="center"/>
              <w:rPr>
                <w:sz w:val="16"/>
                <w:szCs w:val="16"/>
              </w:rPr>
            </w:pPr>
            <w:r w:rsidRPr="003F52E7">
              <w:rPr>
                <w:sz w:val="16"/>
                <w:szCs w:val="16"/>
              </w:rPr>
              <w:t>O</w:t>
            </w:r>
          </w:p>
        </w:tc>
      </w:tr>
      <w:tr w:rsidR="00B30C8C" w:rsidRPr="00720D25" w14:paraId="6FC440F3" w14:textId="639D6922" w:rsidTr="00F00C8D">
        <w:tc>
          <w:tcPr>
            <w:tcW w:w="0" w:type="auto"/>
            <w:vMerge/>
            <w:tcBorders>
              <w:top w:val="nil"/>
              <w:left w:val="single" w:sz="4" w:space="0" w:color="auto"/>
              <w:bottom w:val="single" w:sz="4" w:space="0" w:color="auto"/>
              <w:right w:val="nil"/>
            </w:tcBorders>
          </w:tcPr>
          <w:p w14:paraId="7C428ADE" w14:textId="77777777" w:rsidR="00B30C8C" w:rsidRPr="00720D25" w:rsidRDefault="00B30C8C" w:rsidP="000B4C04">
            <w:pPr>
              <w:rPr>
                <w:b/>
                <w:bCs/>
                <w:sz w:val="16"/>
                <w:szCs w:val="16"/>
              </w:rPr>
            </w:pPr>
          </w:p>
        </w:tc>
        <w:tc>
          <w:tcPr>
            <w:tcW w:w="0" w:type="auto"/>
            <w:tcBorders>
              <w:top w:val="nil"/>
              <w:left w:val="nil"/>
              <w:bottom w:val="single" w:sz="4" w:space="0" w:color="auto"/>
              <w:right w:val="single" w:sz="4" w:space="0" w:color="auto"/>
            </w:tcBorders>
          </w:tcPr>
          <w:p w14:paraId="1FD66BF3" w14:textId="59CC0594" w:rsidR="00B30C8C" w:rsidRPr="00720D25" w:rsidRDefault="00B30C8C" w:rsidP="000B4C04">
            <w:pPr>
              <w:rPr>
                <w:sz w:val="16"/>
                <w:szCs w:val="16"/>
              </w:rPr>
            </w:pPr>
            <w:r w:rsidRPr="00720D25">
              <w:rPr>
                <w:sz w:val="16"/>
                <w:szCs w:val="16"/>
              </w:rPr>
              <w:t>[unspecified]</w:t>
            </w:r>
            <w:r w:rsidR="00FC60BC">
              <w:rPr>
                <w:sz w:val="16"/>
                <w:szCs w:val="16"/>
              </w:rPr>
              <w:t>*</w:t>
            </w:r>
          </w:p>
        </w:tc>
        <w:tc>
          <w:tcPr>
            <w:tcW w:w="0" w:type="auto"/>
            <w:tcBorders>
              <w:top w:val="nil"/>
              <w:left w:val="single" w:sz="4" w:space="0" w:color="auto"/>
              <w:bottom w:val="single" w:sz="4" w:space="0" w:color="auto"/>
              <w:right w:val="nil"/>
            </w:tcBorders>
            <w:shd w:val="clear" w:color="auto" w:fill="auto"/>
          </w:tcPr>
          <w:p w14:paraId="7FF80225" w14:textId="564F64DB"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tcPr>
          <w:p w14:paraId="78E74B2C" w14:textId="3EDCFB47"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tcPr>
          <w:p w14:paraId="7D8E19D2" w14:textId="3EA0A4D7"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single" w:sz="4" w:space="0" w:color="auto"/>
            </w:tcBorders>
          </w:tcPr>
          <w:p w14:paraId="4C26C6E9" w14:textId="71BBB6A4" w:rsidR="00B30C8C" w:rsidRPr="003F52E7" w:rsidRDefault="00B30C8C" w:rsidP="000B4C04">
            <w:pPr>
              <w:jc w:val="center"/>
              <w:rPr>
                <w:sz w:val="16"/>
                <w:szCs w:val="16"/>
              </w:rPr>
            </w:pPr>
            <w:r w:rsidRPr="003F52E7">
              <w:rPr>
                <w:sz w:val="16"/>
                <w:szCs w:val="16"/>
              </w:rPr>
              <w:t>(o)</w:t>
            </w:r>
          </w:p>
        </w:tc>
        <w:tc>
          <w:tcPr>
            <w:tcW w:w="0" w:type="auto"/>
            <w:tcBorders>
              <w:top w:val="nil"/>
              <w:left w:val="single" w:sz="4" w:space="0" w:color="auto"/>
              <w:bottom w:val="single" w:sz="4" w:space="0" w:color="auto"/>
              <w:right w:val="nil"/>
            </w:tcBorders>
            <w:shd w:val="clear" w:color="auto" w:fill="BFBFBF" w:themeFill="background1" w:themeFillShade="BF"/>
          </w:tcPr>
          <w:p w14:paraId="68774079" w14:textId="71BF1F75" w:rsidR="00B30C8C" w:rsidRPr="003F52E7" w:rsidRDefault="00B30C8C" w:rsidP="000B4C04">
            <w:pPr>
              <w:jc w:val="center"/>
              <w:rPr>
                <w:sz w:val="16"/>
                <w:szCs w:val="16"/>
              </w:rPr>
            </w:pPr>
          </w:p>
        </w:tc>
        <w:tc>
          <w:tcPr>
            <w:tcW w:w="0" w:type="auto"/>
            <w:tcBorders>
              <w:top w:val="nil"/>
              <w:left w:val="nil"/>
              <w:bottom w:val="single" w:sz="4" w:space="0" w:color="auto"/>
              <w:right w:val="nil"/>
            </w:tcBorders>
            <w:shd w:val="clear" w:color="auto" w:fill="BFBFBF" w:themeFill="background1" w:themeFillShade="BF"/>
          </w:tcPr>
          <w:p w14:paraId="41F145B0" w14:textId="77777777" w:rsidR="00B30C8C" w:rsidRPr="003F52E7" w:rsidRDefault="00B30C8C" w:rsidP="000B4C04">
            <w:pPr>
              <w:jc w:val="center"/>
              <w:rPr>
                <w:sz w:val="16"/>
                <w:szCs w:val="16"/>
              </w:rPr>
            </w:pPr>
          </w:p>
        </w:tc>
        <w:tc>
          <w:tcPr>
            <w:tcW w:w="0" w:type="auto"/>
            <w:tcBorders>
              <w:top w:val="nil"/>
              <w:left w:val="nil"/>
              <w:bottom w:val="single" w:sz="4" w:space="0" w:color="auto"/>
              <w:right w:val="nil"/>
            </w:tcBorders>
            <w:shd w:val="clear" w:color="auto" w:fill="BFBFBF" w:themeFill="background1" w:themeFillShade="BF"/>
          </w:tcPr>
          <w:p w14:paraId="14939966" w14:textId="77777777" w:rsidR="00B30C8C" w:rsidRPr="003F52E7" w:rsidRDefault="00B30C8C" w:rsidP="000B4C04">
            <w:pPr>
              <w:jc w:val="center"/>
              <w:rPr>
                <w:sz w:val="16"/>
                <w:szCs w:val="16"/>
              </w:rPr>
            </w:pPr>
          </w:p>
        </w:tc>
        <w:tc>
          <w:tcPr>
            <w:tcW w:w="0" w:type="auto"/>
            <w:tcBorders>
              <w:top w:val="nil"/>
              <w:left w:val="nil"/>
              <w:bottom w:val="single" w:sz="4" w:space="0" w:color="auto"/>
              <w:right w:val="single" w:sz="4" w:space="0" w:color="auto"/>
            </w:tcBorders>
            <w:shd w:val="clear" w:color="auto" w:fill="BFBFBF" w:themeFill="background1" w:themeFillShade="BF"/>
          </w:tcPr>
          <w:p w14:paraId="600B41B5" w14:textId="32557C70" w:rsidR="00B30C8C" w:rsidRPr="003F52E7" w:rsidRDefault="00B30C8C" w:rsidP="000B4C04">
            <w:pPr>
              <w:jc w:val="center"/>
              <w:rPr>
                <w:sz w:val="16"/>
                <w:szCs w:val="16"/>
              </w:rPr>
            </w:pPr>
          </w:p>
        </w:tc>
        <w:tc>
          <w:tcPr>
            <w:tcW w:w="0" w:type="auto"/>
            <w:tcBorders>
              <w:top w:val="nil"/>
              <w:left w:val="single" w:sz="4" w:space="0" w:color="auto"/>
              <w:bottom w:val="single" w:sz="4" w:space="0" w:color="auto"/>
              <w:right w:val="single" w:sz="4" w:space="0" w:color="auto"/>
            </w:tcBorders>
            <w:shd w:val="clear" w:color="auto" w:fill="auto"/>
          </w:tcPr>
          <w:p w14:paraId="2AE4B59D" w14:textId="50C17703" w:rsidR="00B30C8C" w:rsidRPr="003F52E7" w:rsidRDefault="00B30C8C" w:rsidP="000B4C04">
            <w:pPr>
              <w:jc w:val="center"/>
              <w:rPr>
                <w:sz w:val="16"/>
                <w:szCs w:val="16"/>
              </w:rPr>
            </w:pPr>
            <w:r w:rsidRPr="003F52E7">
              <w:rPr>
                <w:sz w:val="16"/>
                <w:szCs w:val="16"/>
              </w:rPr>
              <w:t>O</w:t>
            </w:r>
          </w:p>
        </w:tc>
        <w:tc>
          <w:tcPr>
            <w:tcW w:w="0" w:type="auto"/>
            <w:tcBorders>
              <w:top w:val="nil"/>
              <w:left w:val="single" w:sz="4" w:space="0" w:color="auto"/>
              <w:bottom w:val="single" w:sz="4" w:space="0" w:color="auto"/>
              <w:right w:val="nil"/>
            </w:tcBorders>
            <w:shd w:val="clear" w:color="auto" w:fill="auto"/>
          </w:tcPr>
          <w:p w14:paraId="2318215A" w14:textId="28FF866F"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tcPr>
          <w:p w14:paraId="1438D73E" w14:textId="6DD509B8"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single" w:sz="4" w:space="0" w:color="auto"/>
            </w:tcBorders>
          </w:tcPr>
          <w:p w14:paraId="28D728CD" w14:textId="778BFB99" w:rsidR="00B30C8C" w:rsidRPr="003F52E7" w:rsidRDefault="00B30C8C" w:rsidP="000B4C04">
            <w:pPr>
              <w:jc w:val="center"/>
              <w:rPr>
                <w:sz w:val="16"/>
                <w:szCs w:val="16"/>
              </w:rPr>
            </w:pPr>
            <w:r w:rsidRPr="003F52E7">
              <w:rPr>
                <w:sz w:val="16"/>
                <w:szCs w:val="16"/>
              </w:rPr>
              <w:t>X</w:t>
            </w:r>
          </w:p>
        </w:tc>
      </w:tr>
      <w:tr w:rsidR="00D71050" w:rsidRPr="00720D25" w14:paraId="68ECFED9" w14:textId="61450614" w:rsidTr="00FC60BC">
        <w:tc>
          <w:tcPr>
            <w:tcW w:w="0" w:type="auto"/>
            <w:tcBorders>
              <w:top w:val="single" w:sz="4" w:space="0" w:color="auto"/>
              <w:left w:val="single" w:sz="4" w:space="0" w:color="auto"/>
              <w:bottom w:val="single" w:sz="4" w:space="0" w:color="auto"/>
              <w:right w:val="nil"/>
            </w:tcBorders>
          </w:tcPr>
          <w:p w14:paraId="6DADB06F" w14:textId="2250FFDE" w:rsidR="000B4C04" w:rsidRPr="00720D25" w:rsidRDefault="000B4C04" w:rsidP="000B4C04">
            <w:pPr>
              <w:rPr>
                <w:b/>
                <w:bCs/>
                <w:sz w:val="16"/>
                <w:szCs w:val="16"/>
              </w:rPr>
            </w:pPr>
            <w:r w:rsidRPr="00720D25">
              <w:rPr>
                <w:b/>
                <w:bCs/>
                <w:sz w:val="16"/>
                <w:szCs w:val="16"/>
              </w:rPr>
              <w:t>FEDEFL</w:t>
            </w:r>
            <w:r w:rsidR="00720D25">
              <w:rPr>
                <w:b/>
                <w:bCs/>
                <w:sz w:val="16"/>
                <w:szCs w:val="16"/>
              </w:rPr>
              <w:t xml:space="preserve"> </w:t>
            </w:r>
            <w:r w:rsidRPr="00720D25">
              <w:rPr>
                <w:b/>
                <w:bCs/>
                <w:sz w:val="16"/>
                <w:szCs w:val="16"/>
              </w:rPr>
              <w:t>v1.0.3</w:t>
            </w:r>
          </w:p>
        </w:tc>
        <w:tc>
          <w:tcPr>
            <w:tcW w:w="0" w:type="auto"/>
            <w:tcBorders>
              <w:top w:val="single" w:sz="4" w:space="0" w:color="auto"/>
              <w:left w:val="nil"/>
              <w:bottom w:val="single" w:sz="4" w:space="0" w:color="auto"/>
              <w:right w:val="single" w:sz="4" w:space="0" w:color="auto"/>
            </w:tcBorders>
          </w:tcPr>
          <w:p w14:paraId="3B56856A" w14:textId="3177CECE" w:rsidR="000B4C04" w:rsidRPr="00720D25" w:rsidRDefault="000B4C04" w:rsidP="000B4C04">
            <w:pPr>
              <w:rPr>
                <w:sz w:val="16"/>
                <w:szCs w:val="16"/>
              </w:rPr>
            </w:pPr>
            <w:r w:rsidRPr="00720D25">
              <w:rPr>
                <w:sz w:val="16"/>
                <w:szCs w:val="16"/>
              </w:rPr>
              <w:t>[unspecified]</w:t>
            </w:r>
          </w:p>
        </w:tc>
        <w:tc>
          <w:tcPr>
            <w:tcW w:w="0" w:type="auto"/>
            <w:tcBorders>
              <w:top w:val="single" w:sz="4" w:space="0" w:color="auto"/>
              <w:left w:val="single" w:sz="4" w:space="0" w:color="auto"/>
              <w:bottom w:val="single" w:sz="4" w:space="0" w:color="auto"/>
              <w:right w:val="nil"/>
            </w:tcBorders>
            <w:shd w:val="clear" w:color="auto" w:fill="auto"/>
          </w:tcPr>
          <w:p w14:paraId="01490D5A" w14:textId="613EAA67" w:rsidR="000B4C04" w:rsidRPr="003F52E7" w:rsidRDefault="00B30C8C" w:rsidP="000B4C04">
            <w:pPr>
              <w:jc w:val="center"/>
              <w:rPr>
                <w:sz w:val="16"/>
                <w:szCs w:val="16"/>
              </w:rPr>
            </w:pPr>
            <w:r w:rsidRPr="003F52E7">
              <w:rPr>
                <w:sz w:val="16"/>
                <w:szCs w:val="16"/>
              </w:rPr>
              <w:t>O</w:t>
            </w:r>
          </w:p>
        </w:tc>
        <w:tc>
          <w:tcPr>
            <w:tcW w:w="0" w:type="auto"/>
            <w:tcBorders>
              <w:top w:val="single" w:sz="4" w:space="0" w:color="auto"/>
              <w:left w:val="nil"/>
              <w:bottom w:val="single" w:sz="4" w:space="0" w:color="auto"/>
              <w:right w:val="nil"/>
            </w:tcBorders>
          </w:tcPr>
          <w:p w14:paraId="7AFDE952" w14:textId="02AB7822" w:rsidR="000B4C04" w:rsidRPr="003F52E7" w:rsidRDefault="00B30C8C" w:rsidP="000B4C04">
            <w:pPr>
              <w:jc w:val="center"/>
              <w:rPr>
                <w:sz w:val="16"/>
                <w:szCs w:val="16"/>
              </w:rPr>
            </w:pPr>
            <w:r w:rsidRPr="003F52E7">
              <w:rPr>
                <w:sz w:val="16"/>
                <w:szCs w:val="16"/>
              </w:rPr>
              <w:t>X</w:t>
            </w:r>
            <w:r w:rsidR="004F1BA0" w:rsidRPr="003F52E7">
              <w:rPr>
                <w:sz w:val="16"/>
                <w:szCs w:val="16"/>
              </w:rPr>
              <w:t>’</w:t>
            </w:r>
          </w:p>
        </w:tc>
        <w:tc>
          <w:tcPr>
            <w:tcW w:w="0" w:type="auto"/>
            <w:tcBorders>
              <w:top w:val="single" w:sz="4" w:space="0" w:color="auto"/>
              <w:left w:val="nil"/>
              <w:bottom w:val="single" w:sz="4" w:space="0" w:color="auto"/>
              <w:right w:val="nil"/>
            </w:tcBorders>
          </w:tcPr>
          <w:p w14:paraId="36747FA9" w14:textId="1CD71E68" w:rsidR="000B4C04"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single" w:sz="4" w:space="0" w:color="auto"/>
              <w:right w:val="single" w:sz="4" w:space="0" w:color="auto"/>
            </w:tcBorders>
          </w:tcPr>
          <w:p w14:paraId="382285DB" w14:textId="2911C10D" w:rsidR="000B4C04" w:rsidRPr="003F52E7" w:rsidRDefault="00B30C8C" w:rsidP="000B4C04">
            <w:pPr>
              <w:jc w:val="center"/>
              <w:rPr>
                <w:sz w:val="16"/>
                <w:szCs w:val="16"/>
              </w:rPr>
            </w:pPr>
            <w:r w:rsidRPr="003F52E7">
              <w:rPr>
                <w:sz w:val="16"/>
                <w:szCs w:val="16"/>
              </w:rPr>
              <w:t>(o)</w:t>
            </w:r>
          </w:p>
        </w:tc>
        <w:tc>
          <w:tcPr>
            <w:tcW w:w="0" w:type="auto"/>
            <w:tcBorders>
              <w:top w:val="single" w:sz="4" w:space="0" w:color="auto"/>
              <w:left w:val="single" w:sz="4" w:space="0" w:color="auto"/>
              <w:bottom w:val="single" w:sz="4" w:space="0" w:color="auto"/>
              <w:right w:val="nil"/>
            </w:tcBorders>
            <w:shd w:val="clear" w:color="auto" w:fill="auto"/>
          </w:tcPr>
          <w:p w14:paraId="6A91E100" w14:textId="2927CD05" w:rsidR="000B4C04" w:rsidRPr="003F52E7" w:rsidRDefault="00B30C8C" w:rsidP="000B4C04">
            <w:pPr>
              <w:jc w:val="center"/>
              <w:rPr>
                <w:sz w:val="16"/>
                <w:szCs w:val="16"/>
              </w:rPr>
            </w:pPr>
            <w:r w:rsidRPr="003F52E7">
              <w:rPr>
                <w:sz w:val="16"/>
                <w:szCs w:val="16"/>
              </w:rPr>
              <w:t>O</w:t>
            </w:r>
          </w:p>
        </w:tc>
        <w:tc>
          <w:tcPr>
            <w:tcW w:w="0" w:type="auto"/>
            <w:tcBorders>
              <w:top w:val="single" w:sz="4" w:space="0" w:color="auto"/>
              <w:left w:val="nil"/>
              <w:bottom w:val="single" w:sz="4" w:space="0" w:color="auto"/>
              <w:right w:val="nil"/>
            </w:tcBorders>
            <w:shd w:val="clear" w:color="auto" w:fill="auto"/>
          </w:tcPr>
          <w:p w14:paraId="7971BCC0" w14:textId="0D710F19" w:rsidR="000B4C04" w:rsidRPr="003F52E7" w:rsidRDefault="00B30C8C" w:rsidP="000B4C04">
            <w:pPr>
              <w:jc w:val="center"/>
              <w:rPr>
                <w:sz w:val="16"/>
                <w:szCs w:val="16"/>
              </w:rPr>
            </w:pPr>
            <w:r w:rsidRPr="003F52E7">
              <w:rPr>
                <w:sz w:val="16"/>
                <w:szCs w:val="16"/>
              </w:rPr>
              <w:t>X</w:t>
            </w:r>
            <w:r w:rsidR="004F1BA0" w:rsidRPr="003F52E7">
              <w:rPr>
                <w:sz w:val="16"/>
                <w:szCs w:val="16"/>
              </w:rPr>
              <w:t>’</w:t>
            </w:r>
          </w:p>
        </w:tc>
        <w:tc>
          <w:tcPr>
            <w:tcW w:w="0" w:type="auto"/>
            <w:tcBorders>
              <w:top w:val="single" w:sz="4" w:space="0" w:color="auto"/>
              <w:left w:val="nil"/>
              <w:bottom w:val="single" w:sz="4" w:space="0" w:color="auto"/>
              <w:right w:val="nil"/>
            </w:tcBorders>
          </w:tcPr>
          <w:p w14:paraId="65CA9AB3" w14:textId="14B11EE5" w:rsidR="000B4C04"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single" w:sz="4" w:space="0" w:color="auto"/>
              <w:right w:val="single" w:sz="4" w:space="0" w:color="auto"/>
            </w:tcBorders>
            <w:shd w:val="clear" w:color="auto" w:fill="auto"/>
          </w:tcPr>
          <w:p w14:paraId="1B6311CE" w14:textId="69FAEAAA" w:rsidR="000B4C04" w:rsidRPr="003F52E7" w:rsidRDefault="00B30C8C" w:rsidP="000B4C04">
            <w:pPr>
              <w:jc w:val="center"/>
              <w:rPr>
                <w:sz w:val="16"/>
                <w:szCs w:val="16"/>
              </w:rPr>
            </w:pPr>
            <w:r w:rsidRPr="003F52E7">
              <w:rPr>
                <w:sz w:val="16"/>
                <w:szCs w:val="16"/>
              </w:rPr>
              <w:t>O</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AECFA5" w14:textId="77777777" w:rsidR="000B4C04" w:rsidRPr="003F52E7" w:rsidRDefault="000B4C04" w:rsidP="000B4C04">
            <w:pPr>
              <w:jc w:val="center"/>
              <w:rPr>
                <w:sz w:val="16"/>
                <w:szCs w:val="16"/>
              </w:rPr>
            </w:pPr>
          </w:p>
        </w:tc>
        <w:tc>
          <w:tcPr>
            <w:tcW w:w="0" w:type="auto"/>
            <w:tcBorders>
              <w:top w:val="single" w:sz="4" w:space="0" w:color="auto"/>
              <w:left w:val="single" w:sz="4" w:space="0" w:color="auto"/>
              <w:bottom w:val="single" w:sz="4" w:space="0" w:color="auto"/>
              <w:right w:val="nil"/>
            </w:tcBorders>
            <w:shd w:val="clear" w:color="auto" w:fill="auto"/>
          </w:tcPr>
          <w:p w14:paraId="4760D58B" w14:textId="5A0973CB" w:rsidR="000B4C04"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single" w:sz="4" w:space="0" w:color="auto"/>
              <w:right w:val="nil"/>
            </w:tcBorders>
          </w:tcPr>
          <w:p w14:paraId="7808506D" w14:textId="37AC0C23" w:rsidR="000B4C04"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single" w:sz="4" w:space="0" w:color="auto"/>
              <w:right w:val="single" w:sz="4" w:space="0" w:color="auto"/>
            </w:tcBorders>
          </w:tcPr>
          <w:p w14:paraId="300723A7" w14:textId="5E5A68F0" w:rsidR="000B4C04" w:rsidRPr="003F52E7" w:rsidRDefault="00B30C8C" w:rsidP="000B4C04">
            <w:pPr>
              <w:jc w:val="center"/>
              <w:rPr>
                <w:sz w:val="16"/>
                <w:szCs w:val="16"/>
              </w:rPr>
            </w:pPr>
            <w:r w:rsidRPr="003F52E7">
              <w:rPr>
                <w:sz w:val="16"/>
                <w:szCs w:val="16"/>
              </w:rPr>
              <w:t>O</w:t>
            </w:r>
          </w:p>
        </w:tc>
      </w:tr>
      <w:tr w:rsidR="00B30C8C" w:rsidRPr="00720D25" w14:paraId="2FE90073" w14:textId="1CEF9736" w:rsidTr="00F00C8D">
        <w:tc>
          <w:tcPr>
            <w:tcW w:w="0" w:type="auto"/>
            <w:vMerge w:val="restart"/>
            <w:tcBorders>
              <w:top w:val="single" w:sz="4" w:space="0" w:color="auto"/>
              <w:left w:val="single" w:sz="4" w:space="0" w:color="auto"/>
              <w:bottom w:val="nil"/>
              <w:right w:val="nil"/>
            </w:tcBorders>
          </w:tcPr>
          <w:p w14:paraId="66F9C45D" w14:textId="1874AAA3" w:rsidR="00B30C8C" w:rsidRPr="00720D25" w:rsidRDefault="00B30C8C" w:rsidP="000B4C04">
            <w:pPr>
              <w:rPr>
                <w:b/>
                <w:bCs/>
                <w:sz w:val="16"/>
                <w:szCs w:val="16"/>
              </w:rPr>
            </w:pPr>
            <w:r w:rsidRPr="00720D25">
              <w:rPr>
                <w:b/>
                <w:bCs/>
                <w:sz w:val="16"/>
                <w:szCs w:val="16"/>
              </w:rPr>
              <w:t>IDEA</w:t>
            </w:r>
            <w:r>
              <w:rPr>
                <w:b/>
                <w:bCs/>
                <w:sz w:val="16"/>
                <w:szCs w:val="16"/>
              </w:rPr>
              <w:t xml:space="preserve"> </w:t>
            </w:r>
            <w:r w:rsidRPr="00720D25">
              <w:rPr>
                <w:b/>
                <w:bCs/>
                <w:sz w:val="16"/>
                <w:szCs w:val="16"/>
              </w:rPr>
              <w:t>v2.3</w:t>
            </w:r>
          </w:p>
        </w:tc>
        <w:tc>
          <w:tcPr>
            <w:tcW w:w="0" w:type="auto"/>
            <w:tcBorders>
              <w:top w:val="single" w:sz="4" w:space="0" w:color="auto"/>
              <w:left w:val="nil"/>
              <w:bottom w:val="nil"/>
              <w:right w:val="single" w:sz="4" w:space="0" w:color="auto"/>
            </w:tcBorders>
          </w:tcPr>
          <w:p w14:paraId="16EF1574" w14:textId="109E4DCA" w:rsidR="00B30C8C" w:rsidRPr="00720D25" w:rsidRDefault="00B30C8C" w:rsidP="000B4C04">
            <w:pPr>
              <w:rPr>
                <w:sz w:val="16"/>
                <w:szCs w:val="16"/>
              </w:rPr>
            </w:pPr>
            <w:r w:rsidRPr="00720D25">
              <w:rPr>
                <w:sz w:val="16"/>
                <w:szCs w:val="16"/>
              </w:rPr>
              <w:t>fossil</w:t>
            </w:r>
          </w:p>
        </w:tc>
        <w:tc>
          <w:tcPr>
            <w:tcW w:w="0" w:type="auto"/>
            <w:tcBorders>
              <w:top w:val="single" w:sz="4" w:space="0" w:color="auto"/>
              <w:left w:val="single" w:sz="4" w:space="0" w:color="auto"/>
              <w:bottom w:val="nil"/>
              <w:right w:val="nil"/>
            </w:tcBorders>
            <w:shd w:val="clear" w:color="auto" w:fill="auto"/>
          </w:tcPr>
          <w:p w14:paraId="6D16CBAB" w14:textId="4D78B14E" w:rsidR="00B30C8C" w:rsidRPr="003F52E7" w:rsidRDefault="00B30C8C" w:rsidP="000B4C04">
            <w:pPr>
              <w:jc w:val="center"/>
              <w:rPr>
                <w:sz w:val="16"/>
                <w:szCs w:val="16"/>
              </w:rPr>
            </w:pPr>
            <w:r w:rsidRPr="003F52E7">
              <w:rPr>
                <w:sz w:val="16"/>
                <w:szCs w:val="16"/>
              </w:rPr>
              <w:t>O</w:t>
            </w:r>
          </w:p>
        </w:tc>
        <w:tc>
          <w:tcPr>
            <w:tcW w:w="0" w:type="auto"/>
            <w:tcBorders>
              <w:top w:val="single" w:sz="4" w:space="0" w:color="auto"/>
              <w:left w:val="nil"/>
              <w:bottom w:val="nil"/>
              <w:right w:val="nil"/>
            </w:tcBorders>
          </w:tcPr>
          <w:p w14:paraId="124E6FF3" w14:textId="2A36C951"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nil"/>
              <w:right w:val="nil"/>
            </w:tcBorders>
          </w:tcPr>
          <w:p w14:paraId="27417AF2" w14:textId="12D5E2F3"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nil"/>
              <w:right w:val="single" w:sz="4" w:space="0" w:color="auto"/>
            </w:tcBorders>
          </w:tcPr>
          <w:p w14:paraId="0C2CE90F" w14:textId="3270326F"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single" w:sz="4" w:space="0" w:color="auto"/>
              <w:bottom w:val="nil"/>
              <w:right w:val="nil"/>
            </w:tcBorders>
            <w:shd w:val="clear" w:color="auto" w:fill="auto"/>
          </w:tcPr>
          <w:p w14:paraId="1E9058BB" w14:textId="154BA1F8" w:rsidR="00B30C8C" w:rsidRPr="003F52E7" w:rsidRDefault="00B30C8C" w:rsidP="000B4C04">
            <w:pPr>
              <w:jc w:val="center"/>
              <w:rPr>
                <w:sz w:val="16"/>
                <w:szCs w:val="16"/>
              </w:rPr>
            </w:pPr>
            <w:r w:rsidRPr="003F52E7">
              <w:rPr>
                <w:sz w:val="16"/>
                <w:szCs w:val="16"/>
              </w:rPr>
              <w:t>O</w:t>
            </w:r>
          </w:p>
        </w:tc>
        <w:tc>
          <w:tcPr>
            <w:tcW w:w="0" w:type="auto"/>
            <w:tcBorders>
              <w:top w:val="single" w:sz="4" w:space="0" w:color="auto"/>
              <w:left w:val="nil"/>
              <w:bottom w:val="nil"/>
              <w:right w:val="nil"/>
            </w:tcBorders>
            <w:shd w:val="clear" w:color="auto" w:fill="auto"/>
          </w:tcPr>
          <w:p w14:paraId="22A8D048" w14:textId="1191722D"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nil"/>
              <w:right w:val="nil"/>
            </w:tcBorders>
          </w:tcPr>
          <w:p w14:paraId="4753BDBA" w14:textId="13D5DBFA"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nil"/>
              <w:bottom w:val="nil"/>
              <w:right w:val="single" w:sz="4" w:space="0" w:color="auto"/>
            </w:tcBorders>
            <w:shd w:val="clear" w:color="auto" w:fill="auto"/>
          </w:tcPr>
          <w:p w14:paraId="414B2589" w14:textId="0E64BF12" w:rsidR="00B30C8C" w:rsidRPr="003F52E7" w:rsidRDefault="00B30C8C" w:rsidP="000B4C04">
            <w:pPr>
              <w:jc w:val="center"/>
              <w:rPr>
                <w:sz w:val="16"/>
                <w:szCs w:val="16"/>
              </w:rPr>
            </w:pPr>
            <w:r w:rsidRPr="003F52E7">
              <w:rPr>
                <w:sz w:val="16"/>
                <w:szCs w:val="16"/>
              </w:rPr>
              <w:t>X</w:t>
            </w:r>
          </w:p>
        </w:tc>
        <w:tc>
          <w:tcPr>
            <w:tcW w:w="0" w:type="auto"/>
            <w:tcBorders>
              <w:top w:val="single" w:sz="4" w:space="0" w:color="auto"/>
              <w:left w:val="single" w:sz="4" w:space="0" w:color="auto"/>
              <w:bottom w:val="nil"/>
              <w:right w:val="single" w:sz="4" w:space="0" w:color="auto"/>
            </w:tcBorders>
            <w:shd w:val="clear" w:color="auto" w:fill="auto"/>
          </w:tcPr>
          <w:p w14:paraId="7AEBC844" w14:textId="4A02C053" w:rsidR="00B30C8C" w:rsidRPr="003F52E7" w:rsidRDefault="00B30C8C" w:rsidP="000B4C04">
            <w:pPr>
              <w:jc w:val="center"/>
              <w:rPr>
                <w:sz w:val="16"/>
                <w:szCs w:val="16"/>
              </w:rPr>
            </w:pPr>
            <w:r w:rsidRPr="003F52E7">
              <w:rPr>
                <w:sz w:val="16"/>
                <w:szCs w:val="16"/>
              </w:rPr>
              <w:t>O</w:t>
            </w:r>
          </w:p>
        </w:tc>
        <w:tc>
          <w:tcPr>
            <w:tcW w:w="0" w:type="auto"/>
            <w:tcBorders>
              <w:top w:val="single" w:sz="4" w:space="0" w:color="auto"/>
              <w:left w:val="single" w:sz="4" w:space="0" w:color="auto"/>
              <w:bottom w:val="nil"/>
              <w:right w:val="nil"/>
            </w:tcBorders>
            <w:shd w:val="clear" w:color="auto" w:fill="BFBFBF" w:themeFill="background1" w:themeFillShade="BF"/>
          </w:tcPr>
          <w:p w14:paraId="426ECE31" w14:textId="77777777" w:rsidR="00B30C8C" w:rsidRPr="003F52E7" w:rsidRDefault="00B30C8C" w:rsidP="000B4C04">
            <w:pPr>
              <w:jc w:val="center"/>
              <w:rPr>
                <w:sz w:val="16"/>
                <w:szCs w:val="16"/>
              </w:rPr>
            </w:pPr>
          </w:p>
        </w:tc>
        <w:tc>
          <w:tcPr>
            <w:tcW w:w="0" w:type="auto"/>
            <w:tcBorders>
              <w:top w:val="single" w:sz="4" w:space="0" w:color="auto"/>
              <w:left w:val="nil"/>
              <w:bottom w:val="nil"/>
              <w:right w:val="nil"/>
            </w:tcBorders>
            <w:shd w:val="clear" w:color="auto" w:fill="BFBFBF" w:themeFill="background1" w:themeFillShade="BF"/>
          </w:tcPr>
          <w:p w14:paraId="5E399B8D" w14:textId="77777777" w:rsidR="00B30C8C" w:rsidRPr="003F52E7" w:rsidRDefault="00B30C8C" w:rsidP="000B4C04">
            <w:pPr>
              <w:jc w:val="center"/>
              <w:rPr>
                <w:sz w:val="16"/>
                <w:szCs w:val="16"/>
              </w:rPr>
            </w:pPr>
          </w:p>
        </w:tc>
        <w:tc>
          <w:tcPr>
            <w:tcW w:w="0" w:type="auto"/>
            <w:tcBorders>
              <w:top w:val="single" w:sz="4" w:space="0" w:color="auto"/>
              <w:left w:val="nil"/>
              <w:bottom w:val="nil"/>
              <w:right w:val="single" w:sz="4" w:space="0" w:color="auto"/>
            </w:tcBorders>
            <w:shd w:val="clear" w:color="auto" w:fill="BFBFBF" w:themeFill="background1" w:themeFillShade="BF"/>
          </w:tcPr>
          <w:p w14:paraId="2E88A86B" w14:textId="77777777" w:rsidR="00B30C8C" w:rsidRPr="003F52E7" w:rsidRDefault="00B30C8C" w:rsidP="000B4C04">
            <w:pPr>
              <w:jc w:val="center"/>
              <w:rPr>
                <w:sz w:val="16"/>
                <w:szCs w:val="16"/>
              </w:rPr>
            </w:pPr>
          </w:p>
        </w:tc>
      </w:tr>
      <w:tr w:rsidR="00B30C8C" w:rsidRPr="00720D25" w14:paraId="100FC21E" w14:textId="4BB1D462" w:rsidTr="00F00C8D">
        <w:tc>
          <w:tcPr>
            <w:tcW w:w="0" w:type="auto"/>
            <w:vMerge/>
            <w:tcBorders>
              <w:top w:val="nil"/>
              <w:left w:val="single" w:sz="4" w:space="0" w:color="auto"/>
              <w:bottom w:val="nil"/>
              <w:right w:val="nil"/>
            </w:tcBorders>
          </w:tcPr>
          <w:p w14:paraId="18C2FCAB" w14:textId="77777777" w:rsidR="00B30C8C" w:rsidRPr="00720D25" w:rsidRDefault="00B30C8C" w:rsidP="000B4C04">
            <w:pPr>
              <w:rPr>
                <w:b/>
                <w:bCs/>
                <w:sz w:val="16"/>
                <w:szCs w:val="16"/>
              </w:rPr>
            </w:pPr>
          </w:p>
        </w:tc>
        <w:tc>
          <w:tcPr>
            <w:tcW w:w="0" w:type="auto"/>
            <w:tcBorders>
              <w:top w:val="nil"/>
              <w:left w:val="nil"/>
              <w:bottom w:val="nil"/>
              <w:right w:val="single" w:sz="4" w:space="0" w:color="auto"/>
            </w:tcBorders>
          </w:tcPr>
          <w:p w14:paraId="0B63EB24" w14:textId="0E16F8BC" w:rsidR="00B30C8C" w:rsidRPr="00720D25" w:rsidRDefault="00B30C8C" w:rsidP="000B4C04">
            <w:pPr>
              <w:rPr>
                <w:sz w:val="16"/>
                <w:szCs w:val="16"/>
              </w:rPr>
            </w:pPr>
            <w:r w:rsidRPr="00720D25">
              <w:rPr>
                <w:sz w:val="16"/>
                <w:szCs w:val="16"/>
              </w:rPr>
              <w:t>biogenic</w:t>
            </w:r>
          </w:p>
        </w:tc>
        <w:tc>
          <w:tcPr>
            <w:tcW w:w="0" w:type="auto"/>
            <w:tcBorders>
              <w:top w:val="nil"/>
              <w:left w:val="single" w:sz="4" w:space="0" w:color="auto"/>
              <w:bottom w:val="nil"/>
              <w:right w:val="nil"/>
            </w:tcBorders>
            <w:shd w:val="clear" w:color="auto" w:fill="auto"/>
          </w:tcPr>
          <w:p w14:paraId="13406E57" w14:textId="6698FF20"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tcPr>
          <w:p w14:paraId="6235C6FC" w14:textId="6E116C0A" w:rsidR="00B30C8C" w:rsidRPr="003F52E7" w:rsidRDefault="000A721F" w:rsidP="000B4C04">
            <w:pPr>
              <w:jc w:val="center"/>
              <w:rPr>
                <w:sz w:val="16"/>
                <w:szCs w:val="16"/>
              </w:rPr>
            </w:pPr>
            <w:r w:rsidRPr="003060B0">
              <w:rPr>
                <w:sz w:val="16"/>
                <w:szCs w:val="16"/>
              </w:rPr>
              <w:t>X’</w:t>
            </w:r>
          </w:p>
        </w:tc>
        <w:tc>
          <w:tcPr>
            <w:tcW w:w="0" w:type="auto"/>
            <w:tcBorders>
              <w:top w:val="nil"/>
              <w:left w:val="nil"/>
              <w:bottom w:val="nil"/>
              <w:right w:val="nil"/>
            </w:tcBorders>
          </w:tcPr>
          <w:p w14:paraId="715AA3DE" w14:textId="54FDF128"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single" w:sz="4" w:space="0" w:color="auto"/>
            </w:tcBorders>
          </w:tcPr>
          <w:p w14:paraId="355F35F2" w14:textId="2D197029" w:rsidR="00B30C8C" w:rsidRPr="003F52E7" w:rsidRDefault="00B30C8C" w:rsidP="000B4C04">
            <w:pPr>
              <w:jc w:val="center"/>
              <w:rPr>
                <w:sz w:val="16"/>
                <w:szCs w:val="16"/>
              </w:rPr>
            </w:pPr>
            <w:r w:rsidRPr="003F52E7">
              <w:rPr>
                <w:sz w:val="16"/>
                <w:szCs w:val="16"/>
              </w:rPr>
              <w:t>X</w:t>
            </w:r>
          </w:p>
        </w:tc>
        <w:tc>
          <w:tcPr>
            <w:tcW w:w="0" w:type="auto"/>
            <w:tcBorders>
              <w:top w:val="nil"/>
              <w:left w:val="single" w:sz="4" w:space="0" w:color="auto"/>
              <w:bottom w:val="nil"/>
              <w:right w:val="nil"/>
            </w:tcBorders>
            <w:shd w:val="clear" w:color="auto" w:fill="auto"/>
          </w:tcPr>
          <w:p w14:paraId="29D5C42B" w14:textId="43F0AC90"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nil"/>
            </w:tcBorders>
            <w:shd w:val="clear" w:color="auto" w:fill="auto"/>
          </w:tcPr>
          <w:p w14:paraId="08D360D1" w14:textId="00B86442" w:rsidR="00B30C8C" w:rsidRPr="003F52E7" w:rsidRDefault="000A721F" w:rsidP="000B4C04">
            <w:pPr>
              <w:jc w:val="center"/>
              <w:rPr>
                <w:sz w:val="16"/>
                <w:szCs w:val="16"/>
              </w:rPr>
            </w:pPr>
            <w:r w:rsidRPr="003060B0">
              <w:rPr>
                <w:sz w:val="16"/>
                <w:szCs w:val="16"/>
              </w:rPr>
              <w:t>X’</w:t>
            </w:r>
          </w:p>
        </w:tc>
        <w:tc>
          <w:tcPr>
            <w:tcW w:w="0" w:type="auto"/>
            <w:tcBorders>
              <w:top w:val="nil"/>
              <w:left w:val="nil"/>
              <w:bottom w:val="nil"/>
              <w:right w:val="nil"/>
            </w:tcBorders>
          </w:tcPr>
          <w:p w14:paraId="5AA06813" w14:textId="6B188BA7" w:rsidR="00B30C8C" w:rsidRPr="003F52E7" w:rsidRDefault="00B30C8C" w:rsidP="000B4C04">
            <w:pPr>
              <w:jc w:val="center"/>
              <w:rPr>
                <w:sz w:val="16"/>
                <w:szCs w:val="16"/>
              </w:rPr>
            </w:pPr>
            <w:r w:rsidRPr="003F52E7">
              <w:rPr>
                <w:sz w:val="16"/>
                <w:szCs w:val="16"/>
              </w:rPr>
              <w:t>X</w:t>
            </w:r>
          </w:p>
        </w:tc>
        <w:tc>
          <w:tcPr>
            <w:tcW w:w="0" w:type="auto"/>
            <w:tcBorders>
              <w:top w:val="nil"/>
              <w:left w:val="nil"/>
              <w:bottom w:val="nil"/>
              <w:right w:val="single" w:sz="4" w:space="0" w:color="auto"/>
            </w:tcBorders>
            <w:shd w:val="clear" w:color="auto" w:fill="auto"/>
          </w:tcPr>
          <w:p w14:paraId="3035F86F" w14:textId="27B26F65" w:rsidR="00B30C8C" w:rsidRPr="003F52E7" w:rsidRDefault="00B30C8C" w:rsidP="000B4C04">
            <w:pPr>
              <w:jc w:val="center"/>
              <w:rPr>
                <w:sz w:val="16"/>
                <w:szCs w:val="16"/>
              </w:rPr>
            </w:pPr>
            <w:r w:rsidRPr="003F52E7">
              <w:rPr>
                <w:sz w:val="16"/>
                <w:szCs w:val="16"/>
              </w:rPr>
              <w:t>X</w:t>
            </w:r>
          </w:p>
        </w:tc>
        <w:tc>
          <w:tcPr>
            <w:tcW w:w="0" w:type="auto"/>
            <w:tcBorders>
              <w:top w:val="nil"/>
              <w:left w:val="single" w:sz="4" w:space="0" w:color="auto"/>
              <w:bottom w:val="nil"/>
              <w:right w:val="single" w:sz="4" w:space="0" w:color="auto"/>
            </w:tcBorders>
            <w:shd w:val="clear" w:color="auto" w:fill="auto"/>
          </w:tcPr>
          <w:p w14:paraId="2188913E" w14:textId="2ACEDF86" w:rsidR="00B30C8C" w:rsidRPr="003F52E7" w:rsidRDefault="00B30C8C" w:rsidP="000B4C04">
            <w:pPr>
              <w:jc w:val="center"/>
              <w:rPr>
                <w:sz w:val="16"/>
                <w:szCs w:val="16"/>
              </w:rPr>
            </w:pPr>
            <w:r w:rsidRPr="003F52E7">
              <w:rPr>
                <w:sz w:val="16"/>
                <w:szCs w:val="16"/>
              </w:rPr>
              <w:t>X</w:t>
            </w:r>
            <w:r w:rsidR="00494D69" w:rsidRPr="003F52E7">
              <w:rPr>
                <w:sz w:val="16"/>
                <w:szCs w:val="16"/>
              </w:rPr>
              <w:t>’</w:t>
            </w:r>
          </w:p>
        </w:tc>
        <w:tc>
          <w:tcPr>
            <w:tcW w:w="0" w:type="auto"/>
            <w:tcBorders>
              <w:top w:val="nil"/>
              <w:left w:val="single" w:sz="4" w:space="0" w:color="auto"/>
              <w:bottom w:val="nil"/>
              <w:right w:val="nil"/>
            </w:tcBorders>
            <w:shd w:val="clear" w:color="auto" w:fill="BFBFBF" w:themeFill="background1" w:themeFillShade="BF"/>
          </w:tcPr>
          <w:p w14:paraId="0F38C5FA" w14:textId="77777777" w:rsidR="00B30C8C" w:rsidRPr="003F52E7" w:rsidRDefault="00B30C8C" w:rsidP="000B4C04">
            <w:pPr>
              <w:jc w:val="center"/>
              <w:rPr>
                <w:sz w:val="16"/>
                <w:szCs w:val="16"/>
              </w:rPr>
            </w:pPr>
          </w:p>
        </w:tc>
        <w:tc>
          <w:tcPr>
            <w:tcW w:w="0" w:type="auto"/>
            <w:tcBorders>
              <w:top w:val="nil"/>
              <w:left w:val="nil"/>
              <w:bottom w:val="nil"/>
              <w:right w:val="nil"/>
            </w:tcBorders>
            <w:shd w:val="clear" w:color="auto" w:fill="BFBFBF" w:themeFill="background1" w:themeFillShade="BF"/>
          </w:tcPr>
          <w:p w14:paraId="297B57AD" w14:textId="77777777" w:rsidR="00B30C8C" w:rsidRPr="003F52E7" w:rsidRDefault="00B30C8C" w:rsidP="000B4C04">
            <w:pPr>
              <w:jc w:val="center"/>
              <w:rPr>
                <w:sz w:val="16"/>
                <w:szCs w:val="16"/>
              </w:rPr>
            </w:pPr>
          </w:p>
        </w:tc>
        <w:tc>
          <w:tcPr>
            <w:tcW w:w="0" w:type="auto"/>
            <w:tcBorders>
              <w:top w:val="nil"/>
              <w:left w:val="nil"/>
              <w:bottom w:val="nil"/>
              <w:right w:val="single" w:sz="4" w:space="0" w:color="auto"/>
            </w:tcBorders>
            <w:shd w:val="clear" w:color="auto" w:fill="BFBFBF" w:themeFill="background1" w:themeFillShade="BF"/>
          </w:tcPr>
          <w:p w14:paraId="002D8055" w14:textId="77777777" w:rsidR="00B30C8C" w:rsidRPr="003F52E7" w:rsidRDefault="00B30C8C" w:rsidP="000B4C04">
            <w:pPr>
              <w:jc w:val="center"/>
              <w:rPr>
                <w:sz w:val="16"/>
                <w:szCs w:val="16"/>
              </w:rPr>
            </w:pPr>
          </w:p>
        </w:tc>
      </w:tr>
      <w:tr w:rsidR="00D71050" w:rsidRPr="00720D25" w14:paraId="55CDDAF4" w14:textId="6CA0F05A" w:rsidTr="00FC60BC">
        <w:tc>
          <w:tcPr>
            <w:tcW w:w="0" w:type="auto"/>
            <w:vMerge/>
            <w:tcBorders>
              <w:top w:val="nil"/>
              <w:left w:val="single" w:sz="4" w:space="0" w:color="auto"/>
              <w:bottom w:val="single" w:sz="4" w:space="0" w:color="auto"/>
              <w:right w:val="nil"/>
            </w:tcBorders>
          </w:tcPr>
          <w:p w14:paraId="4796B883" w14:textId="77777777" w:rsidR="00B30C8C" w:rsidRPr="00720D25" w:rsidRDefault="00B30C8C" w:rsidP="000B4C04">
            <w:pPr>
              <w:rPr>
                <w:b/>
                <w:bCs/>
                <w:sz w:val="16"/>
                <w:szCs w:val="16"/>
              </w:rPr>
            </w:pPr>
          </w:p>
        </w:tc>
        <w:tc>
          <w:tcPr>
            <w:tcW w:w="0" w:type="auto"/>
            <w:tcBorders>
              <w:top w:val="nil"/>
              <w:left w:val="nil"/>
              <w:bottom w:val="single" w:sz="4" w:space="0" w:color="auto"/>
              <w:right w:val="single" w:sz="4" w:space="0" w:color="auto"/>
            </w:tcBorders>
          </w:tcPr>
          <w:p w14:paraId="7C315B98" w14:textId="42A3EF28" w:rsidR="00B30C8C" w:rsidRPr="00720D25" w:rsidRDefault="00B30C8C" w:rsidP="000B4C04">
            <w:pPr>
              <w:rPr>
                <w:sz w:val="16"/>
                <w:szCs w:val="16"/>
              </w:rPr>
            </w:pPr>
            <w:r w:rsidRPr="00720D25">
              <w:rPr>
                <w:sz w:val="16"/>
                <w:szCs w:val="16"/>
              </w:rPr>
              <w:t>[unspecified]</w:t>
            </w:r>
          </w:p>
        </w:tc>
        <w:tc>
          <w:tcPr>
            <w:tcW w:w="0" w:type="auto"/>
            <w:tcBorders>
              <w:top w:val="nil"/>
              <w:left w:val="single" w:sz="4" w:space="0" w:color="auto"/>
              <w:bottom w:val="single" w:sz="4" w:space="0" w:color="auto"/>
              <w:right w:val="nil"/>
            </w:tcBorders>
          </w:tcPr>
          <w:p w14:paraId="0C93C68A" w14:textId="20581E4F" w:rsidR="00B30C8C" w:rsidRPr="003F52E7" w:rsidRDefault="00B30C8C" w:rsidP="000B4C04">
            <w:pPr>
              <w:jc w:val="center"/>
              <w:rPr>
                <w:sz w:val="16"/>
                <w:szCs w:val="16"/>
              </w:rPr>
            </w:pPr>
            <w:r w:rsidRPr="003F52E7">
              <w:rPr>
                <w:sz w:val="16"/>
                <w:szCs w:val="16"/>
              </w:rPr>
              <w:t>O</w:t>
            </w:r>
          </w:p>
        </w:tc>
        <w:tc>
          <w:tcPr>
            <w:tcW w:w="0" w:type="auto"/>
            <w:tcBorders>
              <w:top w:val="nil"/>
              <w:left w:val="nil"/>
              <w:bottom w:val="single" w:sz="4" w:space="0" w:color="auto"/>
              <w:right w:val="nil"/>
            </w:tcBorders>
          </w:tcPr>
          <w:p w14:paraId="0D943434" w14:textId="6F8F86CD"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tcPr>
          <w:p w14:paraId="5D3F726D" w14:textId="703358F6"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single" w:sz="4" w:space="0" w:color="auto"/>
            </w:tcBorders>
          </w:tcPr>
          <w:p w14:paraId="7F14D31D" w14:textId="7CE8C42F" w:rsidR="00B30C8C" w:rsidRPr="003F52E7" w:rsidRDefault="00B30C8C" w:rsidP="000B4C04">
            <w:pPr>
              <w:jc w:val="center"/>
              <w:rPr>
                <w:sz w:val="16"/>
                <w:szCs w:val="16"/>
              </w:rPr>
            </w:pPr>
            <w:r w:rsidRPr="003F52E7">
              <w:rPr>
                <w:sz w:val="16"/>
                <w:szCs w:val="16"/>
              </w:rPr>
              <w:t>X</w:t>
            </w:r>
          </w:p>
        </w:tc>
        <w:tc>
          <w:tcPr>
            <w:tcW w:w="0" w:type="auto"/>
            <w:tcBorders>
              <w:top w:val="nil"/>
              <w:left w:val="single" w:sz="4" w:space="0" w:color="auto"/>
              <w:bottom w:val="single" w:sz="4" w:space="0" w:color="auto"/>
              <w:right w:val="nil"/>
            </w:tcBorders>
          </w:tcPr>
          <w:p w14:paraId="1C345A67" w14:textId="08BB31CB" w:rsidR="00B30C8C" w:rsidRPr="003F52E7" w:rsidRDefault="00B30C8C" w:rsidP="000B4C04">
            <w:pPr>
              <w:jc w:val="center"/>
              <w:rPr>
                <w:sz w:val="16"/>
                <w:szCs w:val="16"/>
              </w:rPr>
            </w:pPr>
            <w:r w:rsidRPr="003F52E7">
              <w:rPr>
                <w:sz w:val="16"/>
                <w:szCs w:val="16"/>
              </w:rPr>
              <w:t>O</w:t>
            </w:r>
          </w:p>
        </w:tc>
        <w:tc>
          <w:tcPr>
            <w:tcW w:w="0" w:type="auto"/>
            <w:tcBorders>
              <w:top w:val="nil"/>
              <w:left w:val="nil"/>
              <w:bottom w:val="single" w:sz="4" w:space="0" w:color="auto"/>
              <w:right w:val="nil"/>
            </w:tcBorders>
          </w:tcPr>
          <w:p w14:paraId="1F7CD2B9" w14:textId="1071EFD2"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nil"/>
            </w:tcBorders>
          </w:tcPr>
          <w:p w14:paraId="722D8F3E" w14:textId="7E0A122B" w:rsidR="00B30C8C" w:rsidRPr="003F52E7" w:rsidRDefault="00B30C8C" w:rsidP="000B4C04">
            <w:pPr>
              <w:jc w:val="center"/>
              <w:rPr>
                <w:sz w:val="16"/>
                <w:szCs w:val="16"/>
              </w:rPr>
            </w:pPr>
            <w:r w:rsidRPr="003F52E7">
              <w:rPr>
                <w:sz w:val="16"/>
                <w:szCs w:val="16"/>
              </w:rPr>
              <w:t>X</w:t>
            </w:r>
          </w:p>
        </w:tc>
        <w:tc>
          <w:tcPr>
            <w:tcW w:w="0" w:type="auto"/>
            <w:tcBorders>
              <w:top w:val="nil"/>
              <w:left w:val="nil"/>
              <w:bottom w:val="single" w:sz="4" w:space="0" w:color="auto"/>
              <w:right w:val="single" w:sz="4" w:space="0" w:color="auto"/>
            </w:tcBorders>
          </w:tcPr>
          <w:p w14:paraId="12ACCA9E" w14:textId="6367F561" w:rsidR="00B30C8C" w:rsidRPr="003F52E7" w:rsidRDefault="00B30C8C" w:rsidP="000B4C04">
            <w:pPr>
              <w:jc w:val="center"/>
              <w:rPr>
                <w:sz w:val="16"/>
                <w:szCs w:val="16"/>
              </w:rPr>
            </w:pPr>
            <w:r w:rsidRPr="003F52E7">
              <w:rPr>
                <w:sz w:val="16"/>
                <w:szCs w:val="16"/>
              </w:rPr>
              <w:t>X</w:t>
            </w:r>
          </w:p>
        </w:tc>
        <w:tc>
          <w:tcPr>
            <w:tcW w:w="0" w:type="auto"/>
            <w:tcBorders>
              <w:top w:val="nil"/>
              <w:left w:val="single" w:sz="4" w:space="0" w:color="auto"/>
              <w:bottom w:val="single" w:sz="4" w:space="0" w:color="auto"/>
              <w:right w:val="single" w:sz="4" w:space="0" w:color="auto"/>
            </w:tcBorders>
          </w:tcPr>
          <w:p w14:paraId="09E5C6D9" w14:textId="263D6A86" w:rsidR="00B30C8C" w:rsidRPr="003F52E7" w:rsidRDefault="00B30C8C" w:rsidP="000B4C04">
            <w:pPr>
              <w:jc w:val="center"/>
              <w:rPr>
                <w:sz w:val="16"/>
                <w:szCs w:val="16"/>
              </w:rPr>
            </w:pPr>
            <w:r w:rsidRPr="003F52E7">
              <w:rPr>
                <w:sz w:val="16"/>
                <w:szCs w:val="16"/>
              </w:rPr>
              <w:t>O</w:t>
            </w:r>
          </w:p>
        </w:tc>
        <w:tc>
          <w:tcPr>
            <w:tcW w:w="0" w:type="auto"/>
            <w:tcBorders>
              <w:top w:val="nil"/>
              <w:left w:val="single" w:sz="4" w:space="0" w:color="auto"/>
              <w:bottom w:val="single" w:sz="4" w:space="0" w:color="auto"/>
              <w:right w:val="nil"/>
            </w:tcBorders>
            <w:shd w:val="clear" w:color="auto" w:fill="BFBFBF" w:themeFill="background1" w:themeFillShade="BF"/>
          </w:tcPr>
          <w:p w14:paraId="4F0A3631" w14:textId="77777777" w:rsidR="00B30C8C" w:rsidRPr="003F52E7" w:rsidRDefault="00B30C8C" w:rsidP="000B4C04">
            <w:pPr>
              <w:jc w:val="center"/>
              <w:rPr>
                <w:sz w:val="16"/>
                <w:szCs w:val="16"/>
              </w:rPr>
            </w:pPr>
          </w:p>
        </w:tc>
        <w:tc>
          <w:tcPr>
            <w:tcW w:w="0" w:type="auto"/>
            <w:tcBorders>
              <w:top w:val="nil"/>
              <w:left w:val="nil"/>
              <w:bottom w:val="single" w:sz="4" w:space="0" w:color="auto"/>
              <w:right w:val="nil"/>
            </w:tcBorders>
            <w:shd w:val="clear" w:color="auto" w:fill="BFBFBF" w:themeFill="background1" w:themeFillShade="BF"/>
          </w:tcPr>
          <w:p w14:paraId="40BC90C0" w14:textId="77777777" w:rsidR="00B30C8C" w:rsidRPr="003F52E7" w:rsidRDefault="00B30C8C" w:rsidP="000B4C04">
            <w:pPr>
              <w:jc w:val="center"/>
              <w:rPr>
                <w:sz w:val="16"/>
                <w:szCs w:val="16"/>
              </w:rPr>
            </w:pPr>
          </w:p>
        </w:tc>
        <w:tc>
          <w:tcPr>
            <w:tcW w:w="0" w:type="auto"/>
            <w:tcBorders>
              <w:top w:val="nil"/>
              <w:left w:val="nil"/>
              <w:bottom w:val="single" w:sz="4" w:space="0" w:color="auto"/>
              <w:right w:val="single" w:sz="4" w:space="0" w:color="auto"/>
            </w:tcBorders>
            <w:shd w:val="clear" w:color="auto" w:fill="BFBFBF" w:themeFill="background1" w:themeFillShade="BF"/>
          </w:tcPr>
          <w:p w14:paraId="7531A4BB" w14:textId="77777777" w:rsidR="00B30C8C" w:rsidRPr="003F52E7" w:rsidRDefault="00B30C8C" w:rsidP="000B4C04">
            <w:pPr>
              <w:jc w:val="center"/>
              <w:rPr>
                <w:sz w:val="16"/>
                <w:szCs w:val="16"/>
              </w:rPr>
            </w:pPr>
          </w:p>
        </w:tc>
      </w:tr>
      <w:tr w:rsidR="00DC1790" w:rsidRPr="00720D25" w14:paraId="1823EC1C" w14:textId="77777777" w:rsidTr="00CE2867">
        <w:tc>
          <w:tcPr>
            <w:tcW w:w="0" w:type="auto"/>
            <w:gridSpan w:val="14"/>
            <w:tcBorders>
              <w:top w:val="single" w:sz="4" w:space="0" w:color="auto"/>
              <w:left w:val="nil"/>
              <w:bottom w:val="nil"/>
              <w:right w:val="nil"/>
            </w:tcBorders>
          </w:tcPr>
          <w:p w14:paraId="45318764" w14:textId="77EE960D" w:rsidR="00DC1790" w:rsidRPr="000A721F" w:rsidRDefault="000A721F" w:rsidP="00DC1790">
            <w:pPr>
              <w:rPr>
                <w:sz w:val="16"/>
                <w:szCs w:val="16"/>
              </w:rPr>
            </w:pPr>
            <w:r w:rsidRPr="000A721F">
              <w:rPr>
                <w:i/>
                <w:iCs/>
                <w:sz w:val="16"/>
                <w:szCs w:val="16"/>
              </w:rPr>
              <w:t>O: mapped; X: not map</w:t>
            </w:r>
            <w:r w:rsidRPr="00494D69">
              <w:rPr>
                <w:i/>
                <w:iCs/>
                <w:sz w:val="16"/>
                <w:szCs w:val="16"/>
              </w:rPr>
              <w:t xml:space="preserve">ped; X’: considered equivalent, but not mapped to avoid potential carbon imbalances across life </w:t>
            </w:r>
            <w:proofErr w:type="gramStart"/>
            <w:r w:rsidRPr="00494D69">
              <w:rPr>
                <w:i/>
                <w:iCs/>
                <w:sz w:val="16"/>
                <w:szCs w:val="16"/>
              </w:rPr>
              <w:t>cycles;</w:t>
            </w:r>
            <w:r w:rsidR="00DC1790" w:rsidRPr="00494D69">
              <w:rPr>
                <w:i/>
                <w:iCs/>
                <w:sz w:val="16"/>
                <w:szCs w:val="16"/>
              </w:rPr>
              <w:t>*</w:t>
            </w:r>
            <w:proofErr w:type="gramEnd"/>
            <w:r w:rsidR="00DC1790" w:rsidRPr="00494D69">
              <w:rPr>
                <w:i/>
                <w:iCs/>
                <w:sz w:val="16"/>
                <w:szCs w:val="16"/>
              </w:rPr>
              <w:t xml:space="preserve">: only </w:t>
            </w:r>
            <w:r w:rsidR="00DC1790" w:rsidRPr="00C7282C">
              <w:rPr>
                <w:i/>
                <w:iCs/>
                <w:sz w:val="16"/>
                <w:szCs w:val="16"/>
              </w:rPr>
              <w:t>for emissions to water</w:t>
            </w:r>
          </w:p>
        </w:tc>
      </w:tr>
    </w:tbl>
    <w:p w14:paraId="704788D6" w14:textId="0FEF762A" w:rsidR="001307CA" w:rsidRDefault="001307CA" w:rsidP="00DC106F"/>
    <w:p w14:paraId="7094EBDE" w14:textId="1C298FD9" w:rsidR="003060B0" w:rsidRDefault="003060B0" w:rsidP="00DC106F"/>
    <w:p w14:paraId="01803667" w14:textId="77777777" w:rsidR="003060B0" w:rsidRDefault="003060B0" w:rsidP="00DC106F"/>
    <w:p w14:paraId="32569608" w14:textId="59770660" w:rsidR="00D071C6" w:rsidRDefault="004B2602" w:rsidP="00D071C6">
      <w:r>
        <w:lastRenderedPageBreak/>
        <w:t xml:space="preserve">Mapping of emissions of </w:t>
      </w:r>
      <w:r w:rsidR="00D071C6">
        <w:t>methane</w:t>
      </w:r>
      <w:r>
        <w:t>, CH</w:t>
      </w:r>
      <w:r w:rsidRPr="004B2602">
        <w:rPr>
          <w:vertAlign w:val="subscript"/>
        </w:rPr>
        <w:t>4</w:t>
      </w:r>
      <w:r w:rsidRPr="004B2602">
        <w:t xml:space="preserve"> </w:t>
      </w:r>
      <w:r w:rsidR="00D071C6">
        <w:t>(</w:t>
      </w:r>
      <w:r>
        <w:t xml:space="preserve">for </w:t>
      </w:r>
      <w:r w:rsidR="00D071C6">
        <w:t>flows to the environment)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04"/>
        <w:gridCol w:w="1134"/>
        <w:gridCol w:w="598"/>
        <w:gridCol w:w="299"/>
        <w:gridCol w:w="299"/>
        <w:gridCol w:w="599"/>
        <w:gridCol w:w="598"/>
        <w:gridCol w:w="17"/>
        <w:gridCol w:w="582"/>
        <w:gridCol w:w="598"/>
        <w:gridCol w:w="598"/>
        <w:gridCol w:w="490"/>
        <w:gridCol w:w="109"/>
        <w:gridCol w:w="598"/>
        <w:gridCol w:w="599"/>
        <w:gridCol w:w="299"/>
        <w:gridCol w:w="299"/>
        <w:gridCol w:w="599"/>
      </w:tblGrid>
      <w:tr w:rsidR="003F52E7" w:rsidRPr="00720D25" w14:paraId="3F6BD891" w14:textId="77777777" w:rsidTr="003060B0">
        <w:tc>
          <w:tcPr>
            <w:tcW w:w="704" w:type="dxa"/>
            <w:tcBorders>
              <w:top w:val="single" w:sz="4" w:space="0" w:color="auto"/>
              <w:left w:val="single" w:sz="4" w:space="0" w:color="auto"/>
              <w:bottom w:val="single" w:sz="4" w:space="0" w:color="auto"/>
              <w:right w:val="single" w:sz="4" w:space="0" w:color="auto"/>
            </w:tcBorders>
            <w:shd w:val="clear" w:color="auto" w:fill="000000" w:themeFill="text1"/>
          </w:tcPr>
          <w:p w14:paraId="3EC67FF5" w14:textId="315C82AD" w:rsidR="00D75615" w:rsidRPr="00D071C6" w:rsidRDefault="00D75615" w:rsidP="00CE2867">
            <w:pPr>
              <w:rPr>
                <w:b/>
                <w:bCs/>
                <w:sz w:val="16"/>
                <w:szCs w:val="16"/>
              </w:rPr>
            </w:pPr>
            <w:r>
              <w:rPr>
                <w:b/>
                <w:bCs/>
                <w:sz w:val="16"/>
                <w:szCs w:val="16"/>
              </w:rPr>
              <w:t>[CH</w:t>
            </w:r>
            <w:r w:rsidRPr="00D071C6">
              <w:rPr>
                <w:b/>
                <w:bCs/>
                <w:sz w:val="16"/>
                <w:szCs w:val="16"/>
                <w:vertAlign w:val="subscript"/>
              </w:rPr>
              <w:t>4</w:t>
            </w:r>
            <w:r>
              <w:rPr>
                <w:b/>
                <w:bCs/>
                <w:sz w:val="16"/>
                <w:szCs w:val="16"/>
              </w:rPr>
              <w:t>]</w:t>
            </w: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14:paraId="6027A5AE" w14:textId="77777777" w:rsidR="00D75615" w:rsidRPr="00720D25" w:rsidRDefault="00D75615" w:rsidP="00CE2867">
            <w:pPr>
              <w:rPr>
                <w:sz w:val="16"/>
                <w:szCs w:val="16"/>
              </w:rPr>
            </w:pPr>
            <w:r w:rsidRPr="00720D25">
              <w:rPr>
                <w:sz w:val="16"/>
                <w:szCs w:val="16"/>
              </w:rPr>
              <w:t>Target</w:t>
            </w:r>
          </w:p>
        </w:tc>
        <w:tc>
          <w:tcPr>
            <w:tcW w:w="897"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C0BEF95" w14:textId="2EB3B43B" w:rsidR="00D75615" w:rsidRPr="00720D25" w:rsidRDefault="00D75615" w:rsidP="00CE2867">
            <w:pPr>
              <w:jc w:val="center"/>
              <w:rPr>
                <w:b/>
                <w:bCs/>
                <w:sz w:val="16"/>
                <w:szCs w:val="16"/>
              </w:rPr>
            </w:pPr>
            <w:proofErr w:type="spellStart"/>
            <w:r w:rsidRPr="00720D25">
              <w:rPr>
                <w:b/>
                <w:bCs/>
                <w:sz w:val="16"/>
                <w:szCs w:val="16"/>
              </w:rPr>
              <w:t>ei</w:t>
            </w:r>
            <w:proofErr w:type="spellEnd"/>
            <w:r>
              <w:rPr>
                <w:b/>
                <w:bCs/>
                <w:sz w:val="16"/>
                <w:szCs w:val="16"/>
              </w:rPr>
              <w:t xml:space="preserve"> </w:t>
            </w:r>
            <w:r w:rsidRPr="00720D25">
              <w:rPr>
                <w:b/>
                <w:bCs/>
                <w:sz w:val="16"/>
                <w:szCs w:val="16"/>
              </w:rPr>
              <w:t>EF</w:t>
            </w:r>
            <w:r>
              <w:rPr>
                <w:b/>
                <w:bCs/>
                <w:sz w:val="16"/>
                <w:szCs w:val="16"/>
              </w:rPr>
              <w:t xml:space="preserve"> </w:t>
            </w:r>
            <w:r w:rsidRPr="00720D25">
              <w:rPr>
                <w:b/>
                <w:bCs/>
                <w:sz w:val="16"/>
                <w:szCs w:val="16"/>
              </w:rPr>
              <w:t>v3.</w:t>
            </w:r>
            <w:r>
              <w:rPr>
                <w:b/>
                <w:bCs/>
                <w:sz w:val="16"/>
                <w:szCs w:val="16"/>
              </w:rPr>
              <w:t>7</w:t>
            </w:r>
          </w:p>
        </w:tc>
        <w:tc>
          <w:tcPr>
            <w:tcW w:w="898"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20F30C22" w14:textId="77777777" w:rsidR="00D75615" w:rsidRPr="00720D25" w:rsidRDefault="00D75615" w:rsidP="00CE2867">
            <w:pPr>
              <w:jc w:val="center"/>
              <w:rPr>
                <w:b/>
                <w:bCs/>
                <w:sz w:val="16"/>
                <w:szCs w:val="16"/>
              </w:rPr>
            </w:pPr>
          </w:p>
        </w:tc>
        <w:tc>
          <w:tcPr>
            <w:tcW w:w="61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2725487F" w14:textId="77777777" w:rsidR="00D75615" w:rsidRPr="00720D25" w:rsidRDefault="00D75615" w:rsidP="00CE2867">
            <w:pPr>
              <w:jc w:val="center"/>
              <w:rPr>
                <w:b/>
                <w:bCs/>
                <w:sz w:val="16"/>
                <w:szCs w:val="16"/>
              </w:rPr>
            </w:pPr>
          </w:p>
        </w:tc>
        <w:tc>
          <w:tcPr>
            <w:tcW w:w="1180"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2B80AEA8" w14:textId="6AB34540" w:rsidR="00D75615" w:rsidRPr="00720D25" w:rsidRDefault="00D75615" w:rsidP="003060B0">
            <w:pPr>
              <w:rPr>
                <w:b/>
                <w:bCs/>
                <w:sz w:val="16"/>
                <w:szCs w:val="16"/>
              </w:rPr>
            </w:pPr>
            <w:r>
              <w:rPr>
                <w:b/>
                <w:bCs/>
                <w:sz w:val="16"/>
                <w:szCs w:val="16"/>
              </w:rPr>
              <w:t>ILCD-</w:t>
            </w:r>
            <w:r w:rsidRPr="00720D25">
              <w:rPr>
                <w:b/>
                <w:bCs/>
                <w:sz w:val="16"/>
                <w:szCs w:val="16"/>
              </w:rPr>
              <w:t>EF</w:t>
            </w:r>
            <w:r>
              <w:rPr>
                <w:b/>
                <w:bCs/>
                <w:sz w:val="16"/>
                <w:szCs w:val="16"/>
              </w:rPr>
              <w:t xml:space="preserve"> </w:t>
            </w:r>
            <w:r w:rsidRPr="00720D25">
              <w:rPr>
                <w:b/>
                <w:bCs/>
                <w:sz w:val="16"/>
                <w:szCs w:val="16"/>
              </w:rPr>
              <w:t>v3.0</w:t>
            </w:r>
          </w:p>
        </w:tc>
        <w:tc>
          <w:tcPr>
            <w:tcW w:w="1088"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2B93B27" w14:textId="77777777" w:rsidR="00D75615" w:rsidRPr="00720D25" w:rsidRDefault="00D75615" w:rsidP="00CE2867">
            <w:pPr>
              <w:jc w:val="center"/>
              <w:rPr>
                <w:b/>
                <w:bCs/>
                <w:sz w:val="16"/>
                <w:szCs w:val="16"/>
              </w:rPr>
            </w:pPr>
          </w:p>
        </w:tc>
        <w:tc>
          <w:tcPr>
            <w:tcW w:w="707"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71EEBA9" w14:textId="43650933" w:rsidR="00D75615" w:rsidRPr="00720D25" w:rsidRDefault="00D75615" w:rsidP="00CE2867">
            <w:pPr>
              <w:jc w:val="center"/>
              <w:rPr>
                <w:b/>
                <w:bCs/>
                <w:sz w:val="16"/>
                <w:szCs w:val="16"/>
              </w:rPr>
            </w:pPr>
            <w:r w:rsidRPr="00720D25">
              <w:rPr>
                <w:b/>
                <w:bCs/>
                <w:sz w:val="16"/>
                <w:szCs w:val="16"/>
              </w:rPr>
              <w:t>FEDEFL</w:t>
            </w:r>
            <w:r>
              <w:rPr>
                <w:b/>
                <w:bCs/>
                <w:sz w:val="16"/>
                <w:szCs w:val="16"/>
              </w:rPr>
              <w:t xml:space="preserve"> </w:t>
            </w:r>
            <w:r w:rsidRPr="00720D25">
              <w:rPr>
                <w:b/>
                <w:bCs/>
                <w:sz w:val="16"/>
                <w:szCs w:val="16"/>
              </w:rPr>
              <w:t>v1.0.3</w:t>
            </w:r>
          </w:p>
        </w:tc>
        <w:tc>
          <w:tcPr>
            <w:tcW w:w="898"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843777C" w14:textId="161EC8D7" w:rsidR="00D75615" w:rsidRPr="00720D25" w:rsidRDefault="00D75615" w:rsidP="00CE2867">
            <w:pPr>
              <w:jc w:val="center"/>
              <w:rPr>
                <w:b/>
                <w:bCs/>
                <w:sz w:val="16"/>
                <w:szCs w:val="16"/>
              </w:rPr>
            </w:pPr>
            <w:r w:rsidRPr="00720D25">
              <w:rPr>
                <w:b/>
                <w:bCs/>
                <w:sz w:val="16"/>
                <w:szCs w:val="16"/>
              </w:rPr>
              <w:t>IDEA</w:t>
            </w:r>
            <w:r>
              <w:rPr>
                <w:b/>
                <w:bCs/>
                <w:sz w:val="16"/>
                <w:szCs w:val="16"/>
              </w:rPr>
              <w:t xml:space="preserve"> </w:t>
            </w:r>
            <w:r w:rsidRPr="00720D25">
              <w:rPr>
                <w:b/>
                <w:bCs/>
                <w:sz w:val="16"/>
                <w:szCs w:val="16"/>
              </w:rPr>
              <w:t>v2.3</w:t>
            </w:r>
          </w:p>
        </w:tc>
        <w:tc>
          <w:tcPr>
            <w:tcW w:w="898"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F4B864B" w14:textId="77777777" w:rsidR="00D75615" w:rsidRPr="00720D25" w:rsidRDefault="00D75615" w:rsidP="00CE2867">
            <w:pPr>
              <w:jc w:val="center"/>
              <w:rPr>
                <w:b/>
                <w:bCs/>
                <w:sz w:val="16"/>
                <w:szCs w:val="16"/>
              </w:rPr>
            </w:pPr>
          </w:p>
        </w:tc>
      </w:tr>
      <w:tr w:rsidR="003F52E7" w:rsidRPr="00720D25" w14:paraId="4EA0533C" w14:textId="77777777" w:rsidTr="003F52E7">
        <w:trPr>
          <w:cantSplit/>
          <w:trHeight w:val="958"/>
        </w:trPr>
        <w:tc>
          <w:tcPr>
            <w:tcW w:w="704" w:type="dxa"/>
            <w:tcBorders>
              <w:top w:val="single" w:sz="4" w:space="0" w:color="auto"/>
              <w:left w:val="single" w:sz="4" w:space="0" w:color="auto"/>
              <w:bottom w:val="single" w:sz="4" w:space="0" w:color="auto"/>
              <w:right w:val="single" w:sz="4" w:space="0" w:color="auto"/>
            </w:tcBorders>
            <w:shd w:val="clear" w:color="auto" w:fill="000000" w:themeFill="text1"/>
          </w:tcPr>
          <w:p w14:paraId="27600D1E" w14:textId="77777777" w:rsidR="00D071C6" w:rsidRPr="00720D25" w:rsidRDefault="00D071C6" w:rsidP="00CE2867">
            <w:pPr>
              <w:rPr>
                <w:sz w:val="16"/>
                <w:szCs w:val="16"/>
              </w:rPr>
            </w:pPr>
            <w:r w:rsidRPr="00720D25">
              <w:rPr>
                <w:sz w:val="16"/>
                <w:szCs w:val="16"/>
              </w:rPr>
              <w:t>Source</w:t>
            </w: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14:paraId="2AE3F498" w14:textId="77777777" w:rsidR="00D071C6" w:rsidRPr="00720D25" w:rsidRDefault="00D071C6" w:rsidP="00CE2867">
            <w:pPr>
              <w:rPr>
                <w:sz w:val="16"/>
                <w:szCs w:val="16"/>
              </w:rPr>
            </w:pPr>
            <w:r w:rsidRPr="00720D25">
              <w:rPr>
                <w:sz w:val="16"/>
                <w:szCs w:val="16"/>
              </w:rPr>
              <w:t>Carbon source</w:t>
            </w:r>
          </w:p>
        </w:tc>
        <w:tc>
          <w:tcPr>
            <w:tcW w:w="598"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062B23A5" w14:textId="77777777" w:rsidR="00D071C6" w:rsidRPr="00720D25" w:rsidRDefault="00D071C6" w:rsidP="003060B0">
            <w:pPr>
              <w:ind w:left="113" w:right="113"/>
              <w:jc w:val="center"/>
              <w:rPr>
                <w:sz w:val="16"/>
                <w:szCs w:val="16"/>
              </w:rPr>
            </w:pPr>
            <w:r w:rsidRPr="00720D25">
              <w:rPr>
                <w:sz w:val="16"/>
                <w:szCs w:val="16"/>
              </w:rPr>
              <w:t>fossil</w:t>
            </w:r>
          </w:p>
        </w:tc>
        <w:tc>
          <w:tcPr>
            <w:tcW w:w="598" w:type="dxa"/>
            <w:gridSpan w:val="2"/>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40031BCD" w14:textId="77777777" w:rsidR="00D071C6" w:rsidRPr="00720D25" w:rsidRDefault="00D071C6" w:rsidP="003060B0">
            <w:pPr>
              <w:ind w:left="113" w:right="113"/>
              <w:jc w:val="center"/>
              <w:rPr>
                <w:sz w:val="16"/>
                <w:szCs w:val="16"/>
              </w:rPr>
            </w:pPr>
            <w:r w:rsidRPr="00720D25">
              <w:rPr>
                <w:sz w:val="16"/>
                <w:szCs w:val="16"/>
              </w:rPr>
              <w:t>bio</w:t>
            </w:r>
          </w:p>
        </w:tc>
        <w:tc>
          <w:tcPr>
            <w:tcW w:w="599"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524E5D6A" w14:textId="77777777" w:rsidR="00D071C6" w:rsidRPr="00720D25" w:rsidRDefault="00D071C6" w:rsidP="003060B0">
            <w:pPr>
              <w:ind w:left="113" w:right="113"/>
              <w:jc w:val="center"/>
              <w:rPr>
                <w:sz w:val="16"/>
                <w:szCs w:val="16"/>
              </w:rPr>
            </w:pPr>
            <w:r w:rsidRPr="00720D25">
              <w:rPr>
                <w:sz w:val="16"/>
                <w:szCs w:val="16"/>
              </w:rPr>
              <w:t>from soil</w:t>
            </w:r>
          </w:p>
        </w:tc>
        <w:tc>
          <w:tcPr>
            <w:tcW w:w="598"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23629276" w14:textId="6C0185BE" w:rsidR="00D071C6" w:rsidRPr="00720D25" w:rsidRDefault="00D071C6" w:rsidP="003060B0">
            <w:pPr>
              <w:ind w:left="113" w:right="113"/>
              <w:jc w:val="center"/>
              <w:rPr>
                <w:sz w:val="16"/>
                <w:szCs w:val="16"/>
              </w:rPr>
            </w:pPr>
            <w:r>
              <w:rPr>
                <w:sz w:val="16"/>
                <w:szCs w:val="16"/>
              </w:rPr>
              <w:t>[unspec.]</w:t>
            </w:r>
          </w:p>
        </w:tc>
        <w:tc>
          <w:tcPr>
            <w:tcW w:w="599" w:type="dxa"/>
            <w:gridSpan w:val="2"/>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17998260" w14:textId="77777777" w:rsidR="00D071C6" w:rsidRPr="00720D25" w:rsidRDefault="00D071C6" w:rsidP="003060B0">
            <w:pPr>
              <w:ind w:left="113" w:right="113"/>
              <w:jc w:val="center"/>
              <w:rPr>
                <w:sz w:val="16"/>
                <w:szCs w:val="16"/>
              </w:rPr>
            </w:pPr>
            <w:r w:rsidRPr="00720D25">
              <w:rPr>
                <w:sz w:val="16"/>
                <w:szCs w:val="16"/>
              </w:rPr>
              <w:t>fossil</w:t>
            </w:r>
          </w:p>
        </w:tc>
        <w:tc>
          <w:tcPr>
            <w:tcW w:w="598"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772B579E" w14:textId="77777777" w:rsidR="00D071C6" w:rsidRPr="00720D25" w:rsidRDefault="00D071C6" w:rsidP="003060B0">
            <w:pPr>
              <w:ind w:left="113" w:right="113"/>
              <w:jc w:val="center"/>
              <w:rPr>
                <w:sz w:val="16"/>
                <w:szCs w:val="16"/>
              </w:rPr>
            </w:pPr>
            <w:r w:rsidRPr="00720D25">
              <w:rPr>
                <w:sz w:val="16"/>
                <w:szCs w:val="16"/>
              </w:rPr>
              <w:t>bio</w:t>
            </w:r>
          </w:p>
        </w:tc>
        <w:tc>
          <w:tcPr>
            <w:tcW w:w="598"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54CD31D2" w14:textId="77777777" w:rsidR="00D071C6" w:rsidRPr="00720D25" w:rsidRDefault="00D071C6" w:rsidP="003060B0">
            <w:pPr>
              <w:ind w:left="113" w:right="113"/>
              <w:jc w:val="center"/>
              <w:rPr>
                <w:sz w:val="16"/>
                <w:szCs w:val="16"/>
              </w:rPr>
            </w:pPr>
            <w:r w:rsidRPr="00720D25">
              <w:rPr>
                <w:sz w:val="16"/>
                <w:szCs w:val="16"/>
              </w:rPr>
              <w:t>land use</w:t>
            </w:r>
          </w:p>
        </w:tc>
        <w:tc>
          <w:tcPr>
            <w:tcW w:w="599" w:type="dxa"/>
            <w:gridSpan w:val="2"/>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5EFD3501" w14:textId="77777777" w:rsidR="00D071C6" w:rsidRPr="00720D25" w:rsidRDefault="00D071C6" w:rsidP="003060B0">
            <w:pPr>
              <w:ind w:left="113" w:right="113"/>
              <w:jc w:val="center"/>
              <w:rPr>
                <w:sz w:val="16"/>
                <w:szCs w:val="16"/>
              </w:rPr>
            </w:pPr>
            <w:r w:rsidRPr="00720D25">
              <w:rPr>
                <w:sz w:val="16"/>
                <w:szCs w:val="16"/>
              </w:rPr>
              <w:t>[unspec.]</w:t>
            </w:r>
          </w:p>
        </w:tc>
        <w:tc>
          <w:tcPr>
            <w:tcW w:w="598"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32E760E6" w14:textId="77777777" w:rsidR="00D071C6" w:rsidRPr="00720D25" w:rsidRDefault="00D071C6" w:rsidP="003060B0">
            <w:pPr>
              <w:ind w:left="113" w:right="113"/>
              <w:jc w:val="center"/>
              <w:rPr>
                <w:sz w:val="16"/>
                <w:szCs w:val="16"/>
              </w:rPr>
            </w:pPr>
            <w:r w:rsidRPr="00720D25">
              <w:rPr>
                <w:sz w:val="16"/>
                <w:szCs w:val="16"/>
              </w:rPr>
              <w:t>[unspec.]</w:t>
            </w:r>
          </w:p>
        </w:tc>
        <w:tc>
          <w:tcPr>
            <w:tcW w:w="599"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717D22DB" w14:textId="77777777" w:rsidR="00D071C6" w:rsidRPr="00720D25" w:rsidRDefault="00D071C6" w:rsidP="003060B0">
            <w:pPr>
              <w:ind w:left="113" w:right="113"/>
              <w:jc w:val="center"/>
              <w:rPr>
                <w:sz w:val="16"/>
                <w:szCs w:val="16"/>
              </w:rPr>
            </w:pPr>
            <w:r w:rsidRPr="00720D25">
              <w:rPr>
                <w:sz w:val="16"/>
                <w:szCs w:val="16"/>
              </w:rPr>
              <w:t>fossil</w:t>
            </w:r>
          </w:p>
        </w:tc>
        <w:tc>
          <w:tcPr>
            <w:tcW w:w="598" w:type="dxa"/>
            <w:gridSpan w:val="2"/>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68AF1A73" w14:textId="77777777" w:rsidR="00D071C6" w:rsidRPr="00720D25" w:rsidRDefault="00D071C6" w:rsidP="003060B0">
            <w:pPr>
              <w:ind w:left="113" w:right="113"/>
              <w:jc w:val="center"/>
              <w:rPr>
                <w:sz w:val="16"/>
                <w:szCs w:val="16"/>
              </w:rPr>
            </w:pPr>
            <w:r w:rsidRPr="00720D25">
              <w:rPr>
                <w:sz w:val="16"/>
                <w:szCs w:val="16"/>
              </w:rPr>
              <w:t>bio</w:t>
            </w:r>
          </w:p>
        </w:tc>
        <w:tc>
          <w:tcPr>
            <w:tcW w:w="599" w:type="dxa"/>
            <w:tcBorders>
              <w:top w:val="single" w:sz="4" w:space="0" w:color="auto"/>
              <w:left w:val="single" w:sz="4" w:space="0" w:color="auto"/>
              <w:bottom w:val="single" w:sz="4" w:space="0" w:color="auto"/>
              <w:right w:val="single" w:sz="4" w:space="0" w:color="auto"/>
            </w:tcBorders>
            <w:shd w:val="clear" w:color="auto" w:fill="000000" w:themeFill="text1"/>
            <w:textDirection w:val="btLr"/>
            <w:vAlign w:val="center"/>
          </w:tcPr>
          <w:p w14:paraId="2096A763" w14:textId="77777777" w:rsidR="00D071C6" w:rsidRPr="00720D25" w:rsidRDefault="00D071C6" w:rsidP="003060B0">
            <w:pPr>
              <w:ind w:left="113" w:right="113"/>
              <w:jc w:val="center"/>
              <w:rPr>
                <w:sz w:val="16"/>
                <w:szCs w:val="16"/>
              </w:rPr>
            </w:pPr>
            <w:r w:rsidRPr="00720D25">
              <w:rPr>
                <w:sz w:val="16"/>
                <w:szCs w:val="16"/>
              </w:rPr>
              <w:t>[unspec.]</w:t>
            </w:r>
          </w:p>
        </w:tc>
      </w:tr>
      <w:tr w:rsidR="008037FF" w:rsidRPr="00720D25" w14:paraId="38A4B7BA" w14:textId="77777777" w:rsidTr="003F52E7">
        <w:tc>
          <w:tcPr>
            <w:tcW w:w="704" w:type="dxa"/>
            <w:vMerge w:val="restart"/>
            <w:tcBorders>
              <w:top w:val="single" w:sz="4" w:space="0" w:color="auto"/>
              <w:left w:val="single" w:sz="4" w:space="0" w:color="auto"/>
              <w:bottom w:val="nil"/>
              <w:right w:val="nil"/>
            </w:tcBorders>
          </w:tcPr>
          <w:p w14:paraId="77A60F91" w14:textId="3F1618B9" w:rsidR="00D071C6" w:rsidRPr="00720D25" w:rsidRDefault="00D071C6" w:rsidP="00CE2867">
            <w:pPr>
              <w:rPr>
                <w:b/>
                <w:bCs/>
                <w:sz w:val="16"/>
                <w:szCs w:val="16"/>
              </w:rPr>
            </w:pPr>
            <w:proofErr w:type="spellStart"/>
            <w:r w:rsidRPr="00720D25">
              <w:rPr>
                <w:b/>
                <w:bCs/>
                <w:sz w:val="16"/>
                <w:szCs w:val="16"/>
              </w:rPr>
              <w:t>ei</w:t>
            </w:r>
            <w:proofErr w:type="spellEnd"/>
            <w:r w:rsidR="00D75615">
              <w:rPr>
                <w:b/>
                <w:bCs/>
                <w:sz w:val="16"/>
                <w:szCs w:val="16"/>
              </w:rPr>
              <w:t xml:space="preserve"> </w:t>
            </w:r>
            <w:r w:rsidRPr="00720D25">
              <w:rPr>
                <w:b/>
                <w:bCs/>
                <w:sz w:val="16"/>
                <w:szCs w:val="16"/>
              </w:rPr>
              <w:t>EF</w:t>
            </w:r>
            <w:r>
              <w:rPr>
                <w:b/>
                <w:bCs/>
                <w:sz w:val="16"/>
                <w:szCs w:val="16"/>
              </w:rPr>
              <w:t xml:space="preserve"> </w:t>
            </w:r>
            <w:r w:rsidRPr="00720D25">
              <w:rPr>
                <w:b/>
                <w:bCs/>
                <w:sz w:val="16"/>
                <w:szCs w:val="16"/>
              </w:rPr>
              <w:t>v3.</w:t>
            </w:r>
            <w:r w:rsidR="00D75615">
              <w:rPr>
                <w:b/>
                <w:bCs/>
                <w:sz w:val="16"/>
                <w:szCs w:val="16"/>
              </w:rPr>
              <w:t>7</w:t>
            </w:r>
          </w:p>
        </w:tc>
        <w:tc>
          <w:tcPr>
            <w:tcW w:w="1134" w:type="dxa"/>
            <w:tcBorders>
              <w:top w:val="single" w:sz="4" w:space="0" w:color="auto"/>
              <w:left w:val="nil"/>
              <w:bottom w:val="nil"/>
              <w:right w:val="single" w:sz="4" w:space="0" w:color="auto"/>
            </w:tcBorders>
          </w:tcPr>
          <w:p w14:paraId="38B027A9" w14:textId="77777777" w:rsidR="00D071C6" w:rsidRPr="00720D25" w:rsidRDefault="00D071C6" w:rsidP="00CE2867">
            <w:pPr>
              <w:rPr>
                <w:sz w:val="16"/>
                <w:szCs w:val="16"/>
              </w:rPr>
            </w:pPr>
            <w:r w:rsidRPr="00720D25">
              <w:rPr>
                <w:sz w:val="16"/>
                <w:szCs w:val="16"/>
              </w:rPr>
              <w:t>fossil</w:t>
            </w:r>
          </w:p>
        </w:tc>
        <w:tc>
          <w:tcPr>
            <w:tcW w:w="598" w:type="dxa"/>
            <w:tcBorders>
              <w:top w:val="single" w:sz="4" w:space="0" w:color="auto"/>
              <w:left w:val="single" w:sz="4" w:space="0" w:color="auto"/>
              <w:bottom w:val="nil"/>
              <w:right w:val="nil"/>
            </w:tcBorders>
            <w:shd w:val="clear" w:color="auto" w:fill="BFBFBF" w:themeFill="background1" w:themeFillShade="BF"/>
          </w:tcPr>
          <w:p w14:paraId="58EE4D25" w14:textId="77777777" w:rsidR="00D071C6" w:rsidRPr="00D071C6" w:rsidRDefault="00D071C6" w:rsidP="00CE2867">
            <w:pPr>
              <w:jc w:val="center"/>
              <w:rPr>
                <w:sz w:val="16"/>
                <w:szCs w:val="16"/>
                <w:highlight w:val="cyan"/>
              </w:rPr>
            </w:pPr>
          </w:p>
        </w:tc>
        <w:tc>
          <w:tcPr>
            <w:tcW w:w="598" w:type="dxa"/>
            <w:gridSpan w:val="2"/>
            <w:tcBorders>
              <w:top w:val="single" w:sz="4" w:space="0" w:color="auto"/>
              <w:left w:val="nil"/>
              <w:bottom w:val="nil"/>
              <w:right w:val="nil"/>
            </w:tcBorders>
            <w:shd w:val="clear" w:color="auto" w:fill="BFBFBF" w:themeFill="background1" w:themeFillShade="BF"/>
          </w:tcPr>
          <w:p w14:paraId="49125A9C" w14:textId="77777777" w:rsidR="00D071C6" w:rsidRPr="00D071C6" w:rsidRDefault="00D071C6" w:rsidP="00CE2867">
            <w:pPr>
              <w:jc w:val="center"/>
              <w:rPr>
                <w:sz w:val="16"/>
                <w:szCs w:val="16"/>
                <w:highlight w:val="cyan"/>
              </w:rPr>
            </w:pPr>
          </w:p>
        </w:tc>
        <w:tc>
          <w:tcPr>
            <w:tcW w:w="599" w:type="dxa"/>
            <w:tcBorders>
              <w:top w:val="single" w:sz="4" w:space="0" w:color="auto"/>
              <w:left w:val="nil"/>
              <w:bottom w:val="nil"/>
              <w:right w:val="nil"/>
            </w:tcBorders>
            <w:shd w:val="clear" w:color="auto" w:fill="BFBFBF" w:themeFill="background1" w:themeFillShade="BF"/>
          </w:tcPr>
          <w:p w14:paraId="602AE82A" w14:textId="77777777" w:rsidR="00D071C6" w:rsidRPr="00D071C6" w:rsidRDefault="00D071C6" w:rsidP="00CE2867">
            <w:pPr>
              <w:jc w:val="center"/>
              <w:rPr>
                <w:sz w:val="16"/>
                <w:szCs w:val="16"/>
                <w:highlight w:val="cyan"/>
              </w:rPr>
            </w:pPr>
          </w:p>
        </w:tc>
        <w:tc>
          <w:tcPr>
            <w:tcW w:w="598" w:type="dxa"/>
            <w:tcBorders>
              <w:top w:val="single" w:sz="4" w:space="0" w:color="auto"/>
              <w:left w:val="nil"/>
              <w:bottom w:val="nil"/>
              <w:right w:val="single" w:sz="4" w:space="0" w:color="auto"/>
            </w:tcBorders>
            <w:shd w:val="clear" w:color="auto" w:fill="BFBFBF" w:themeFill="background1" w:themeFillShade="BF"/>
          </w:tcPr>
          <w:p w14:paraId="691976C3" w14:textId="77777777" w:rsidR="00D071C6" w:rsidRPr="00D071C6" w:rsidRDefault="00D071C6" w:rsidP="00CE2867">
            <w:pPr>
              <w:jc w:val="center"/>
              <w:rPr>
                <w:sz w:val="16"/>
                <w:szCs w:val="16"/>
                <w:highlight w:val="cyan"/>
              </w:rPr>
            </w:pPr>
          </w:p>
        </w:tc>
        <w:tc>
          <w:tcPr>
            <w:tcW w:w="599" w:type="dxa"/>
            <w:gridSpan w:val="2"/>
            <w:tcBorders>
              <w:top w:val="single" w:sz="4" w:space="0" w:color="auto"/>
              <w:left w:val="single" w:sz="4" w:space="0" w:color="auto"/>
              <w:bottom w:val="nil"/>
              <w:right w:val="nil"/>
            </w:tcBorders>
            <w:shd w:val="clear" w:color="auto" w:fill="auto"/>
          </w:tcPr>
          <w:p w14:paraId="10EDF913" w14:textId="77777777" w:rsidR="00D071C6" w:rsidRPr="00032F47" w:rsidRDefault="00D071C6" w:rsidP="00CE2867">
            <w:pPr>
              <w:jc w:val="center"/>
              <w:rPr>
                <w:sz w:val="16"/>
                <w:szCs w:val="16"/>
              </w:rPr>
            </w:pPr>
            <w:r w:rsidRPr="00032F47">
              <w:rPr>
                <w:sz w:val="16"/>
                <w:szCs w:val="16"/>
              </w:rPr>
              <w:t>O</w:t>
            </w:r>
          </w:p>
        </w:tc>
        <w:tc>
          <w:tcPr>
            <w:tcW w:w="598" w:type="dxa"/>
            <w:tcBorders>
              <w:top w:val="single" w:sz="4" w:space="0" w:color="auto"/>
              <w:left w:val="nil"/>
              <w:bottom w:val="nil"/>
              <w:right w:val="nil"/>
            </w:tcBorders>
            <w:shd w:val="clear" w:color="auto" w:fill="auto"/>
          </w:tcPr>
          <w:p w14:paraId="14790667" w14:textId="77777777" w:rsidR="00D071C6" w:rsidRPr="00032F47" w:rsidRDefault="00D071C6" w:rsidP="00CE2867">
            <w:pPr>
              <w:jc w:val="center"/>
              <w:rPr>
                <w:sz w:val="16"/>
                <w:szCs w:val="16"/>
              </w:rPr>
            </w:pPr>
            <w:r w:rsidRPr="00032F47">
              <w:rPr>
                <w:sz w:val="16"/>
                <w:szCs w:val="16"/>
              </w:rPr>
              <w:t>X</w:t>
            </w:r>
          </w:p>
        </w:tc>
        <w:tc>
          <w:tcPr>
            <w:tcW w:w="598" w:type="dxa"/>
            <w:tcBorders>
              <w:top w:val="single" w:sz="4" w:space="0" w:color="auto"/>
              <w:left w:val="nil"/>
              <w:bottom w:val="nil"/>
              <w:right w:val="nil"/>
            </w:tcBorders>
          </w:tcPr>
          <w:p w14:paraId="01F74F40" w14:textId="77777777" w:rsidR="00D071C6" w:rsidRPr="00032F47" w:rsidRDefault="00D071C6" w:rsidP="00CE2867">
            <w:pPr>
              <w:jc w:val="center"/>
              <w:rPr>
                <w:sz w:val="16"/>
                <w:szCs w:val="16"/>
              </w:rPr>
            </w:pPr>
            <w:r w:rsidRPr="00032F47">
              <w:rPr>
                <w:sz w:val="16"/>
                <w:szCs w:val="16"/>
              </w:rPr>
              <w:t>X</w:t>
            </w:r>
          </w:p>
        </w:tc>
        <w:tc>
          <w:tcPr>
            <w:tcW w:w="599" w:type="dxa"/>
            <w:gridSpan w:val="2"/>
            <w:tcBorders>
              <w:top w:val="single" w:sz="4" w:space="0" w:color="auto"/>
              <w:left w:val="nil"/>
              <w:bottom w:val="nil"/>
              <w:right w:val="single" w:sz="4" w:space="0" w:color="auto"/>
            </w:tcBorders>
            <w:shd w:val="clear" w:color="auto" w:fill="auto"/>
          </w:tcPr>
          <w:p w14:paraId="07A7F5B6" w14:textId="77777777" w:rsidR="00D071C6" w:rsidRPr="00032F47" w:rsidRDefault="00D071C6" w:rsidP="00CE2867">
            <w:pPr>
              <w:jc w:val="center"/>
              <w:rPr>
                <w:sz w:val="16"/>
                <w:szCs w:val="16"/>
              </w:rPr>
            </w:pPr>
            <w:r w:rsidRPr="00032F47">
              <w:rPr>
                <w:sz w:val="16"/>
                <w:szCs w:val="16"/>
              </w:rPr>
              <w:t>X</w:t>
            </w:r>
          </w:p>
        </w:tc>
        <w:tc>
          <w:tcPr>
            <w:tcW w:w="598" w:type="dxa"/>
            <w:tcBorders>
              <w:top w:val="single" w:sz="4" w:space="0" w:color="auto"/>
              <w:left w:val="single" w:sz="4" w:space="0" w:color="auto"/>
              <w:bottom w:val="nil"/>
              <w:right w:val="single" w:sz="4" w:space="0" w:color="auto"/>
            </w:tcBorders>
            <w:shd w:val="clear" w:color="auto" w:fill="auto"/>
          </w:tcPr>
          <w:p w14:paraId="518A0815" w14:textId="77777777" w:rsidR="00D071C6" w:rsidRPr="00D071C6" w:rsidRDefault="00D071C6" w:rsidP="00CE2867">
            <w:pPr>
              <w:jc w:val="center"/>
              <w:rPr>
                <w:sz w:val="16"/>
                <w:szCs w:val="16"/>
                <w:highlight w:val="cyan"/>
              </w:rPr>
            </w:pPr>
            <w:r w:rsidRPr="00032F47">
              <w:rPr>
                <w:sz w:val="16"/>
                <w:szCs w:val="16"/>
              </w:rPr>
              <w:t>O</w:t>
            </w:r>
          </w:p>
        </w:tc>
        <w:tc>
          <w:tcPr>
            <w:tcW w:w="599" w:type="dxa"/>
            <w:tcBorders>
              <w:top w:val="single" w:sz="4" w:space="0" w:color="auto"/>
              <w:left w:val="single" w:sz="4" w:space="0" w:color="auto"/>
              <w:bottom w:val="nil"/>
              <w:right w:val="nil"/>
            </w:tcBorders>
            <w:shd w:val="clear" w:color="auto" w:fill="auto"/>
          </w:tcPr>
          <w:p w14:paraId="3764EA9B" w14:textId="77777777" w:rsidR="00D071C6" w:rsidRPr="00032F47" w:rsidRDefault="00D071C6" w:rsidP="00CE2867">
            <w:pPr>
              <w:jc w:val="center"/>
              <w:rPr>
                <w:sz w:val="16"/>
                <w:szCs w:val="16"/>
              </w:rPr>
            </w:pPr>
            <w:r w:rsidRPr="00032F47">
              <w:rPr>
                <w:sz w:val="16"/>
                <w:szCs w:val="16"/>
              </w:rPr>
              <w:t>O</w:t>
            </w:r>
          </w:p>
        </w:tc>
        <w:tc>
          <w:tcPr>
            <w:tcW w:w="598" w:type="dxa"/>
            <w:gridSpan w:val="2"/>
            <w:tcBorders>
              <w:top w:val="single" w:sz="4" w:space="0" w:color="auto"/>
              <w:left w:val="nil"/>
              <w:bottom w:val="nil"/>
              <w:right w:val="nil"/>
            </w:tcBorders>
          </w:tcPr>
          <w:p w14:paraId="358916D3" w14:textId="77777777" w:rsidR="00D071C6" w:rsidRPr="00032F47" w:rsidRDefault="00D071C6" w:rsidP="00CE2867">
            <w:pPr>
              <w:jc w:val="center"/>
              <w:rPr>
                <w:sz w:val="16"/>
                <w:szCs w:val="16"/>
              </w:rPr>
            </w:pPr>
            <w:r w:rsidRPr="00032F47">
              <w:rPr>
                <w:sz w:val="16"/>
                <w:szCs w:val="16"/>
              </w:rPr>
              <w:t>X</w:t>
            </w:r>
          </w:p>
        </w:tc>
        <w:tc>
          <w:tcPr>
            <w:tcW w:w="599" w:type="dxa"/>
            <w:tcBorders>
              <w:top w:val="single" w:sz="4" w:space="0" w:color="auto"/>
              <w:left w:val="nil"/>
              <w:bottom w:val="nil"/>
              <w:right w:val="single" w:sz="4" w:space="0" w:color="auto"/>
            </w:tcBorders>
          </w:tcPr>
          <w:p w14:paraId="673D604F" w14:textId="77777777" w:rsidR="00D071C6" w:rsidRPr="00032F47" w:rsidRDefault="00D071C6" w:rsidP="00CE2867">
            <w:pPr>
              <w:jc w:val="center"/>
              <w:rPr>
                <w:sz w:val="16"/>
                <w:szCs w:val="16"/>
              </w:rPr>
            </w:pPr>
            <w:r w:rsidRPr="00032F47">
              <w:rPr>
                <w:sz w:val="16"/>
                <w:szCs w:val="16"/>
              </w:rPr>
              <w:t>X</w:t>
            </w:r>
          </w:p>
        </w:tc>
      </w:tr>
      <w:tr w:rsidR="008037FF" w:rsidRPr="00720D25" w14:paraId="77E892EE" w14:textId="77777777" w:rsidTr="003F52E7">
        <w:tc>
          <w:tcPr>
            <w:tcW w:w="704" w:type="dxa"/>
            <w:vMerge/>
            <w:tcBorders>
              <w:top w:val="nil"/>
              <w:left w:val="single" w:sz="4" w:space="0" w:color="auto"/>
              <w:bottom w:val="nil"/>
              <w:right w:val="nil"/>
            </w:tcBorders>
          </w:tcPr>
          <w:p w14:paraId="22292C2B" w14:textId="77777777" w:rsidR="00D071C6" w:rsidRPr="00720D25" w:rsidRDefault="00D071C6" w:rsidP="00CE2867">
            <w:pPr>
              <w:rPr>
                <w:b/>
                <w:bCs/>
                <w:sz w:val="16"/>
                <w:szCs w:val="16"/>
              </w:rPr>
            </w:pPr>
          </w:p>
        </w:tc>
        <w:tc>
          <w:tcPr>
            <w:tcW w:w="1134" w:type="dxa"/>
            <w:tcBorders>
              <w:top w:val="nil"/>
              <w:left w:val="nil"/>
              <w:bottom w:val="nil"/>
              <w:right w:val="single" w:sz="4" w:space="0" w:color="auto"/>
            </w:tcBorders>
          </w:tcPr>
          <w:p w14:paraId="2090400B" w14:textId="77777777" w:rsidR="00D071C6" w:rsidRPr="00720D25" w:rsidRDefault="00D071C6" w:rsidP="00CE2867">
            <w:pPr>
              <w:rPr>
                <w:sz w:val="16"/>
                <w:szCs w:val="16"/>
              </w:rPr>
            </w:pPr>
            <w:r w:rsidRPr="00720D25">
              <w:rPr>
                <w:sz w:val="16"/>
                <w:szCs w:val="16"/>
              </w:rPr>
              <w:t>non-fossil (biogenic)</w:t>
            </w:r>
          </w:p>
        </w:tc>
        <w:tc>
          <w:tcPr>
            <w:tcW w:w="598" w:type="dxa"/>
            <w:tcBorders>
              <w:top w:val="nil"/>
              <w:left w:val="single" w:sz="4" w:space="0" w:color="auto"/>
              <w:bottom w:val="nil"/>
              <w:right w:val="nil"/>
            </w:tcBorders>
            <w:shd w:val="clear" w:color="auto" w:fill="BFBFBF" w:themeFill="background1" w:themeFillShade="BF"/>
          </w:tcPr>
          <w:p w14:paraId="58F5B857" w14:textId="77777777" w:rsidR="00D071C6" w:rsidRPr="003060B0" w:rsidRDefault="00D071C6" w:rsidP="00CE2867">
            <w:pPr>
              <w:jc w:val="center"/>
              <w:rPr>
                <w:sz w:val="16"/>
                <w:szCs w:val="16"/>
              </w:rPr>
            </w:pPr>
          </w:p>
        </w:tc>
        <w:tc>
          <w:tcPr>
            <w:tcW w:w="598" w:type="dxa"/>
            <w:gridSpan w:val="2"/>
            <w:tcBorders>
              <w:top w:val="nil"/>
              <w:left w:val="nil"/>
              <w:bottom w:val="nil"/>
              <w:right w:val="nil"/>
            </w:tcBorders>
            <w:shd w:val="clear" w:color="auto" w:fill="BFBFBF" w:themeFill="background1" w:themeFillShade="BF"/>
          </w:tcPr>
          <w:p w14:paraId="65ADD358" w14:textId="77777777" w:rsidR="00D071C6" w:rsidRPr="003060B0" w:rsidRDefault="00D071C6" w:rsidP="00CE2867">
            <w:pPr>
              <w:jc w:val="center"/>
              <w:rPr>
                <w:sz w:val="16"/>
                <w:szCs w:val="16"/>
              </w:rPr>
            </w:pPr>
          </w:p>
        </w:tc>
        <w:tc>
          <w:tcPr>
            <w:tcW w:w="599" w:type="dxa"/>
            <w:tcBorders>
              <w:top w:val="nil"/>
              <w:left w:val="nil"/>
              <w:bottom w:val="nil"/>
              <w:right w:val="nil"/>
            </w:tcBorders>
            <w:shd w:val="clear" w:color="auto" w:fill="BFBFBF" w:themeFill="background1" w:themeFillShade="BF"/>
          </w:tcPr>
          <w:p w14:paraId="5891CCD4" w14:textId="77777777" w:rsidR="00D071C6" w:rsidRPr="003060B0" w:rsidRDefault="00D071C6" w:rsidP="00CE2867">
            <w:pPr>
              <w:jc w:val="center"/>
              <w:rPr>
                <w:sz w:val="16"/>
                <w:szCs w:val="16"/>
              </w:rPr>
            </w:pPr>
          </w:p>
        </w:tc>
        <w:tc>
          <w:tcPr>
            <w:tcW w:w="598" w:type="dxa"/>
            <w:tcBorders>
              <w:top w:val="nil"/>
              <w:left w:val="nil"/>
              <w:bottom w:val="nil"/>
              <w:right w:val="single" w:sz="4" w:space="0" w:color="auto"/>
            </w:tcBorders>
            <w:shd w:val="clear" w:color="auto" w:fill="BFBFBF" w:themeFill="background1" w:themeFillShade="BF"/>
          </w:tcPr>
          <w:p w14:paraId="6C6BD680" w14:textId="77777777" w:rsidR="00D071C6" w:rsidRPr="003060B0" w:rsidRDefault="00D071C6" w:rsidP="00CE2867">
            <w:pPr>
              <w:jc w:val="center"/>
              <w:rPr>
                <w:sz w:val="16"/>
                <w:szCs w:val="16"/>
              </w:rPr>
            </w:pPr>
          </w:p>
        </w:tc>
        <w:tc>
          <w:tcPr>
            <w:tcW w:w="599" w:type="dxa"/>
            <w:gridSpan w:val="2"/>
            <w:tcBorders>
              <w:top w:val="nil"/>
              <w:left w:val="single" w:sz="4" w:space="0" w:color="auto"/>
              <w:bottom w:val="nil"/>
              <w:right w:val="nil"/>
            </w:tcBorders>
            <w:shd w:val="clear" w:color="auto" w:fill="auto"/>
          </w:tcPr>
          <w:p w14:paraId="0010E583"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nil"/>
              <w:right w:val="nil"/>
            </w:tcBorders>
            <w:shd w:val="clear" w:color="auto" w:fill="auto"/>
          </w:tcPr>
          <w:p w14:paraId="2341938E" w14:textId="77777777" w:rsidR="00D071C6" w:rsidRPr="003F52E7" w:rsidRDefault="00D071C6" w:rsidP="00CE2867">
            <w:pPr>
              <w:jc w:val="center"/>
              <w:rPr>
                <w:sz w:val="16"/>
                <w:szCs w:val="16"/>
              </w:rPr>
            </w:pPr>
            <w:r w:rsidRPr="003F52E7">
              <w:rPr>
                <w:sz w:val="16"/>
                <w:szCs w:val="16"/>
              </w:rPr>
              <w:t>O</w:t>
            </w:r>
          </w:p>
        </w:tc>
        <w:tc>
          <w:tcPr>
            <w:tcW w:w="598" w:type="dxa"/>
            <w:tcBorders>
              <w:top w:val="nil"/>
              <w:left w:val="nil"/>
              <w:bottom w:val="nil"/>
              <w:right w:val="nil"/>
            </w:tcBorders>
          </w:tcPr>
          <w:p w14:paraId="25C67493"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nil"/>
              <w:left w:val="nil"/>
              <w:bottom w:val="nil"/>
              <w:right w:val="single" w:sz="4" w:space="0" w:color="auto"/>
            </w:tcBorders>
            <w:shd w:val="clear" w:color="auto" w:fill="auto"/>
          </w:tcPr>
          <w:p w14:paraId="4972DF2D"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single" w:sz="4" w:space="0" w:color="auto"/>
              <w:bottom w:val="nil"/>
              <w:right w:val="single" w:sz="4" w:space="0" w:color="auto"/>
            </w:tcBorders>
            <w:shd w:val="clear" w:color="auto" w:fill="auto"/>
          </w:tcPr>
          <w:p w14:paraId="56E8AEE4" w14:textId="0E811403" w:rsidR="00D071C6" w:rsidRPr="003060B0" w:rsidRDefault="00032F47" w:rsidP="00CE2867">
            <w:pPr>
              <w:jc w:val="center"/>
              <w:rPr>
                <w:sz w:val="16"/>
                <w:szCs w:val="16"/>
              </w:rPr>
            </w:pPr>
            <w:r w:rsidRPr="003060B0">
              <w:rPr>
                <w:sz w:val="16"/>
                <w:szCs w:val="16"/>
              </w:rPr>
              <w:t>O</w:t>
            </w:r>
          </w:p>
        </w:tc>
        <w:tc>
          <w:tcPr>
            <w:tcW w:w="599" w:type="dxa"/>
            <w:tcBorders>
              <w:top w:val="nil"/>
              <w:left w:val="single" w:sz="4" w:space="0" w:color="auto"/>
              <w:bottom w:val="nil"/>
              <w:right w:val="nil"/>
            </w:tcBorders>
            <w:shd w:val="clear" w:color="auto" w:fill="auto"/>
          </w:tcPr>
          <w:p w14:paraId="378A5019"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nil"/>
              <w:right w:val="nil"/>
            </w:tcBorders>
          </w:tcPr>
          <w:p w14:paraId="502F9ECE"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nil"/>
              <w:bottom w:val="nil"/>
              <w:right w:val="single" w:sz="4" w:space="0" w:color="auto"/>
            </w:tcBorders>
          </w:tcPr>
          <w:p w14:paraId="4DEC28DD" w14:textId="77777777" w:rsidR="00D071C6" w:rsidRPr="003F52E7" w:rsidRDefault="00D071C6" w:rsidP="00CE2867">
            <w:pPr>
              <w:jc w:val="center"/>
              <w:rPr>
                <w:sz w:val="16"/>
                <w:szCs w:val="16"/>
              </w:rPr>
            </w:pPr>
            <w:r w:rsidRPr="003F52E7">
              <w:rPr>
                <w:sz w:val="16"/>
                <w:szCs w:val="16"/>
              </w:rPr>
              <w:t>X</w:t>
            </w:r>
          </w:p>
        </w:tc>
      </w:tr>
      <w:tr w:rsidR="008037FF" w:rsidRPr="00720D25" w14:paraId="45918830" w14:textId="77777777" w:rsidTr="003F52E7">
        <w:tc>
          <w:tcPr>
            <w:tcW w:w="704" w:type="dxa"/>
            <w:vMerge/>
            <w:tcBorders>
              <w:top w:val="nil"/>
              <w:left w:val="single" w:sz="4" w:space="0" w:color="auto"/>
              <w:bottom w:val="nil"/>
              <w:right w:val="nil"/>
            </w:tcBorders>
          </w:tcPr>
          <w:p w14:paraId="30599CD6" w14:textId="77777777" w:rsidR="00D071C6" w:rsidRPr="00720D25" w:rsidRDefault="00D071C6" w:rsidP="00CE2867">
            <w:pPr>
              <w:rPr>
                <w:b/>
                <w:bCs/>
                <w:sz w:val="16"/>
                <w:szCs w:val="16"/>
              </w:rPr>
            </w:pPr>
          </w:p>
        </w:tc>
        <w:tc>
          <w:tcPr>
            <w:tcW w:w="1134" w:type="dxa"/>
            <w:tcBorders>
              <w:top w:val="nil"/>
              <w:left w:val="nil"/>
              <w:bottom w:val="nil"/>
              <w:right w:val="single" w:sz="4" w:space="0" w:color="auto"/>
            </w:tcBorders>
          </w:tcPr>
          <w:p w14:paraId="78E298A1" w14:textId="77777777" w:rsidR="00D071C6" w:rsidRPr="00720D25" w:rsidRDefault="00D071C6" w:rsidP="00CE2867">
            <w:pPr>
              <w:rPr>
                <w:sz w:val="16"/>
                <w:szCs w:val="16"/>
              </w:rPr>
            </w:pPr>
            <w:r w:rsidRPr="00720D25">
              <w:rPr>
                <w:sz w:val="16"/>
                <w:szCs w:val="16"/>
              </w:rPr>
              <w:t>from soil or biomass stock (land use change)</w:t>
            </w:r>
          </w:p>
        </w:tc>
        <w:tc>
          <w:tcPr>
            <w:tcW w:w="598" w:type="dxa"/>
            <w:tcBorders>
              <w:top w:val="nil"/>
              <w:left w:val="single" w:sz="4" w:space="0" w:color="auto"/>
              <w:bottom w:val="nil"/>
              <w:right w:val="nil"/>
            </w:tcBorders>
            <w:shd w:val="clear" w:color="auto" w:fill="BFBFBF" w:themeFill="background1" w:themeFillShade="BF"/>
          </w:tcPr>
          <w:p w14:paraId="28063EFE" w14:textId="77777777" w:rsidR="00D071C6" w:rsidRPr="003060B0" w:rsidRDefault="00D071C6" w:rsidP="00CE2867">
            <w:pPr>
              <w:jc w:val="center"/>
              <w:rPr>
                <w:sz w:val="16"/>
                <w:szCs w:val="16"/>
              </w:rPr>
            </w:pPr>
          </w:p>
        </w:tc>
        <w:tc>
          <w:tcPr>
            <w:tcW w:w="598" w:type="dxa"/>
            <w:gridSpan w:val="2"/>
            <w:tcBorders>
              <w:top w:val="nil"/>
              <w:left w:val="nil"/>
              <w:bottom w:val="nil"/>
              <w:right w:val="nil"/>
            </w:tcBorders>
            <w:shd w:val="clear" w:color="auto" w:fill="BFBFBF" w:themeFill="background1" w:themeFillShade="BF"/>
          </w:tcPr>
          <w:p w14:paraId="12AB5C56" w14:textId="77777777" w:rsidR="00D071C6" w:rsidRPr="003060B0" w:rsidRDefault="00D071C6" w:rsidP="00CE2867">
            <w:pPr>
              <w:jc w:val="center"/>
              <w:rPr>
                <w:sz w:val="16"/>
                <w:szCs w:val="16"/>
              </w:rPr>
            </w:pPr>
          </w:p>
        </w:tc>
        <w:tc>
          <w:tcPr>
            <w:tcW w:w="599" w:type="dxa"/>
            <w:tcBorders>
              <w:top w:val="nil"/>
              <w:left w:val="nil"/>
              <w:bottom w:val="nil"/>
              <w:right w:val="nil"/>
            </w:tcBorders>
            <w:shd w:val="clear" w:color="auto" w:fill="BFBFBF" w:themeFill="background1" w:themeFillShade="BF"/>
          </w:tcPr>
          <w:p w14:paraId="5301FC59" w14:textId="77777777" w:rsidR="00D071C6" w:rsidRPr="003060B0" w:rsidRDefault="00D071C6" w:rsidP="00CE2867">
            <w:pPr>
              <w:jc w:val="center"/>
              <w:rPr>
                <w:sz w:val="16"/>
                <w:szCs w:val="16"/>
              </w:rPr>
            </w:pPr>
          </w:p>
        </w:tc>
        <w:tc>
          <w:tcPr>
            <w:tcW w:w="598" w:type="dxa"/>
            <w:tcBorders>
              <w:top w:val="nil"/>
              <w:left w:val="nil"/>
              <w:bottom w:val="nil"/>
              <w:right w:val="single" w:sz="4" w:space="0" w:color="auto"/>
            </w:tcBorders>
            <w:shd w:val="clear" w:color="auto" w:fill="BFBFBF" w:themeFill="background1" w:themeFillShade="BF"/>
          </w:tcPr>
          <w:p w14:paraId="0E3AC983" w14:textId="77777777" w:rsidR="00D071C6" w:rsidRPr="003060B0" w:rsidRDefault="00D071C6" w:rsidP="00CE2867">
            <w:pPr>
              <w:jc w:val="center"/>
              <w:rPr>
                <w:sz w:val="16"/>
                <w:szCs w:val="16"/>
              </w:rPr>
            </w:pPr>
          </w:p>
        </w:tc>
        <w:tc>
          <w:tcPr>
            <w:tcW w:w="599" w:type="dxa"/>
            <w:gridSpan w:val="2"/>
            <w:tcBorders>
              <w:top w:val="nil"/>
              <w:left w:val="single" w:sz="4" w:space="0" w:color="auto"/>
              <w:bottom w:val="nil"/>
              <w:right w:val="nil"/>
            </w:tcBorders>
            <w:shd w:val="clear" w:color="auto" w:fill="auto"/>
          </w:tcPr>
          <w:p w14:paraId="00515EA4"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nil"/>
              <w:right w:val="nil"/>
            </w:tcBorders>
            <w:shd w:val="clear" w:color="auto" w:fill="auto"/>
          </w:tcPr>
          <w:p w14:paraId="4CA867F5"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nil"/>
              <w:right w:val="nil"/>
            </w:tcBorders>
          </w:tcPr>
          <w:p w14:paraId="73A90C8D" w14:textId="77777777" w:rsidR="00D071C6" w:rsidRPr="003F52E7" w:rsidRDefault="00D071C6" w:rsidP="00CE2867">
            <w:pPr>
              <w:jc w:val="center"/>
              <w:rPr>
                <w:sz w:val="16"/>
                <w:szCs w:val="16"/>
              </w:rPr>
            </w:pPr>
            <w:r w:rsidRPr="003F52E7">
              <w:rPr>
                <w:sz w:val="16"/>
                <w:szCs w:val="16"/>
              </w:rPr>
              <w:t>O</w:t>
            </w:r>
          </w:p>
        </w:tc>
        <w:tc>
          <w:tcPr>
            <w:tcW w:w="599" w:type="dxa"/>
            <w:gridSpan w:val="2"/>
            <w:tcBorders>
              <w:top w:val="nil"/>
              <w:left w:val="nil"/>
              <w:bottom w:val="nil"/>
              <w:right w:val="single" w:sz="4" w:space="0" w:color="auto"/>
            </w:tcBorders>
            <w:shd w:val="clear" w:color="auto" w:fill="auto"/>
          </w:tcPr>
          <w:p w14:paraId="375370B0"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single" w:sz="4" w:space="0" w:color="auto"/>
              <w:bottom w:val="nil"/>
              <w:right w:val="single" w:sz="4" w:space="0" w:color="auto"/>
            </w:tcBorders>
            <w:shd w:val="clear" w:color="auto" w:fill="auto"/>
          </w:tcPr>
          <w:p w14:paraId="1716E655"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single" w:sz="4" w:space="0" w:color="auto"/>
              <w:bottom w:val="nil"/>
              <w:right w:val="nil"/>
            </w:tcBorders>
            <w:shd w:val="clear" w:color="auto" w:fill="auto"/>
          </w:tcPr>
          <w:p w14:paraId="648F0EE9"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nil"/>
              <w:right w:val="nil"/>
            </w:tcBorders>
          </w:tcPr>
          <w:p w14:paraId="5F3BFE26" w14:textId="77777777" w:rsidR="00D071C6" w:rsidRPr="003F52E7" w:rsidRDefault="00D071C6" w:rsidP="00CE2867">
            <w:pPr>
              <w:jc w:val="center"/>
              <w:rPr>
                <w:sz w:val="16"/>
                <w:szCs w:val="16"/>
              </w:rPr>
            </w:pPr>
            <w:r w:rsidRPr="003F52E7">
              <w:rPr>
                <w:sz w:val="16"/>
                <w:szCs w:val="16"/>
              </w:rPr>
              <w:t>X</w:t>
            </w:r>
          </w:p>
        </w:tc>
        <w:tc>
          <w:tcPr>
            <w:tcW w:w="599" w:type="dxa"/>
            <w:tcBorders>
              <w:top w:val="nil"/>
              <w:left w:val="nil"/>
              <w:bottom w:val="nil"/>
              <w:right w:val="single" w:sz="4" w:space="0" w:color="auto"/>
            </w:tcBorders>
          </w:tcPr>
          <w:p w14:paraId="1B91DB2A" w14:textId="77777777" w:rsidR="00D071C6" w:rsidRPr="003F52E7" w:rsidRDefault="00D071C6" w:rsidP="00CE2867">
            <w:pPr>
              <w:jc w:val="center"/>
              <w:rPr>
                <w:sz w:val="16"/>
                <w:szCs w:val="16"/>
              </w:rPr>
            </w:pPr>
            <w:r w:rsidRPr="003F52E7">
              <w:rPr>
                <w:sz w:val="16"/>
                <w:szCs w:val="16"/>
              </w:rPr>
              <w:t>O</w:t>
            </w:r>
          </w:p>
        </w:tc>
      </w:tr>
      <w:tr w:rsidR="008037FF" w:rsidRPr="00720D25" w14:paraId="2FE444E4" w14:textId="77777777" w:rsidTr="003F52E7">
        <w:tc>
          <w:tcPr>
            <w:tcW w:w="704" w:type="dxa"/>
            <w:vMerge/>
            <w:tcBorders>
              <w:top w:val="nil"/>
              <w:left w:val="single" w:sz="4" w:space="0" w:color="auto"/>
              <w:bottom w:val="single" w:sz="4" w:space="0" w:color="auto"/>
              <w:right w:val="nil"/>
            </w:tcBorders>
          </w:tcPr>
          <w:p w14:paraId="7B228089" w14:textId="77777777" w:rsidR="00D071C6" w:rsidRPr="00720D25" w:rsidRDefault="00D071C6" w:rsidP="00CE2867">
            <w:pPr>
              <w:rPr>
                <w:b/>
                <w:bCs/>
                <w:sz w:val="16"/>
                <w:szCs w:val="16"/>
              </w:rPr>
            </w:pPr>
          </w:p>
        </w:tc>
        <w:tc>
          <w:tcPr>
            <w:tcW w:w="1134" w:type="dxa"/>
            <w:tcBorders>
              <w:top w:val="nil"/>
              <w:left w:val="nil"/>
              <w:bottom w:val="single" w:sz="4" w:space="0" w:color="auto"/>
              <w:right w:val="single" w:sz="4" w:space="0" w:color="auto"/>
            </w:tcBorders>
          </w:tcPr>
          <w:p w14:paraId="75AA0592" w14:textId="0C424E78" w:rsidR="00D071C6" w:rsidRPr="00720D25" w:rsidRDefault="00032F47" w:rsidP="00CE2867">
            <w:pPr>
              <w:rPr>
                <w:sz w:val="16"/>
                <w:szCs w:val="16"/>
              </w:rPr>
            </w:pPr>
            <w:r>
              <w:rPr>
                <w:sz w:val="16"/>
                <w:szCs w:val="16"/>
              </w:rPr>
              <w:t>[unspecified]</w:t>
            </w:r>
          </w:p>
        </w:tc>
        <w:tc>
          <w:tcPr>
            <w:tcW w:w="598" w:type="dxa"/>
            <w:tcBorders>
              <w:top w:val="nil"/>
              <w:left w:val="single" w:sz="4" w:space="0" w:color="auto"/>
              <w:bottom w:val="single" w:sz="4" w:space="0" w:color="auto"/>
              <w:right w:val="nil"/>
            </w:tcBorders>
            <w:shd w:val="clear" w:color="auto" w:fill="BFBFBF" w:themeFill="background1" w:themeFillShade="BF"/>
          </w:tcPr>
          <w:p w14:paraId="16A4B158" w14:textId="77777777" w:rsidR="00D071C6" w:rsidRPr="003060B0" w:rsidRDefault="00D071C6" w:rsidP="00CE2867">
            <w:pPr>
              <w:jc w:val="center"/>
              <w:rPr>
                <w:sz w:val="16"/>
                <w:szCs w:val="16"/>
              </w:rPr>
            </w:pPr>
          </w:p>
        </w:tc>
        <w:tc>
          <w:tcPr>
            <w:tcW w:w="598" w:type="dxa"/>
            <w:gridSpan w:val="2"/>
            <w:tcBorders>
              <w:top w:val="nil"/>
              <w:left w:val="nil"/>
              <w:bottom w:val="single" w:sz="4" w:space="0" w:color="auto"/>
              <w:right w:val="nil"/>
            </w:tcBorders>
            <w:shd w:val="clear" w:color="auto" w:fill="BFBFBF" w:themeFill="background1" w:themeFillShade="BF"/>
          </w:tcPr>
          <w:p w14:paraId="473447D2" w14:textId="77777777" w:rsidR="00D071C6" w:rsidRPr="003060B0" w:rsidRDefault="00D071C6" w:rsidP="00CE2867">
            <w:pPr>
              <w:jc w:val="center"/>
              <w:rPr>
                <w:sz w:val="16"/>
                <w:szCs w:val="16"/>
              </w:rPr>
            </w:pPr>
          </w:p>
        </w:tc>
        <w:tc>
          <w:tcPr>
            <w:tcW w:w="599" w:type="dxa"/>
            <w:tcBorders>
              <w:top w:val="nil"/>
              <w:left w:val="nil"/>
              <w:bottom w:val="single" w:sz="4" w:space="0" w:color="auto"/>
              <w:right w:val="nil"/>
            </w:tcBorders>
            <w:shd w:val="clear" w:color="auto" w:fill="BFBFBF" w:themeFill="background1" w:themeFillShade="BF"/>
          </w:tcPr>
          <w:p w14:paraId="3BB42EBD" w14:textId="77777777" w:rsidR="00D071C6" w:rsidRPr="003060B0" w:rsidRDefault="00D071C6" w:rsidP="00CE2867">
            <w:pPr>
              <w:jc w:val="center"/>
              <w:rPr>
                <w:sz w:val="16"/>
                <w:szCs w:val="16"/>
              </w:rPr>
            </w:pPr>
          </w:p>
        </w:tc>
        <w:tc>
          <w:tcPr>
            <w:tcW w:w="598" w:type="dxa"/>
            <w:tcBorders>
              <w:top w:val="nil"/>
              <w:left w:val="nil"/>
              <w:bottom w:val="single" w:sz="4" w:space="0" w:color="auto"/>
              <w:right w:val="single" w:sz="4" w:space="0" w:color="auto"/>
            </w:tcBorders>
            <w:shd w:val="clear" w:color="auto" w:fill="BFBFBF" w:themeFill="background1" w:themeFillShade="BF"/>
          </w:tcPr>
          <w:p w14:paraId="0A71CE46" w14:textId="77777777" w:rsidR="00D071C6" w:rsidRPr="003060B0" w:rsidRDefault="00D071C6" w:rsidP="00CE2867">
            <w:pPr>
              <w:jc w:val="center"/>
              <w:rPr>
                <w:sz w:val="16"/>
                <w:szCs w:val="16"/>
              </w:rPr>
            </w:pPr>
          </w:p>
        </w:tc>
        <w:tc>
          <w:tcPr>
            <w:tcW w:w="599" w:type="dxa"/>
            <w:gridSpan w:val="2"/>
            <w:tcBorders>
              <w:top w:val="nil"/>
              <w:left w:val="single" w:sz="4" w:space="0" w:color="auto"/>
              <w:bottom w:val="single" w:sz="4" w:space="0" w:color="auto"/>
              <w:right w:val="nil"/>
            </w:tcBorders>
            <w:shd w:val="clear" w:color="auto" w:fill="auto"/>
          </w:tcPr>
          <w:p w14:paraId="4B02FD17" w14:textId="62293922" w:rsidR="00D071C6" w:rsidRPr="003060B0" w:rsidRDefault="00D071C6" w:rsidP="00CE2867">
            <w:pPr>
              <w:jc w:val="center"/>
              <w:rPr>
                <w:sz w:val="16"/>
                <w:szCs w:val="16"/>
              </w:rPr>
            </w:pPr>
            <w:r w:rsidRPr="003060B0">
              <w:rPr>
                <w:sz w:val="16"/>
                <w:szCs w:val="16"/>
              </w:rPr>
              <w:t>O</w:t>
            </w:r>
          </w:p>
        </w:tc>
        <w:tc>
          <w:tcPr>
            <w:tcW w:w="598" w:type="dxa"/>
            <w:tcBorders>
              <w:top w:val="nil"/>
              <w:left w:val="nil"/>
              <w:bottom w:val="single" w:sz="4" w:space="0" w:color="auto"/>
              <w:right w:val="nil"/>
            </w:tcBorders>
            <w:shd w:val="clear" w:color="auto" w:fill="auto"/>
          </w:tcPr>
          <w:p w14:paraId="4CB434E5"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single" w:sz="4" w:space="0" w:color="auto"/>
              <w:right w:val="nil"/>
            </w:tcBorders>
            <w:shd w:val="clear" w:color="auto" w:fill="auto"/>
          </w:tcPr>
          <w:p w14:paraId="385E115B"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nil"/>
              <w:left w:val="nil"/>
              <w:bottom w:val="single" w:sz="4" w:space="0" w:color="auto"/>
              <w:right w:val="single" w:sz="4" w:space="0" w:color="auto"/>
            </w:tcBorders>
            <w:shd w:val="clear" w:color="auto" w:fill="auto"/>
          </w:tcPr>
          <w:p w14:paraId="0BCC9393" w14:textId="282218FC" w:rsidR="00D071C6" w:rsidRPr="003060B0" w:rsidRDefault="00D071C6" w:rsidP="00CE2867">
            <w:pPr>
              <w:jc w:val="center"/>
              <w:rPr>
                <w:sz w:val="16"/>
                <w:szCs w:val="16"/>
              </w:rPr>
            </w:pPr>
            <w:r w:rsidRPr="003060B0">
              <w:rPr>
                <w:sz w:val="16"/>
                <w:szCs w:val="16"/>
              </w:rPr>
              <w:t>X</w:t>
            </w:r>
          </w:p>
        </w:tc>
        <w:tc>
          <w:tcPr>
            <w:tcW w:w="598" w:type="dxa"/>
            <w:tcBorders>
              <w:top w:val="nil"/>
              <w:left w:val="single" w:sz="4" w:space="0" w:color="auto"/>
              <w:bottom w:val="single" w:sz="4" w:space="0" w:color="auto"/>
              <w:right w:val="single" w:sz="4" w:space="0" w:color="auto"/>
            </w:tcBorders>
            <w:shd w:val="clear" w:color="auto" w:fill="auto"/>
          </w:tcPr>
          <w:p w14:paraId="424614C4"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single" w:sz="4" w:space="0" w:color="auto"/>
              <w:bottom w:val="single" w:sz="4" w:space="0" w:color="auto"/>
              <w:right w:val="nil"/>
            </w:tcBorders>
            <w:shd w:val="clear" w:color="auto" w:fill="auto"/>
          </w:tcPr>
          <w:p w14:paraId="15977D0C"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single" w:sz="4" w:space="0" w:color="auto"/>
              <w:right w:val="nil"/>
            </w:tcBorders>
          </w:tcPr>
          <w:p w14:paraId="6FA4E0AA" w14:textId="77777777" w:rsidR="00D071C6" w:rsidRPr="003F52E7" w:rsidRDefault="00D071C6" w:rsidP="00CE2867">
            <w:pPr>
              <w:jc w:val="center"/>
              <w:rPr>
                <w:sz w:val="16"/>
                <w:szCs w:val="16"/>
              </w:rPr>
            </w:pPr>
            <w:r w:rsidRPr="003F52E7">
              <w:rPr>
                <w:sz w:val="16"/>
                <w:szCs w:val="16"/>
              </w:rPr>
              <w:t>X</w:t>
            </w:r>
          </w:p>
        </w:tc>
        <w:tc>
          <w:tcPr>
            <w:tcW w:w="599" w:type="dxa"/>
            <w:tcBorders>
              <w:top w:val="nil"/>
              <w:left w:val="nil"/>
              <w:bottom w:val="single" w:sz="4" w:space="0" w:color="auto"/>
              <w:right w:val="single" w:sz="4" w:space="0" w:color="auto"/>
            </w:tcBorders>
          </w:tcPr>
          <w:p w14:paraId="234BD983" w14:textId="4C49AD61" w:rsidR="00D071C6" w:rsidRPr="003060B0" w:rsidRDefault="00032F47" w:rsidP="00CE2867">
            <w:pPr>
              <w:jc w:val="center"/>
              <w:rPr>
                <w:sz w:val="16"/>
                <w:szCs w:val="16"/>
              </w:rPr>
            </w:pPr>
            <w:r w:rsidRPr="003060B0">
              <w:rPr>
                <w:sz w:val="16"/>
                <w:szCs w:val="16"/>
              </w:rPr>
              <w:t>O</w:t>
            </w:r>
          </w:p>
        </w:tc>
      </w:tr>
      <w:tr w:rsidR="008037FF" w:rsidRPr="00720D25" w14:paraId="0935E808" w14:textId="77777777" w:rsidTr="003F52E7">
        <w:tc>
          <w:tcPr>
            <w:tcW w:w="704" w:type="dxa"/>
            <w:vMerge w:val="restart"/>
            <w:tcBorders>
              <w:top w:val="single" w:sz="4" w:space="0" w:color="auto"/>
              <w:left w:val="single" w:sz="4" w:space="0" w:color="auto"/>
              <w:bottom w:val="nil"/>
              <w:right w:val="nil"/>
            </w:tcBorders>
          </w:tcPr>
          <w:p w14:paraId="6333B18C" w14:textId="01013800" w:rsidR="00D071C6" w:rsidRPr="00720D25" w:rsidRDefault="00D75615" w:rsidP="00CE2867">
            <w:pPr>
              <w:rPr>
                <w:b/>
                <w:bCs/>
                <w:sz w:val="16"/>
                <w:szCs w:val="16"/>
              </w:rPr>
            </w:pPr>
            <w:r>
              <w:rPr>
                <w:b/>
                <w:bCs/>
                <w:sz w:val="16"/>
                <w:szCs w:val="16"/>
              </w:rPr>
              <w:t>ILCD-</w:t>
            </w:r>
            <w:r w:rsidR="00D071C6" w:rsidRPr="00720D25">
              <w:rPr>
                <w:b/>
                <w:bCs/>
                <w:sz w:val="16"/>
                <w:szCs w:val="16"/>
              </w:rPr>
              <w:t>EF</w:t>
            </w:r>
            <w:r w:rsidR="00D071C6">
              <w:rPr>
                <w:b/>
                <w:bCs/>
                <w:sz w:val="16"/>
                <w:szCs w:val="16"/>
              </w:rPr>
              <w:t xml:space="preserve"> </w:t>
            </w:r>
            <w:r w:rsidR="00D071C6" w:rsidRPr="00720D25">
              <w:rPr>
                <w:b/>
                <w:bCs/>
                <w:sz w:val="16"/>
                <w:szCs w:val="16"/>
              </w:rPr>
              <w:t>v3.0</w:t>
            </w:r>
          </w:p>
        </w:tc>
        <w:tc>
          <w:tcPr>
            <w:tcW w:w="1134" w:type="dxa"/>
            <w:tcBorders>
              <w:top w:val="single" w:sz="4" w:space="0" w:color="auto"/>
              <w:left w:val="nil"/>
              <w:bottom w:val="nil"/>
              <w:right w:val="single" w:sz="4" w:space="0" w:color="auto"/>
            </w:tcBorders>
          </w:tcPr>
          <w:p w14:paraId="512F3614" w14:textId="77777777" w:rsidR="00D071C6" w:rsidRPr="00720D25" w:rsidRDefault="00D071C6" w:rsidP="00CE2867">
            <w:pPr>
              <w:rPr>
                <w:sz w:val="16"/>
                <w:szCs w:val="16"/>
              </w:rPr>
            </w:pPr>
            <w:r w:rsidRPr="00720D25">
              <w:rPr>
                <w:sz w:val="16"/>
                <w:szCs w:val="16"/>
              </w:rPr>
              <w:t>fossil</w:t>
            </w:r>
          </w:p>
        </w:tc>
        <w:tc>
          <w:tcPr>
            <w:tcW w:w="598" w:type="dxa"/>
            <w:tcBorders>
              <w:top w:val="single" w:sz="4" w:space="0" w:color="auto"/>
              <w:left w:val="single" w:sz="4" w:space="0" w:color="auto"/>
              <w:bottom w:val="nil"/>
              <w:right w:val="nil"/>
            </w:tcBorders>
            <w:shd w:val="clear" w:color="auto" w:fill="auto"/>
          </w:tcPr>
          <w:p w14:paraId="1B3A7E86" w14:textId="77777777" w:rsidR="00D071C6" w:rsidRPr="003F52E7" w:rsidRDefault="00D071C6" w:rsidP="00CE2867">
            <w:pPr>
              <w:jc w:val="center"/>
              <w:rPr>
                <w:sz w:val="16"/>
                <w:szCs w:val="16"/>
              </w:rPr>
            </w:pPr>
            <w:r w:rsidRPr="003F52E7">
              <w:rPr>
                <w:sz w:val="16"/>
                <w:szCs w:val="16"/>
              </w:rPr>
              <w:t>O</w:t>
            </w:r>
          </w:p>
        </w:tc>
        <w:tc>
          <w:tcPr>
            <w:tcW w:w="598" w:type="dxa"/>
            <w:gridSpan w:val="2"/>
            <w:tcBorders>
              <w:top w:val="single" w:sz="4" w:space="0" w:color="auto"/>
              <w:left w:val="nil"/>
              <w:bottom w:val="nil"/>
              <w:right w:val="nil"/>
            </w:tcBorders>
          </w:tcPr>
          <w:p w14:paraId="2E14ABAE" w14:textId="77777777" w:rsidR="00D071C6" w:rsidRPr="003F52E7" w:rsidRDefault="00D071C6" w:rsidP="00CE2867">
            <w:pPr>
              <w:jc w:val="center"/>
              <w:rPr>
                <w:sz w:val="16"/>
                <w:szCs w:val="16"/>
              </w:rPr>
            </w:pPr>
            <w:r w:rsidRPr="003F52E7">
              <w:rPr>
                <w:sz w:val="16"/>
                <w:szCs w:val="16"/>
              </w:rPr>
              <w:t>X</w:t>
            </w:r>
          </w:p>
        </w:tc>
        <w:tc>
          <w:tcPr>
            <w:tcW w:w="599" w:type="dxa"/>
            <w:tcBorders>
              <w:top w:val="single" w:sz="4" w:space="0" w:color="auto"/>
              <w:left w:val="nil"/>
              <w:bottom w:val="nil"/>
              <w:right w:val="nil"/>
            </w:tcBorders>
          </w:tcPr>
          <w:p w14:paraId="6A0AF33F" w14:textId="77777777" w:rsidR="00D071C6" w:rsidRPr="003F52E7" w:rsidRDefault="00D071C6" w:rsidP="00CE2867">
            <w:pPr>
              <w:jc w:val="center"/>
              <w:rPr>
                <w:sz w:val="16"/>
                <w:szCs w:val="16"/>
              </w:rPr>
            </w:pPr>
            <w:r w:rsidRPr="003F52E7">
              <w:rPr>
                <w:sz w:val="16"/>
                <w:szCs w:val="16"/>
              </w:rPr>
              <w:t>X</w:t>
            </w:r>
          </w:p>
        </w:tc>
        <w:tc>
          <w:tcPr>
            <w:tcW w:w="598" w:type="dxa"/>
            <w:tcBorders>
              <w:top w:val="single" w:sz="4" w:space="0" w:color="auto"/>
              <w:left w:val="nil"/>
              <w:bottom w:val="nil"/>
              <w:right w:val="single" w:sz="4" w:space="0" w:color="auto"/>
            </w:tcBorders>
          </w:tcPr>
          <w:p w14:paraId="4122AB34" w14:textId="44735DDA" w:rsidR="00D071C6" w:rsidRPr="003060B0" w:rsidRDefault="00032F47" w:rsidP="00032F47">
            <w:pPr>
              <w:jc w:val="center"/>
              <w:rPr>
                <w:sz w:val="16"/>
                <w:szCs w:val="16"/>
              </w:rPr>
            </w:pPr>
            <w:r w:rsidRPr="003060B0">
              <w:rPr>
                <w:sz w:val="16"/>
                <w:szCs w:val="16"/>
              </w:rPr>
              <w:t>X</w:t>
            </w:r>
          </w:p>
        </w:tc>
        <w:tc>
          <w:tcPr>
            <w:tcW w:w="599" w:type="dxa"/>
            <w:gridSpan w:val="2"/>
            <w:tcBorders>
              <w:top w:val="single" w:sz="4" w:space="0" w:color="auto"/>
              <w:left w:val="single" w:sz="4" w:space="0" w:color="auto"/>
              <w:bottom w:val="nil"/>
              <w:right w:val="nil"/>
            </w:tcBorders>
            <w:shd w:val="clear" w:color="auto" w:fill="BFBFBF" w:themeFill="background1" w:themeFillShade="BF"/>
          </w:tcPr>
          <w:p w14:paraId="6A0EB245" w14:textId="77777777" w:rsidR="00D071C6" w:rsidRPr="003060B0" w:rsidRDefault="00D071C6" w:rsidP="00CE2867">
            <w:pPr>
              <w:jc w:val="center"/>
              <w:rPr>
                <w:sz w:val="16"/>
                <w:szCs w:val="16"/>
              </w:rPr>
            </w:pPr>
          </w:p>
        </w:tc>
        <w:tc>
          <w:tcPr>
            <w:tcW w:w="598" w:type="dxa"/>
            <w:tcBorders>
              <w:top w:val="single" w:sz="4" w:space="0" w:color="auto"/>
              <w:left w:val="nil"/>
              <w:bottom w:val="nil"/>
              <w:right w:val="nil"/>
            </w:tcBorders>
            <w:shd w:val="clear" w:color="auto" w:fill="BFBFBF" w:themeFill="background1" w:themeFillShade="BF"/>
          </w:tcPr>
          <w:p w14:paraId="50D9ECBD" w14:textId="77777777" w:rsidR="00D071C6" w:rsidRPr="003060B0" w:rsidRDefault="00D071C6" w:rsidP="00CE2867">
            <w:pPr>
              <w:jc w:val="center"/>
              <w:rPr>
                <w:sz w:val="16"/>
                <w:szCs w:val="16"/>
              </w:rPr>
            </w:pPr>
          </w:p>
        </w:tc>
        <w:tc>
          <w:tcPr>
            <w:tcW w:w="598" w:type="dxa"/>
            <w:tcBorders>
              <w:top w:val="single" w:sz="4" w:space="0" w:color="auto"/>
              <w:left w:val="nil"/>
              <w:bottom w:val="nil"/>
              <w:right w:val="nil"/>
            </w:tcBorders>
            <w:shd w:val="clear" w:color="auto" w:fill="BFBFBF" w:themeFill="background1" w:themeFillShade="BF"/>
          </w:tcPr>
          <w:p w14:paraId="535BE92C" w14:textId="77777777" w:rsidR="00D071C6" w:rsidRPr="003060B0" w:rsidRDefault="00D071C6" w:rsidP="00CE2867">
            <w:pPr>
              <w:jc w:val="center"/>
              <w:rPr>
                <w:sz w:val="16"/>
                <w:szCs w:val="16"/>
              </w:rPr>
            </w:pPr>
          </w:p>
        </w:tc>
        <w:tc>
          <w:tcPr>
            <w:tcW w:w="599" w:type="dxa"/>
            <w:gridSpan w:val="2"/>
            <w:tcBorders>
              <w:top w:val="single" w:sz="4" w:space="0" w:color="auto"/>
              <w:left w:val="nil"/>
              <w:bottom w:val="nil"/>
              <w:right w:val="single" w:sz="4" w:space="0" w:color="auto"/>
            </w:tcBorders>
            <w:shd w:val="clear" w:color="auto" w:fill="BFBFBF" w:themeFill="background1" w:themeFillShade="BF"/>
          </w:tcPr>
          <w:p w14:paraId="080D2703" w14:textId="77777777" w:rsidR="00D071C6" w:rsidRPr="003060B0" w:rsidRDefault="00D071C6" w:rsidP="00CE2867">
            <w:pPr>
              <w:jc w:val="center"/>
              <w:rPr>
                <w:sz w:val="16"/>
                <w:szCs w:val="16"/>
              </w:rPr>
            </w:pPr>
          </w:p>
        </w:tc>
        <w:tc>
          <w:tcPr>
            <w:tcW w:w="598" w:type="dxa"/>
            <w:tcBorders>
              <w:top w:val="single" w:sz="4" w:space="0" w:color="auto"/>
              <w:left w:val="single" w:sz="4" w:space="0" w:color="auto"/>
              <w:bottom w:val="nil"/>
              <w:right w:val="single" w:sz="4" w:space="0" w:color="auto"/>
            </w:tcBorders>
            <w:shd w:val="clear" w:color="auto" w:fill="auto"/>
          </w:tcPr>
          <w:p w14:paraId="7B9E5263" w14:textId="77777777" w:rsidR="00D071C6" w:rsidRPr="003F52E7" w:rsidRDefault="00D071C6" w:rsidP="00CE2867">
            <w:pPr>
              <w:jc w:val="center"/>
              <w:rPr>
                <w:sz w:val="16"/>
                <w:szCs w:val="16"/>
              </w:rPr>
            </w:pPr>
            <w:r w:rsidRPr="003F52E7">
              <w:rPr>
                <w:sz w:val="16"/>
                <w:szCs w:val="16"/>
              </w:rPr>
              <w:t>O</w:t>
            </w:r>
          </w:p>
        </w:tc>
        <w:tc>
          <w:tcPr>
            <w:tcW w:w="599" w:type="dxa"/>
            <w:tcBorders>
              <w:top w:val="single" w:sz="4" w:space="0" w:color="auto"/>
              <w:left w:val="single" w:sz="4" w:space="0" w:color="auto"/>
              <w:bottom w:val="nil"/>
              <w:right w:val="nil"/>
            </w:tcBorders>
            <w:shd w:val="clear" w:color="auto" w:fill="auto"/>
          </w:tcPr>
          <w:p w14:paraId="03CB97EE" w14:textId="77777777" w:rsidR="00D071C6" w:rsidRPr="003F52E7" w:rsidRDefault="00D071C6" w:rsidP="00CE2867">
            <w:pPr>
              <w:jc w:val="center"/>
              <w:rPr>
                <w:sz w:val="16"/>
                <w:szCs w:val="16"/>
              </w:rPr>
            </w:pPr>
            <w:r w:rsidRPr="003F52E7">
              <w:rPr>
                <w:sz w:val="16"/>
                <w:szCs w:val="16"/>
              </w:rPr>
              <w:t>O</w:t>
            </w:r>
          </w:p>
        </w:tc>
        <w:tc>
          <w:tcPr>
            <w:tcW w:w="598" w:type="dxa"/>
            <w:gridSpan w:val="2"/>
            <w:tcBorders>
              <w:top w:val="single" w:sz="4" w:space="0" w:color="auto"/>
              <w:left w:val="nil"/>
              <w:bottom w:val="nil"/>
              <w:right w:val="nil"/>
            </w:tcBorders>
            <w:shd w:val="clear" w:color="auto" w:fill="auto"/>
          </w:tcPr>
          <w:p w14:paraId="34903198" w14:textId="77777777" w:rsidR="00D071C6" w:rsidRPr="003F52E7" w:rsidRDefault="00D071C6" w:rsidP="00CE2867">
            <w:pPr>
              <w:jc w:val="center"/>
              <w:rPr>
                <w:sz w:val="16"/>
                <w:szCs w:val="16"/>
              </w:rPr>
            </w:pPr>
            <w:r w:rsidRPr="003F52E7">
              <w:rPr>
                <w:sz w:val="16"/>
                <w:szCs w:val="16"/>
              </w:rPr>
              <w:t>X</w:t>
            </w:r>
          </w:p>
        </w:tc>
        <w:tc>
          <w:tcPr>
            <w:tcW w:w="599" w:type="dxa"/>
            <w:tcBorders>
              <w:top w:val="single" w:sz="4" w:space="0" w:color="auto"/>
              <w:left w:val="nil"/>
              <w:bottom w:val="nil"/>
              <w:right w:val="single" w:sz="4" w:space="0" w:color="auto"/>
            </w:tcBorders>
            <w:shd w:val="clear" w:color="auto" w:fill="auto"/>
          </w:tcPr>
          <w:p w14:paraId="1ACB6D89" w14:textId="77777777" w:rsidR="00D071C6" w:rsidRPr="003F52E7" w:rsidRDefault="00D071C6" w:rsidP="00CE2867">
            <w:pPr>
              <w:jc w:val="center"/>
              <w:rPr>
                <w:sz w:val="16"/>
                <w:szCs w:val="16"/>
              </w:rPr>
            </w:pPr>
            <w:r w:rsidRPr="003F52E7">
              <w:rPr>
                <w:sz w:val="16"/>
                <w:szCs w:val="16"/>
              </w:rPr>
              <w:t>X</w:t>
            </w:r>
          </w:p>
        </w:tc>
      </w:tr>
      <w:tr w:rsidR="008037FF" w:rsidRPr="00720D25" w14:paraId="41473294" w14:textId="77777777" w:rsidTr="003F52E7">
        <w:tc>
          <w:tcPr>
            <w:tcW w:w="704" w:type="dxa"/>
            <w:vMerge/>
            <w:tcBorders>
              <w:top w:val="nil"/>
              <w:left w:val="single" w:sz="4" w:space="0" w:color="auto"/>
              <w:bottom w:val="nil"/>
              <w:right w:val="nil"/>
            </w:tcBorders>
          </w:tcPr>
          <w:p w14:paraId="7413246A" w14:textId="77777777" w:rsidR="00D071C6" w:rsidRPr="00720D25" w:rsidRDefault="00D071C6" w:rsidP="00CE2867">
            <w:pPr>
              <w:rPr>
                <w:b/>
                <w:bCs/>
                <w:sz w:val="16"/>
                <w:szCs w:val="16"/>
              </w:rPr>
            </w:pPr>
          </w:p>
        </w:tc>
        <w:tc>
          <w:tcPr>
            <w:tcW w:w="1134" w:type="dxa"/>
            <w:tcBorders>
              <w:top w:val="nil"/>
              <w:left w:val="nil"/>
              <w:bottom w:val="nil"/>
              <w:right w:val="single" w:sz="4" w:space="0" w:color="auto"/>
            </w:tcBorders>
          </w:tcPr>
          <w:p w14:paraId="1D68E87A" w14:textId="77777777" w:rsidR="00D071C6" w:rsidRPr="00720D25" w:rsidRDefault="00D071C6" w:rsidP="00CE2867">
            <w:pPr>
              <w:rPr>
                <w:sz w:val="16"/>
                <w:szCs w:val="16"/>
              </w:rPr>
            </w:pPr>
            <w:r w:rsidRPr="00720D25">
              <w:rPr>
                <w:sz w:val="16"/>
                <w:szCs w:val="16"/>
              </w:rPr>
              <w:t>biogenic</w:t>
            </w:r>
          </w:p>
        </w:tc>
        <w:tc>
          <w:tcPr>
            <w:tcW w:w="598" w:type="dxa"/>
            <w:tcBorders>
              <w:top w:val="nil"/>
              <w:left w:val="single" w:sz="4" w:space="0" w:color="auto"/>
              <w:bottom w:val="nil"/>
              <w:right w:val="nil"/>
            </w:tcBorders>
            <w:shd w:val="clear" w:color="auto" w:fill="auto"/>
          </w:tcPr>
          <w:p w14:paraId="5CAB4E6F"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nil"/>
              <w:right w:val="nil"/>
            </w:tcBorders>
          </w:tcPr>
          <w:p w14:paraId="32ECE86B"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nil"/>
              <w:bottom w:val="nil"/>
              <w:right w:val="nil"/>
            </w:tcBorders>
          </w:tcPr>
          <w:p w14:paraId="459D2085"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nil"/>
              <w:right w:val="single" w:sz="4" w:space="0" w:color="auto"/>
            </w:tcBorders>
          </w:tcPr>
          <w:p w14:paraId="37F56B61" w14:textId="77CE39DF" w:rsidR="00D071C6" w:rsidRPr="003F52E7" w:rsidRDefault="00073EB7" w:rsidP="00CE2867">
            <w:pPr>
              <w:jc w:val="center"/>
              <w:rPr>
                <w:sz w:val="16"/>
                <w:szCs w:val="16"/>
              </w:rPr>
            </w:pPr>
            <w:r w:rsidRPr="003060B0">
              <w:rPr>
                <w:sz w:val="16"/>
                <w:szCs w:val="16"/>
              </w:rPr>
              <w:t>X</w:t>
            </w:r>
          </w:p>
        </w:tc>
        <w:tc>
          <w:tcPr>
            <w:tcW w:w="599" w:type="dxa"/>
            <w:gridSpan w:val="2"/>
            <w:tcBorders>
              <w:top w:val="nil"/>
              <w:left w:val="single" w:sz="4" w:space="0" w:color="auto"/>
              <w:bottom w:val="nil"/>
              <w:right w:val="nil"/>
            </w:tcBorders>
            <w:shd w:val="clear" w:color="auto" w:fill="BFBFBF" w:themeFill="background1" w:themeFillShade="BF"/>
          </w:tcPr>
          <w:p w14:paraId="5D2532A4" w14:textId="77777777" w:rsidR="00D071C6" w:rsidRPr="003060B0" w:rsidRDefault="00D071C6" w:rsidP="00CE2867">
            <w:pPr>
              <w:jc w:val="center"/>
              <w:rPr>
                <w:sz w:val="16"/>
                <w:szCs w:val="16"/>
              </w:rPr>
            </w:pPr>
          </w:p>
        </w:tc>
        <w:tc>
          <w:tcPr>
            <w:tcW w:w="598" w:type="dxa"/>
            <w:tcBorders>
              <w:top w:val="nil"/>
              <w:left w:val="nil"/>
              <w:bottom w:val="nil"/>
              <w:right w:val="nil"/>
            </w:tcBorders>
            <w:shd w:val="clear" w:color="auto" w:fill="BFBFBF" w:themeFill="background1" w:themeFillShade="BF"/>
          </w:tcPr>
          <w:p w14:paraId="7714A593" w14:textId="77777777" w:rsidR="00D071C6" w:rsidRPr="003060B0" w:rsidRDefault="00D071C6" w:rsidP="00CE2867">
            <w:pPr>
              <w:jc w:val="center"/>
              <w:rPr>
                <w:sz w:val="16"/>
                <w:szCs w:val="16"/>
              </w:rPr>
            </w:pPr>
          </w:p>
        </w:tc>
        <w:tc>
          <w:tcPr>
            <w:tcW w:w="598" w:type="dxa"/>
            <w:tcBorders>
              <w:top w:val="nil"/>
              <w:left w:val="nil"/>
              <w:bottom w:val="nil"/>
              <w:right w:val="nil"/>
            </w:tcBorders>
            <w:shd w:val="clear" w:color="auto" w:fill="BFBFBF" w:themeFill="background1" w:themeFillShade="BF"/>
          </w:tcPr>
          <w:p w14:paraId="6E20FD19" w14:textId="77777777" w:rsidR="00D071C6" w:rsidRPr="003060B0" w:rsidRDefault="00D071C6" w:rsidP="00CE2867">
            <w:pPr>
              <w:jc w:val="center"/>
              <w:rPr>
                <w:sz w:val="16"/>
                <w:szCs w:val="16"/>
              </w:rPr>
            </w:pPr>
          </w:p>
        </w:tc>
        <w:tc>
          <w:tcPr>
            <w:tcW w:w="599" w:type="dxa"/>
            <w:gridSpan w:val="2"/>
            <w:tcBorders>
              <w:top w:val="nil"/>
              <w:left w:val="nil"/>
              <w:bottom w:val="nil"/>
              <w:right w:val="single" w:sz="4" w:space="0" w:color="auto"/>
            </w:tcBorders>
            <w:shd w:val="clear" w:color="auto" w:fill="BFBFBF" w:themeFill="background1" w:themeFillShade="BF"/>
          </w:tcPr>
          <w:p w14:paraId="029A9C4D" w14:textId="77777777" w:rsidR="00D071C6" w:rsidRPr="003060B0" w:rsidRDefault="00D071C6" w:rsidP="00CE2867">
            <w:pPr>
              <w:jc w:val="center"/>
              <w:rPr>
                <w:sz w:val="16"/>
                <w:szCs w:val="16"/>
              </w:rPr>
            </w:pPr>
          </w:p>
        </w:tc>
        <w:tc>
          <w:tcPr>
            <w:tcW w:w="598" w:type="dxa"/>
            <w:tcBorders>
              <w:top w:val="nil"/>
              <w:left w:val="single" w:sz="4" w:space="0" w:color="auto"/>
              <w:bottom w:val="nil"/>
              <w:right w:val="single" w:sz="4" w:space="0" w:color="auto"/>
            </w:tcBorders>
            <w:shd w:val="clear" w:color="auto" w:fill="auto"/>
          </w:tcPr>
          <w:p w14:paraId="006ADEF6" w14:textId="0E7045AB" w:rsidR="00D071C6" w:rsidRPr="003F52E7" w:rsidRDefault="00032F47" w:rsidP="00CE2867">
            <w:pPr>
              <w:jc w:val="center"/>
              <w:rPr>
                <w:sz w:val="16"/>
                <w:szCs w:val="16"/>
              </w:rPr>
            </w:pPr>
            <w:r w:rsidRPr="003060B0">
              <w:rPr>
                <w:sz w:val="16"/>
                <w:szCs w:val="16"/>
              </w:rPr>
              <w:t>O</w:t>
            </w:r>
          </w:p>
        </w:tc>
        <w:tc>
          <w:tcPr>
            <w:tcW w:w="599" w:type="dxa"/>
            <w:tcBorders>
              <w:top w:val="nil"/>
              <w:left w:val="single" w:sz="4" w:space="0" w:color="auto"/>
              <w:bottom w:val="nil"/>
              <w:right w:val="nil"/>
            </w:tcBorders>
            <w:shd w:val="clear" w:color="auto" w:fill="auto"/>
          </w:tcPr>
          <w:p w14:paraId="1EF8448F"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nil"/>
              <w:right w:val="nil"/>
            </w:tcBorders>
            <w:shd w:val="clear" w:color="auto" w:fill="auto"/>
          </w:tcPr>
          <w:p w14:paraId="356AED79"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nil"/>
              <w:bottom w:val="nil"/>
              <w:right w:val="single" w:sz="4" w:space="0" w:color="auto"/>
            </w:tcBorders>
            <w:shd w:val="clear" w:color="auto" w:fill="auto"/>
          </w:tcPr>
          <w:p w14:paraId="6225053F" w14:textId="77777777" w:rsidR="00D071C6" w:rsidRPr="003F52E7" w:rsidRDefault="00D071C6" w:rsidP="00CE2867">
            <w:pPr>
              <w:jc w:val="center"/>
              <w:rPr>
                <w:sz w:val="16"/>
                <w:szCs w:val="16"/>
              </w:rPr>
            </w:pPr>
            <w:r w:rsidRPr="003F52E7">
              <w:rPr>
                <w:sz w:val="16"/>
                <w:szCs w:val="16"/>
              </w:rPr>
              <w:t>X</w:t>
            </w:r>
          </w:p>
        </w:tc>
      </w:tr>
      <w:tr w:rsidR="008037FF" w:rsidRPr="00720D25" w14:paraId="2C10C2ED" w14:textId="77777777" w:rsidTr="003F52E7">
        <w:tc>
          <w:tcPr>
            <w:tcW w:w="704" w:type="dxa"/>
            <w:vMerge/>
            <w:tcBorders>
              <w:top w:val="nil"/>
              <w:left w:val="single" w:sz="4" w:space="0" w:color="auto"/>
              <w:bottom w:val="nil"/>
              <w:right w:val="nil"/>
            </w:tcBorders>
          </w:tcPr>
          <w:p w14:paraId="636C38CC" w14:textId="77777777" w:rsidR="00D071C6" w:rsidRPr="00720D25" w:rsidRDefault="00D071C6" w:rsidP="00CE2867">
            <w:pPr>
              <w:rPr>
                <w:b/>
                <w:bCs/>
                <w:sz w:val="16"/>
                <w:szCs w:val="16"/>
              </w:rPr>
            </w:pPr>
          </w:p>
        </w:tc>
        <w:tc>
          <w:tcPr>
            <w:tcW w:w="1134" w:type="dxa"/>
            <w:tcBorders>
              <w:top w:val="nil"/>
              <w:left w:val="nil"/>
              <w:bottom w:val="nil"/>
              <w:right w:val="single" w:sz="4" w:space="0" w:color="auto"/>
            </w:tcBorders>
          </w:tcPr>
          <w:p w14:paraId="49CBCC91" w14:textId="77777777" w:rsidR="00D071C6" w:rsidRPr="00720D25" w:rsidRDefault="00D071C6" w:rsidP="00CE2867">
            <w:pPr>
              <w:rPr>
                <w:sz w:val="16"/>
                <w:szCs w:val="16"/>
              </w:rPr>
            </w:pPr>
            <w:r w:rsidRPr="00720D25">
              <w:rPr>
                <w:sz w:val="16"/>
                <w:szCs w:val="16"/>
              </w:rPr>
              <w:t>land use change</w:t>
            </w:r>
          </w:p>
        </w:tc>
        <w:tc>
          <w:tcPr>
            <w:tcW w:w="598" w:type="dxa"/>
            <w:tcBorders>
              <w:top w:val="nil"/>
              <w:left w:val="single" w:sz="4" w:space="0" w:color="auto"/>
              <w:bottom w:val="nil"/>
              <w:right w:val="nil"/>
            </w:tcBorders>
            <w:shd w:val="clear" w:color="auto" w:fill="auto"/>
          </w:tcPr>
          <w:p w14:paraId="2A73A414"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nil"/>
              <w:right w:val="nil"/>
            </w:tcBorders>
          </w:tcPr>
          <w:p w14:paraId="316A5F18" w14:textId="77777777" w:rsidR="00D071C6" w:rsidRPr="003F52E7" w:rsidRDefault="00D071C6" w:rsidP="00CE2867">
            <w:pPr>
              <w:jc w:val="center"/>
              <w:rPr>
                <w:sz w:val="16"/>
                <w:szCs w:val="16"/>
              </w:rPr>
            </w:pPr>
            <w:r w:rsidRPr="003F52E7">
              <w:rPr>
                <w:sz w:val="16"/>
                <w:szCs w:val="16"/>
              </w:rPr>
              <w:t>X</w:t>
            </w:r>
          </w:p>
        </w:tc>
        <w:tc>
          <w:tcPr>
            <w:tcW w:w="599" w:type="dxa"/>
            <w:tcBorders>
              <w:top w:val="nil"/>
              <w:left w:val="nil"/>
              <w:bottom w:val="nil"/>
              <w:right w:val="nil"/>
            </w:tcBorders>
          </w:tcPr>
          <w:p w14:paraId="58CEEEAA" w14:textId="77777777" w:rsidR="00D071C6" w:rsidRPr="003F52E7" w:rsidRDefault="00D071C6" w:rsidP="00CE2867">
            <w:pPr>
              <w:jc w:val="center"/>
              <w:rPr>
                <w:sz w:val="16"/>
                <w:szCs w:val="16"/>
              </w:rPr>
            </w:pPr>
            <w:r w:rsidRPr="003F52E7">
              <w:rPr>
                <w:sz w:val="16"/>
                <w:szCs w:val="16"/>
              </w:rPr>
              <w:t>O</w:t>
            </w:r>
          </w:p>
        </w:tc>
        <w:tc>
          <w:tcPr>
            <w:tcW w:w="598" w:type="dxa"/>
            <w:tcBorders>
              <w:top w:val="nil"/>
              <w:left w:val="nil"/>
              <w:bottom w:val="nil"/>
              <w:right w:val="single" w:sz="4" w:space="0" w:color="auto"/>
            </w:tcBorders>
          </w:tcPr>
          <w:p w14:paraId="15A6CC86"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nil"/>
              <w:left w:val="single" w:sz="4" w:space="0" w:color="auto"/>
              <w:bottom w:val="nil"/>
              <w:right w:val="nil"/>
            </w:tcBorders>
            <w:shd w:val="clear" w:color="auto" w:fill="BFBFBF" w:themeFill="background1" w:themeFillShade="BF"/>
          </w:tcPr>
          <w:p w14:paraId="3B00DF36" w14:textId="77777777" w:rsidR="00D071C6" w:rsidRPr="003060B0" w:rsidRDefault="00D071C6" w:rsidP="00CE2867">
            <w:pPr>
              <w:jc w:val="center"/>
              <w:rPr>
                <w:sz w:val="16"/>
                <w:szCs w:val="16"/>
              </w:rPr>
            </w:pPr>
          </w:p>
        </w:tc>
        <w:tc>
          <w:tcPr>
            <w:tcW w:w="598" w:type="dxa"/>
            <w:tcBorders>
              <w:top w:val="nil"/>
              <w:left w:val="nil"/>
              <w:bottom w:val="nil"/>
              <w:right w:val="nil"/>
            </w:tcBorders>
            <w:shd w:val="clear" w:color="auto" w:fill="BFBFBF" w:themeFill="background1" w:themeFillShade="BF"/>
          </w:tcPr>
          <w:p w14:paraId="2B7FECBD" w14:textId="77777777" w:rsidR="00D071C6" w:rsidRPr="003060B0" w:rsidRDefault="00D071C6" w:rsidP="00CE2867">
            <w:pPr>
              <w:jc w:val="center"/>
              <w:rPr>
                <w:sz w:val="16"/>
                <w:szCs w:val="16"/>
              </w:rPr>
            </w:pPr>
          </w:p>
        </w:tc>
        <w:tc>
          <w:tcPr>
            <w:tcW w:w="598" w:type="dxa"/>
            <w:tcBorders>
              <w:top w:val="nil"/>
              <w:left w:val="nil"/>
              <w:bottom w:val="nil"/>
              <w:right w:val="nil"/>
            </w:tcBorders>
            <w:shd w:val="clear" w:color="auto" w:fill="BFBFBF" w:themeFill="background1" w:themeFillShade="BF"/>
          </w:tcPr>
          <w:p w14:paraId="65A9EB7F" w14:textId="77777777" w:rsidR="00D071C6" w:rsidRPr="003060B0" w:rsidRDefault="00D071C6" w:rsidP="00CE2867">
            <w:pPr>
              <w:jc w:val="center"/>
              <w:rPr>
                <w:sz w:val="16"/>
                <w:szCs w:val="16"/>
              </w:rPr>
            </w:pPr>
          </w:p>
        </w:tc>
        <w:tc>
          <w:tcPr>
            <w:tcW w:w="599" w:type="dxa"/>
            <w:gridSpan w:val="2"/>
            <w:tcBorders>
              <w:top w:val="nil"/>
              <w:left w:val="nil"/>
              <w:bottom w:val="nil"/>
              <w:right w:val="single" w:sz="4" w:space="0" w:color="auto"/>
            </w:tcBorders>
            <w:shd w:val="clear" w:color="auto" w:fill="BFBFBF" w:themeFill="background1" w:themeFillShade="BF"/>
          </w:tcPr>
          <w:p w14:paraId="42BC4300" w14:textId="77777777" w:rsidR="00D071C6" w:rsidRPr="003060B0" w:rsidRDefault="00D071C6" w:rsidP="00CE2867">
            <w:pPr>
              <w:jc w:val="center"/>
              <w:rPr>
                <w:sz w:val="16"/>
                <w:szCs w:val="16"/>
              </w:rPr>
            </w:pPr>
          </w:p>
        </w:tc>
        <w:tc>
          <w:tcPr>
            <w:tcW w:w="598" w:type="dxa"/>
            <w:tcBorders>
              <w:top w:val="nil"/>
              <w:left w:val="single" w:sz="4" w:space="0" w:color="auto"/>
              <w:bottom w:val="nil"/>
              <w:right w:val="single" w:sz="4" w:space="0" w:color="auto"/>
            </w:tcBorders>
            <w:shd w:val="clear" w:color="auto" w:fill="auto"/>
          </w:tcPr>
          <w:p w14:paraId="4B632500"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single" w:sz="4" w:space="0" w:color="auto"/>
              <w:bottom w:val="nil"/>
              <w:right w:val="nil"/>
            </w:tcBorders>
            <w:shd w:val="clear" w:color="auto" w:fill="auto"/>
          </w:tcPr>
          <w:p w14:paraId="358F4E36"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nil"/>
              <w:right w:val="nil"/>
            </w:tcBorders>
            <w:shd w:val="clear" w:color="auto" w:fill="auto"/>
          </w:tcPr>
          <w:p w14:paraId="55B845F5" w14:textId="77777777" w:rsidR="00D071C6" w:rsidRPr="003F52E7" w:rsidRDefault="00D071C6" w:rsidP="00CE2867">
            <w:pPr>
              <w:jc w:val="center"/>
              <w:rPr>
                <w:sz w:val="16"/>
                <w:szCs w:val="16"/>
              </w:rPr>
            </w:pPr>
            <w:r w:rsidRPr="003F52E7">
              <w:rPr>
                <w:sz w:val="16"/>
                <w:szCs w:val="16"/>
              </w:rPr>
              <w:t>X</w:t>
            </w:r>
          </w:p>
        </w:tc>
        <w:tc>
          <w:tcPr>
            <w:tcW w:w="599" w:type="dxa"/>
            <w:tcBorders>
              <w:top w:val="nil"/>
              <w:left w:val="nil"/>
              <w:bottom w:val="nil"/>
              <w:right w:val="single" w:sz="4" w:space="0" w:color="auto"/>
            </w:tcBorders>
            <w:shd w:val="clear" w:color="auto" w:fill="auto"/>
          </w:tcPr>
          <w:p w14:paraId="1960A7C4" w14:textId="77777777" w:rsidR="00D071C6" w:rsidRPr="003F52E7" w:rsidRDefault="00D071C6" w:rsidP="00CE2867">
            <w:pPr>
              <w:jc w:val="center"/>
              <w:rPr>
                <w:sz w:val="16"/>
                <w:szCs w:val="16"/>
              </w:rPr>
            </w:pPr>
            <w:r w:rsidRPr="003F52E7">
              <w:rPr>
                <w:sz w:val="16"/>
                <w:szCs w:val="16"/>
              </w:rPr>
              <w:t>O</w:t>
            </w:r>
          </w:p>
        </w:tc>
      </w:tr>
      <w:tr w:rsidR="008037FF" w:rsidRPr="00720D25" w14:paraId="35FFE6F2" w14:textId="77777777" w:rsidTr="003F52E7">
        <w:tc>
          <w:tcPr>
            <w:tcW w:w="704" w:type="dxa"/>
            <w:vMerge/>
            <w:tcBorders>
              <w:top w:val="nil"/>
              <w:left w:val="single" w:sz="4" w:space="0" w:color="auto"/>
              <w:bottom w:val="single" w:sz="4" w:space="0" w:color="auto"/>
              <w:right w:val="nil"/>
            </w:tcBorders>
          </w:tcPr>
          <w:p w14:paraId="1A12C4D5" w14:textId="77777777" w:rsidR="00D071C6" w:rsidRPr="00720D25" w:rsidRDefault="00D071C6" w:rsidP="00CE2867">
            <w:pPr>
              <w:rPr>
                <w:b/>
                <w:bCs/>
                <w:sz w:val="16"/>
                <w:szCs w:val="16"/>
              </w:rPr>
            </w:pPr>
          </w:p>
        </w:tc>
        <w:tc>
          <w:tcPr>
            <w:tcW w:w="1134" w:type="dxa"/>
            <w:tcBorders>
              <w:top w:val="nil"/>
              <w:left w:val="nil"/>
              <w:bottom w:val="single" w:sz="4" w:space="0" w:color="auto"/>
              <w:right w:val="single" w:sz="4" w:space="0" w:color="auto"/>
            </w:tcBorders>
          </w:tcPr>
          <w:p w14:paraId="5D15E4D6" w14:textId="77777777" w:rsidR="00D071C6" w:rsidRPr="00720D25" w:rsidRDefault="00D071C6" w:rsidP="00CE2867">
            <w:pPr>
              <w:rPr>
                <w:sz w:val="16"/>
                <w:szCs w:val="16"/>
              </w:rPr>
            </w:pPr>
            <w:r w:rsidRPr="00720D25">
              <w:rPr>
                <w:sz w:val="16"/>
                <w:szCs w:val="16"/>
              </w:rPr>
              <w:t>[unspecified]</w:t>
            </w:r>
          </w:p>
        </w:tc>
        <w:tc>
          <w:tcPr>
            <w:tcW w:w="598" w:type="dxa"/>
            <w:tcBorders>
              <w:top w:val="nil"/>
              <w:left w:val="single" w:sz="4" w:space="0" w:color="auto"/>
              <w:bottom w:val="single" w:sz="4" w:space="0" w:color="auto"/>
              <w:right w:val="nil"/>
            </w:tcBorders>
            <w:shd w:val="clear" w:color="auto" w:fill="auto"/>
          </w:tcPr>
          <w:p w14:paraId="2BF8CE32" w14:textId="0ADA3234" w:rsidR="00D071C6" w:rsidRPr="003F52E7" w:rsidRDefault="00032F47" w:rsidP="00CE2867">
            <w:pPr>
              <w:jc w:val="center"/>
              <w:rPr>
                <w:sz w:val="16"/>
                <w:szCs w:val="16"/>
              </w:rPr>
            </w:pPr>
            <w:r w:rsidRPr="003060B0">
              <w:rPr>
                <w:sz w:val="16"/>
                <w:szCs w:val="16"/>
              </w:rPr>
              <w:t>O</w:t>
            </w:r>
          </w:p>
        </w:tc>
        <w:tc>
          <w:tcPr>
            <w:tcW w:w="598" w:type="dxa"/>
            <w:gridSpan w:val="2"/>
            <w:tcBorders>
              <w:top w:val="nil"/>
              <w:left w:val="nil"/>
              <w:bottom w:val="single" w:sz="4" w:space="0" w:color="auto"/>
              <w:right w:val="nil"/>
            </w:tcBorders>
          </w:tcPr>
          <w:p w14:paraId="030B0F96" w14:textId="77777777" w:rsidR="00D071C6" w:rsidRPr="003F52E7" w:rsidRDefault="00D071C6" w:rsidP="00CE2867">
            <w:pPr>
              <w:jc w:val="center"/>
              <w:rPr>
                <w:sz w:val="16"/>
                <w:szCs w:val="16"/>
              </w:rPr>
            </w:pPr>
            <w:r w:rsidRPr="003F52E7">
              <w:rPr>
                <w:sz w:val="16"/>
                <w:szCs w:val="16"/>
              </w:rPr>
              <w:t>X</w:t>
            </w:r>
          </w:p>
        </w:tc>
        <w:tc>
          <w:tcPr>
            <w:tcW w:w="599" w:type="dxa"/>
            <w:tcBorders>
              <w:top w:val="nil"/>
              <w:left w:val="nil"/>
              <w:bottom w:val="single" w:sz="4" w:space="0" w:color="auto"/>
              <w:right w:val="nil"/>
            </w:tcBorders>
          </w:tcPr>
          <w:p w14:paraId="5A61A28A"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single" w:sz="4" w:space="0" w:color="auto"/>
              <w:right w:val="single" w:sz="4" w:space="0" w:color="auto"/>
            </w:tcBorders>
          </w:tcPr>
          <w:p w14:paraId="6EA5790D" w14:textId="650080E4" w:rsidR="00D071C6" w:rsidRPr="003F52E7" w:rsidRDefault="00032F47" w:rsidP="00CE2867">
            <w:pPr>
              <w:jc w:val="center"/>
              <w:rPr>
                <w:sz w:val="16"/>
                <w:szCs w:val="16"/>
              </w:rPr>
            </w:pPr>
            <w:r w:rsidRPr="003060B0">
              <w:rPr>
                <w:sz w:val="16"/>
                <w:szCs w:val="16"/>
              </w:rPr>
              <w:t>X</w:t>
            </w:r>
          </w:p>
        </w:tc>
        <w:tc>
          <w:tcPr>
            <w:tcW w:w="599" w:type="dxa"/>
            <w:gridSpan w:val="2"/>
            <w:tcBorders>
              <w:top w:val="nil"/>
              <w:left w:val="single" w:sz="4" w:space="0" w:color="auto"/>
              <w:bottom w:val="single" w:sz="4" w:space="0" w:color="auto"/>
              <w:right w:val="nil"/>
            </w:tcBorders>
            <w:shd w:val="clear" w:color="auto" w:fill="BFBFBF" w:themeFill="background1" w:themeFillShade="BF"/>
          </w:tcPr>
          <w:p w14:paraId="5D21CE4C" w14:textId="77777777" w:rsidR="00D071C6" w:rsidRPr="003060B0" w:rsidRDefault="00D071C6" w:rsidP="00CE2867">
            <w:pPr>
              <w:jc w:val="center"/>
              <w:rPr>
                <w:sz w:val="16"/>
                <w:szCs w:val="16"/>
              </w:rPr>
            </w:pPr>
          </w:p>
        </w:tc>
        <w:tc>
          <w:tcPr>
            <w:tcW w:w="598" w:type="dxa"/>
            <w:tcBorders>
              <w:top w:val="nil"/>
              <w:left w:val="nil"/>
              <w:bottom w:val="single" w:sz="4" w:space="0" w:color="auto"/>
              <w:right w:val="nil"/>
            </w:tcBorders>
            <w:shd w:val="clear" w:color="auto" w:fill="BFBFBF" w:themeFill="background1" w:themeFillShade="BF"/>
          </w:tcPr>
          <w:p w14:paraId="74F42D12" w14:textId="77777777" w:rsidR="00D071C6" w:rsidRPr="003060B0" w:rsidRDefault="00D071C6" w:rsidP="00CE2867">
            <w:pPr>
              <w:jc w:val="center"/>
              <w:rPr>
                <w:sz w:val="16"/>
                <w:szCs w:val="16"/>
              </w:rPr>
            </w:pPr>
          </w:p>
        </w:tc>
        <w:tc>
          <w:tcPr>
            <w:tcW w:w="598" w:type="dxa"/>
            <w:tcBorders>
              <w:top w:val="nil"/>
              <w:left w:val="nil"/>
              <w:bottom w:val="single" w:sz="4" w:space="0" w:color="auto"/>
              <w:right w:val="nil"/>
            </w:tcBorders>
            <w:shd w:val="clear" w:color="auto" w:fill="BFBFBF" w:themeFill="background1" w:themeFillShade="BF"/>
          </w:tcPr>
          <w:p w14:paraId="56720838" w14:textId="77777777" w:rsidR="00D071C6" w:rsidRPr="003060B0" w:rsidRDefault="00D071C6" w:rsidP="00CE2867">
            <w:pPr>
              <w:jc w:val="center"/>
              <w:rPr>
                <w:sz w:val="16"/>
                <w:szCs w:val="16"/>
              </w:rPr>
            </w:pPr>
          </w:p>
        </w:tc>
        <w:tc>
          <w:tcPr>
            <w:tcW w:w="599" w:type="dxa"/>
            <w:gridSpan w:val="2"/>
            <w:tcBorders>
              <w:top w:val="nil"/>
              <w:left w:val="nil"/>
              <w:bottom w:val="single" w:sz="4" w:space="0" w:color="auto"/>
              <w:right w:val="single" w:sz="4" w:space="0" w:color="auto"/>
            </w:tcBorders>
            <w:shd w:val="clear" w:color="auto" w:fill="BFBFBF" w:themeFill="background1" w:themeFillShade="BF"/>
          </w:tcPr>
          <w:p w14:paraId="6FB22FC5" w14:textId="77777777" w:rsidR="00D071C6" w:rsidRPr="003060B0" w:rsidRDefault="00D071C6" w:rsidP="00CE2867">
            <w:pPr>
              <w:jc w:val="center"/>
              <w:rPr>
                <w:sz w:val="16"/>
                <w:szCs w:val="16"/>
              </w:rPr>
            </w:pPr>
          </w:p>
        </w:tc>
        <w:tc>
          <w:tcPr>
            <w:tcW w:w="598" w:type="dxa"/>
            <w:tcBorders>
              <w:top w:val="nil"/>
              <w:left w:val="single" w:sz="4" w:space="0" w:color="auto"/>
              <w:bottom w:val="single" w:sz="4" w:space="0" w:color="auto"/>
              <w:right w:val="single" w:sz="4" w:space="0" w:color="auto"/>
            </w:tcBorders>
            <w:shd w:val="clear" w:color="auto" w:fill="auto"/>
          </w:tcPr>
          <w:p w14:paraId="21DF9A32"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single" w:sz="4" w:space="0" w:color="auto"/>
              <w:bottom w:val="single" w:sz="4" w:space="0" w:color="auto"/>
              <w:right w:val="nil"/>
            </w:tcBorders>
            <w:shd w:val="clear" w:color="auto" w:fill="auto"/>
          </w:tcPr>
          <w:p w14:paraId="1A2B2CEF"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single" w:sz="4" w:space="0" w:color="auto"/>
              <w:right w:val="nil"/>
            </w:tcBorders>
          </w:tcPr>
          <w:p w14:paraId="05678C38" w14:textId="77777777" w:rsidR="00D071C6" w:rsidRPr="003F52E7" w:rsidRDefault="00D071C6" w:rsidP="00CE2867">
            <w:pPr>
              <w:jc w:val="center"/>
              <w:rPr>
                <w:sz w:val="16"/>
                <w:szCs w:val="16"/>
              </w:rPr>
            </w:pPr>
            <w:r w:rsidRPr="003F52E7">
              <w:rPr>
                <w:sz w:val="16"/>
                <w:szCs w:val="16"/>
              </w:rPr>
              <w:t>X</w:t>
            </w:r>
          </w:p>
        </w:tc>
        <w:tc>
          <w:tcPr>
            <w:tcW w:w="599" w:type="dxa"/>
            <w:tcBorders>
              <w:top w:val="nil"/>
              <w:left w:val="nil"/>
              <w:bottom w:val="single" w:sz="4" w:space="0" w:color="auto"/>
              <w:right w:val="single" w:sz="4" w:space="0" w:color="auto"/>
            </w:tcBorders>
          </w:tcPr>
          <w:p w14:paraId="707AE714" w14:textId="72DCEE8D" w:rsidR="00D071C6" w:rsidRPr="003060B0" w:rsidRDefault="00032F47" w:rsidP="00CE2867">
            <w:pPr>
              <w:jc w:val="center"/>
              <w:rPr>
                <w:sz w:val="16"/>
                <w:szCs w:val="16"/>
              </w:rPr>
            </w:pPr>
            <w:r w:rsidRPr="003060B0">
              <w:rPr>
                <w:sz w:val="16"/>
                <w:szCs w:val="16"/>
              </w:rPr>
              <w:t>O</w:t>
            </w:r>
          </w:p>
        </w:tc>
      </w:tr>
      <w:tr w:rsidR="00997D2D" w:rsidRPr="00720D25" w14:paraId="57F439A6" w14:textId="77777777" w:rsidTr="00F50DC8">
        <w:tc>
          <w:tcPr>
            <w:tcW w:w="704" w:type="dxa"/>
            <w:tcBorders>
              <w:top w:val="single" w:sz="4" w:space="0" w:color="auto"/>
              <w:left w:val="single" w:sz="4" w:space="0" w:color="auto"/>
              <w:bottom w:val="single" w:sz="4" w:space="0" w:color="auto"/>
              <w:right w:val="nil"/>
            </w:tcBorders>
          </w:tcPr>
          <w:p w14:paraId="354BB558" w14:textId="77777777" w:rsidR="00D071C6" w:rsidRPr="00720D25" w:rsidRDefault="00D071C6" w:rsidP="00CE2867">
            <w:pPr>
              <w:rPr>
                <w:b/>
                <w:bCs/>
                <w:sz w:val="16"/>
                <w:szCs w:val="16"/>
              </w:rPr>
            </w:pPr>
            <w:r w:rsidRPr="00720D25">
              <w:rPr>
                <w:b/>
                <w:bCs/>
                <w:sz w:val="16"/>
                <w:szCs w:val="16"/>
              </w:rPr>
              <w:t>FEDEFL</w:t>
            </w:r>
            <w:r>
              <w:rPr>
                <w:b/>
                <w:bCs/>
                <w:sz w:val="16"/>
                <w:szCs w:val="16"/>
              </w:rPr>
              <w:t xml:space="preserve"> </w:t>
            </w:r>
            <w:r w:rsidRPr="00720D25">
              <w:rPr>
                <w:b/>
                <w:bCs/>
                <w:sz w:val="16"/>
                <w:szCs w:val="16"/>
              </w:rPr>
              <w:t>v1.0.3</w:t>
            </w:r>
          </w:p>
        </w:tc>
        <w:tc>
          <w:tcPr>
            <w:tcW w:w="1134" w:type="dxa"/>
            <w:tcBorders>
              <w:top w:val="single" w:sz="4" w:space="0" w:color="auto"/>
              <w:left w:val="nil"/>
              <w:bottom w:val="single" w:sz="4" w:space="0" w:color="auto"/>
              <w:right w:val="single" w:sz="4" w:space="0" w:color="auto"/>
            </w:tcBorders>
          </w:tcPr>
          <w:p w14:paraId="3478CC3C" w14:textId="77777777" w:rsidR="00D071C6" w:rsidRPr="00720D25" w:rsidRDefault="00D071C6" w:rsidP="00CE2867">
            <w:pPr>
              <w:rPr>
                <w:sz w:val="16"/>
                <w:szCs w:val="16"/>
              </w:rPr>
            </w:pPr>
            <w:r w:rsidRPr="00720D25">
              <w:rPr>
                <w:sz w:val="16"/>
                <w:szCs w:val="16"/>
              </w:rPr>
              <w:t>[unspecified]</w:t>
            </w:r>
          </w:p>
        </w:tc>
        <w:tc>
          <w:tcPr>
            <w:tcW w:w="598" w:type="dxa"/>
            <w:tcBorders>
              <w:top w:val="single" w:sz="4" w:space="0" w:color="auto"/>
              <w:left w:val="single" w:sz="4" w:space="0" w:color="auto"/>
              <w:bottom w:val="single" w:sz="4" w:space="0" w:color="auto"/>
              <w:right w:val="nil"/>
            </w:tcBorders>
            <w:shd w:val="clear" w:color="auto" w:fill="auto"/>
          </w:tcPr>
          <w:p w14:paraId="193FD66B" w14:textId="77777777" w:rsidR="00D071C6" w:rsidRPr="003F52E7" w:rsidRDefault="00D071C6" w:rsidP="00CE2867">
            <w:pPr>
              <w:jc w:val="center"/>
              <w:rPr>
                <w:sz w:val="16"/>
                <w:szCs w:val="16"/>
              </w:rPr>
            </w:pPr>
            <w:r w:rsidRPr="003F52E7">
              <w:rPr>
                <w:sz w:val="16"/>
                <w:szCs w:val="16"/>
              </w:rPr>
              <w:t>O</w:t>
            </w:r>
          </w:p>
        </w:tc>
        <w:tc>
          <w:tcPr>
            <w:tcW w:w="598" w:type="dxa"/>
            <w:gridSpan w:val="2"/>
            <w:tcBorders>
              <w:top w:val="single" w:sz="4" w:space="0" w:color="auto"/>
              <w:left w:val="nil"/>
              <w:bottom w:val="single" w:sz="4" w:space="0" w:color="auto"/>
              <w:right w:val="nil"/>
            </w:tcBorders>
          </w:tcPr>
          <w:p w14:paraId="41117853" w14:textId="77777777" w:rsidR="00D071C6" w:rsidRPr="003F52E7" w:rsidRDefault="00D071C6" w:rsidP="00CE2867">
            <w:pPr>
              <w:jc w:val="center"/>
              <w:rPr>
                <w:sz w:val="16"/>
                <w:szCs w:val="16"/>
              </w:rPr>
            </w:pPr>
            <w:r w:rsidRPr="003F52E7">
              <w:rPr>
                <w:sz w:val="16"/>
                <w:szCs w:val="16"/>
              </w:rPr>
              <w:t>X</w:t>
            </w:r>
          </w:p>
        </w:tc>
        <w:tc>
          <w:tcPr>
            <w:tcW w:w="599" w:type="dxa"/>
            <w:tcBorders>
              <w:top w:val="single" w:sz="4" w:space="0" w:color="auto"/>
              <w:left w:val="nil"/>
              <w:bottom w:val="single" w:sz="4" w:space="0" w:color="auto"/>
              <w:right w:val="nil"/>
            </w:tcBorders>
          </w:tcPr>
          <w:p w14:paraId="5641DD7F" w14:textId="77777777" w:rsidR="00D071C6" w:rsidRPr="003F52E7" w:rsidRDefault="00D071C6" w:rsidP="00CE2867">
            <w:pPr>
              <w:jc w:val="center"/>
              <w:rPr>
                <w:sz w:val="16"/>
                <w:szCs w:val="16"/>
              </w:rPr>
            </w:pPr>
            <w:r w:rsidRPr="003F52E7">
              <w:rPr>
                <w:sz w:val="16"/>
                <w:szCs w:val="16"/>
              </w:rPr>
              <w:t>X</w:t>
            </w:r>
          </w:p>
        </w:tc>
        <w:tc>
          <w:tcPr>
            <w:tcW w:w="598" w:type="dxa"/>
            <w:tcBorders>
              <w:top w:val="single" w:sz="4" w:space="0" w:color="auto"/>
              <w:left w:val="nil"/>
              <w:bottom w:val="single" w:sz="4" w:space="0" w:color="auto"/>
              <w:right w:val="single" w:sz="4" w:space="0" w:color="auto"/>
            </w:tcBorders>
          </w:tcPr>
          <w:p w14:paraId="37DB26B5" w14:textId="0B611AC7" w:rsidR="00D071C6" w:rsidRPr="003060B0" w:rsidRDefault="00032F47" w:rsidP="00CE2867">
            <w:pPr>
              <w:jc w:val="center"/>
              <w:rPr>
                <w:sz w:val="16"/>
                <w:szCs w:val="16"/>
              </w:rPr>
            </w:pPr>
            <w:r w:rsidRPr="003060B0">
              <w:rPr>
                <w:sz w:val="16"/>
                <w:szCs w:val="16"/>
              </w:rPr>
              <w:t>X</w:t>
            </w:r>
          </w:p>
        </w:tc>
        <w:tc>
          <w:tcPr>
            <w:tcW w:w="599" w:type="dxa"/>
            <w:gridSpan w:val="2"/>
            <w:tcBorders>
              <w:top w:val="single" w:sz="4" w:space="0" w:color="auto"/>
              <w:left w:val="single" w:sz="4" w:space="0" w:color="auto"/>
              <w:bottom w:val="single" w:sz="4" w:space="0" w:color="auto"/>
              <w:right w:val="nil"/>
            </w:tcBorders>
            <w:shd w:val="clear" w:color="auto" w:fill="auto"/>
          </w:tcPr>
          <w:p w14:paraId="6D68B1DC" w14:textId="77777777" w:rsidR="00D071C6" w:rsidRPr="003F52E7" w:rsidRDefault="00D071C6" w:rsidP="00CE2867">
            <w:pPr>
              <w:jc w:val="center"/>
              <w:rPr>
                <w:sz w:val="16"/>
                <w:szCs w:val="16"/>
              </w:rPr>
            </w:pPr>
            <w:r w:rsidRPr="003F52E7">
              <w:rPr>
                <w:sz w:val="16"/>
                <w:szCs w:val="16"/>
              </w:rPr>
              <w:t>O</w:t>
            </w:r>
          </w:p>
        </w:tc>
        <w:tc>
          <w:tcPr>
            <w:tcW w:w="598" w:type="dxa"/>
            <w:tcBorders>
              <w:top w:val="single" w:sz="4" w:space="0" w:color="auto"/>
              <w:left w:val="nil"/>
              <w:bottom w:val="single" w:sz="4" w:space="0" w:color="auto"/>
              <w:right w:val="nil"/>
            </w:tcBorders>
            <w:shd w:val="clear" w:color="auto" w:fill="auto"/>
          </w:tcPr>
          <w:p w14:paraId="647C4965" w14:textId="77777777" w:rsidR="00D071C6" w:rsidRPr="003F52E7" w:rsidRDefault="00D071C6" w:rsidP="00CE2867">
            <w:pPr>
              <w:jc w:val="center"/>
              <w:rPr>
                <w:sz w:val="16"/>
                <w:szCs w:val="16"/>
              </w:rPr>
            </w:pPr>
            <w:r w:rsidRPr="003F52E7">
              <w:rPr>
                <w:sz w:val="16"/>
                <w:szCs w:val="16"/>
              </w:rPr>
              <w:t>X</w:t>
            </w:r>
          </w:p>
        </w:tc>
        <w:tc>
          <w:tcPr>
            <w:tcW w:w="598" w:type="dxa"/>
            <w:tcBorders>
              <w:top w:val="single" w:sz="4" w:space="0" w:color="auto"/>
              <w:left w:val="nil"/>
              <w:bottom w:val="single" w:sz="4" w:space="0" w:color="auto"/>
              <w:right w:val="nil"/>
            </w:tcBorders>
          </w:tcPr>
          <w:p w14:paraId="0F1886EE"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single" w:sz="4" w:space="0" w:color="auto"/>
              <w:left w:val="nil"/>
              <w:bottom w:val="single" w:sz="4" w:space="0" w:color="auto"/>
              <w:right w:val="single" w:sz="4" w:space="0" w:color="auto"/>
            </w:tcBorders>
            <w:shd w:val="clear" w:color="auto" w:fill="auto"/>
          </w:tcPr>
          <w:p w14:paraId="3AFD06C4" w14:textId="4FF504CA" w:rsidR="00D071C6" w:rsidRPr="003060B0" w:rsidRDefault="00032F47" w:rsidP="00CE2867">
            <w:pPr>
              <w:jc w:val="center"/>
              <w:rPr>
                <w:sz w:val="16"/>
                <w:szCs w:val="16"/>
              </w:rPr>
            </w:pPr>
            <w:r w:rsidRPr="003060B0">
              <w:rPr>
                <w:sz w:val="16"/>
                <w:szCs w:val="16"/>
              </w:rPr>
              <w:t>X</w:t>
            </w:r>
          </w:p>
        </w:tc>
        <w:tc>
          <w:tcPr>
            <w:tcW w:w="5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F970C9" w14:textId="77777777" w:rsidR="00D071C6" w:rsidRPr="003060B0" w:rsidRDefault="00D071C6" w:rsidP="00CE2867">
            <w:pPr>
              <w:jc w:val="center"/>
              <w:rPr>
                <w:sz w:val="16"/>
                <w:szCs w:val="16"/>
              </w:rPr>
            </w:pPr>
          </w:p>
        </w:tc>
        <w:tc>
          <w:tcPr>
            <w:tcW w:w="599" w:type="dxa"/>
            <w:tcBorders>
              <w:top w:val="single" w:sz="4" w:space="0" w:color="auto"/>
              <w:left w:val="single" w:sz="4" w:space="0" w:color="auto"/>
              <w:bottom w:val="single" w:sz="4" w:space="0" w:color="auto"/>
              <w:right w:val="nil"/>
            </w:tcBorders>
            <w:shd w:val="clear" w:color="auto" w:fill="auto"/>
          </w:tcPr>
          <w:p w14:paraId="576891DB"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single" w:sz="4" w:space="0" w:color="auto"/>
              <w:left w:val="nil"/>
              <w:bottom w:val="single" w:sz="4" w:space="0" w:color="auto"/>
              <w:right w:val="nil"/>
            </w:tcBorders>
          </w:tcPr>
          <w:p w14:paraId="61B0594C" w14:textId="77777777" w:rsidR="00D071C6" w:rsidRPr="003F52E7" w:rsidRDefault="00D071C6" w:rsidP="00CE2867">
            <w:pPr>
              <w:jc w:val="center"/>
              <w:rPr>
                <w:sz w:val="16"/>
                <w:szCs w:val="16"/>
              </w:rPr>
            </w:pPr>
            <w:r w:rsidRPr="003F52E7">
              <w:rPr>
                <w:sz w:val="16"/>
                <w:szCs w:val="16"/>
              </w:rPr>
              <w:t>X</w:t>
            </w:r>
          </w:p>
        </w:tc>
        <w:tc>
          <w:tcPr>
            <w:tcW w:w="599" w:type="dxa"/>
            <w:tcBorders>
              <w:top w:val="single" w:sz="4" w:space="0" w:color="auto"/>
              <w:left w:val="nil"/>
              <w:bottom w:val="single" w:sz="4" w:space="0" w:color="auto"/>
              <w:right w:val="single" w:sz="4" w:space="0" w:color="auto"/>
            </w:tcBorders>
          </w:tcPr>
          <w:p w14:paraId="455E912D" w14:textId="77777777" w:rsidR="00D071C6" w:rsidRPr="003F52E7" w:rsidRDefault="00D071C6" w:rsidP="00CE2867">
            <w:pPr>
              <w:jc w:val="center"/>
              <w:rPr>
                <w:sz w:val="16"/>
                <w:szCs w:val="16"/>
              </w:rPr>
            </w:pPr>
            <w:r w:rsidRPr="003F52E7">
              <w:rPr>
                <w:sz w:val="16"/>
                <w:szCs w:val="16"/>
              </w:rPr>
              <w:t>O</w:t>
            </w:r>
          </w:p>
        </w:tc>
      </w:tr>
      <w:tr w:rsidR="008037FF" w:rsidRPr="00720D25" w14:paraId="1807CDE3" w14:textId="77777777" w:rsidTr="003F52E7">
        <w:tc>
          <w:tcPr>
            <w:tcW w:w="704" w:type="dxa"/>
            <w:vMerge w:val="restart"/>
            <w:tcBorders>
              <w:top w:val="single" w:sz="4" w:space="0" w:color="auto"/>
              <w:left w:val="single" w:sz="4" w:space="0" w:color="auto"/>
              <w:bottom w:val="nil"/>
              <w:right w:val="nil"/>
            </w:tcBorders>
          </w:tcPr>
          <w:p w14:paraId="4F546806" w14:textId="77777777" w:rsidR="00D071C6" w:rsidRPr="00720D25" w:rsidRDefault="00D071C6" w:rsidP="00CE2867">
            <w:pPr>
              <w:rPr>
                <w:b/>
                <w:bCs/>
                <w:sz w:val="16"/>
                <w:szCs w:val="16"/>
              </w:rPr>
            </w:pPr>
            <w:r w:rsidRPr="00720D25">
              <w:rPr>
                <w:b/>
                <w:bCs/>
                <w:sz w:val="16"/>
                <w:szCs w:val="16"/>
              </w:rPr>
              <w:t>IDEA</w:t>
            </w:r>
            <w:r>
              <w:rPr>
                <w:b/>
                <w:bCs/>
                <w:sz w:val="16"/>
                <w:szCs w:val="16"/>
              </w:rPr>
              <w:t xml:space="preserve"> </w:t>
            </w:r>
            <w:r w:rsidRPr="00720D25">
              <w:rPr>
                <w:b/>
                <w:bCs/>
                <w:sz w:val="16"/>
                <w:szCs w:val="16"/>
              </w:rPr>
              <w:t>v2.3</w:t>
            </w:r>
          </w:p>
        </w:tc>
        <w:tc>
          <w:tcPr>
            <w:tcW w:w="1134" w:type="dxa"/>
            <w:tcBorders>
              <w:top w:val="single" w:sz="4" w:space="0" w:color="auto"/>
              <w:left w:val="nil"/>
              <w:bottom w:val="nil"/>
              <w:right w:val="single" w:sz="4" w:space="0" w:color="auto"/>
            </w:tcBorders>
          </w:tcPr>
          <w:p w14:paraId="74279C65" w14:textId="77777777" w:rsidR="00D071C6" w:rsidRPr="00720D25" w:rsidRDefault="00D071C6" w:rsidP="00CE2867">
            <w:pPr>
              <w:rPr>
                <w:sz w:val="16"/>
                <w:szCs w:val="16"/>
              </w:rPr>
            </w:pPr>
            <w:r w:rsidRPr="00720D25">
              <w:rPr>
                <w:sz w:val="16"/>
                <w:szCs w:val="16"/>
              </w:rPr>
              <w:t>fossil</w:t>
            </w:r>
          </w:p>
        </w:tc>
        <w:tc>
          <w:tcPr>
            <w:tcW w:w="598" w:type="dxa"/>
            <w:tcBorders>
              <w:top w:val="single" w:sz="4" w:space="0" w:color="auto"/>
              <w:left w:val="single" w:sz="4" w:space="0" w:color="auto"/>
              <w:bottom w:val="nil"/>
              <w:right w:val="nil"/>
            </w:tcBorders>
            <w:shd w:val="clear" w:color="auto" w:fill="auto"/>
          </w:tcPr>
          <w:p w14:paraId="2EA7D650" w14:textId="77777777" w:rsidR="00D071C6" w:rsidRPr="003F52E7" w:rsidRDefault="00D071C6" w:rsidP="00CE2867">
            <w:pPr>
              <w:jc w:val="center"/>
              <w:rPr>
                <w:sz w:val="16"/>
                <w:szCs w:val="16"/>
              </w:rPr>
            </w:pPr>
            <w:r w:rsidRPr="003F52E7">
              <w:rPr>
                <w:sz w:val="16"/>
                <w:szCs w:val="16"/>
              </w:rPr>
              <w:t>O</w:t>
            </w:r>
          </w:p>
        </w:tc>
        <w:tc>
          <w:tcPr>
            <w:tcW w:w="598" w:type="dxa"/>
            <w:gridSpan w:val="2"/>
            <w:tcBorders>
              <w:top w:val="single" w:sz="4" w:space="0" w:color="auto"/>
              <w:left w:val="nil"/>
              <w:bottom w:val="nil"/>
              <w:right w:val="nil"/>
            </w:tcBorders>
          </w:tcPr>
          <w:p w14:paraId="77D58C35" w14:textId="77777777" w:rsidR="00D071C6" w:rsidRPr="003F52E7" w:rsidRDefault="00D071C6" w:rsidP="00CE2867">
            <w:pPr>
              <w:jc w:val="center"/>
              <w:rPr>
                <w:sz w:val="16"/>
                <w:szCs w:val="16"/>
              </w:rPr>
            </w:pPr>
            <w:r w:rsidRPr="003F52E7">
              <w:rPr>
                <w:sz w:val="16"/>
                <w:szCs w:val="16"/>
              </w:rPr>
              <w:t>X</w:t>
            </w:r>
          </w:p>
        </w:tc>
        <w:tc>
          <w:tcPr>
            <w:tcW w:w="599" w:type="dxa"/>
            <w:tcBorders>
              <w:top w:val="single" w:sz="4" w:space="0" w:color="auto"/>
              <w:left w:val="nil"/>
              <w:bottom w:val="nil"/>
              <w:right w:val="nil"/>
            </w:tcBorders>
          </w:tcPr>
          <w:p w14:paraId="5670C297" w14:textId="77777777" w:rsidR="00D071C6" w:rsidRPr="003F52E7" w:rsidRDefault="00D071C6" w:rsidP="00CE2867">
            <w:pPr>
              <w:jc w:val="center"/>
              <w:rPr>
                <w:sz w:val="16"/>
                <w:szCs w:val="16"/>
              </w:rPr>
            </w:pPr>
            <w:r w:rsidRPr="003F52E7">
              <w:rPr>
                <w:sz w:val="16"/>
                <w:szCs w:val="16"/>
              </w:rPr>
              <w:t>X</w:t>
            </w:r>
          </w:p>
        </w:tc>
        <w:tc>
          <w:tcPr>
            <w:tcW w:w="598" w:type="dxa"/>
            <w:tcBorders>
              <w:top w:val="single" w:sz="4" w:space="0" w:color="auto"/>
              <w:left w:val="nil"/>
              <w:bottom w:val="nil"/>
              <w:right w:val="single" w:sz="4" w:space="0" w:color="auto"/>
            </w:tcBorders>
          </w:tcPr>
          <w:p w14:paraId="3EE60614"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single" w:sz="4" w:space="0" w:color="auto"/>
              <w:left w:val="single" w:sz="4" w:space="0" w:color="auto"/>
              <w:bottom w:val="nil"/>
              <w:right w:val="nil"/>
            </w:tcBorders>
            <w:shd w:val="clear" w:color="auto" w:fill="auto"/>
          </w:tcPr>
          <w:p w14:paraId="19840456" w14:textId="77777777" w:rsidR="00D071C6" w:rsidRPr="003F52E7" w:rsidRDefault="00D071C6" w:rsidP="00CE2867">
            <w:pPr>
              <w:jc w:val="center"/>
              <w:rPr>
                <w:sz w:val="16"/>
                <w:szCs w:val="16"/>
              </w:rPr>
            </w:pPr>
            <w:r w:rsidRPr="003F52E7">
              <w:rPr>
                <w:sz w:val="16"/>
                <w:szCs w:val="16"/>
              </w:rPr>
              <w:t>O</w:t>
            </w:r>
          </w:p>
        </w:tc>
        <w:tc>
          <w:tcPr>
            <w:tcW w:w="598" w:type="dxa"/>
            <w:tcBorders>
              <w:top w:val="single" w:sz="4" w:space="0" w:color="auto"/>
              <w:left w:val="nil"/>
              <w:bottom w:val="nil"/>
              <w:right w:val="nil"/>
            </w:tcBorders>
            <w:shd w:val="clear" w:color="auto" w:fill="auto"/>
          </w:tcPr>
          <w:p w14:paraId="78A70D43" w14:textId="77777777" w:rsidR="00D071C6" w:rsidRPr="003F52E7" w:rsidRDefault="00D071C6" w:rsidP="00CE2867">
            <w:pPr>
              <w:jc w:val="center"/>
              <w:rPr>
                <w:sz w:val="16"/>
                <w:szCs w:val="16"/>
              </w:rPr>
            </w:pPr>
            <w:r w:rsidRPr="003F52E7">
              <w:rPr>
                <w:sz w:val="16"/>
                <w:szCs w:val="16"/>
              </w:rPr>
              <w:t>X</w:t>
            </w:r>
          </w:p>
        </w:tc>
        <w:tc>
          <w:tcPr>
            <w:tcW w:w="598" w:type="dxa"/>
            <w:tcBorders>
              <w:top w:val="single" w:sz="4" w:space="0" w:color="auto"/>
              <w:left w:val="nil"/>
              <w:bottom w:val="nil"/>
              <w:right w:val="nil"/>
            </w:tcBorders>
          </w:tcPr>
          <w:p w14:paraId="3BB4C21E"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single" w:sz="4" w:space="0" w:color="auto"/>
              <w:left w:val="nil"/>
              <w:bottom w:val="nil"/>
              <w:right w:val="single" w:sz="4" w:space="0" w:color="auto"/>
            </w:tcBorders>
            <w:shd w:val="clear" w:color="auto" w:fill="auto"/>
          </w:tcPr>
          <w:p w14:paraId="2087DFA1" w14:textId="77777777" w:rsidR="00D071C6" w:rsidRPr="003F52E7" w:rsidRDefault="00D071C6" w:rsidP="00CE2867">
            <w:pPr>
              <w:jc w:val="center"/>
              <w:rPr>
                <w:sz w:val="16"/>
                <w:szCs w:val="16"/>
              </w:rPr>
            </w:pPr>
            <w:r w:rsidRPr="003F52E7">
              <w:rPr>
                <w:sz w:val="16"/>
                <w:szCs w:val="16"/>
              </w:rPr>
              <w:t>X</w:t>
            </w:r>
          </w:p>
        </w:tc>
        <w:tc>
          <w:tcPr>
            <w:tcW w:w="598" w:type="dxa"/>
            <w:tcBorders>
              <w:top w:val="single" w:sz="4" w:space="0" w:color="auto"/>
              <w:left w:val="single" w:sz="4" w:space="0" w:color="auto"/>
              <w:bottom w:val="nil"/>
              <w:right w:val="single" w:sz="4" w:space="0" w:color="auto"/>
            </w:tcBorders>
            <w:shd w:val="clear" w:color="auto" w:fill="auto"/>
          </w:tcPr>
          <w:p w14:paraId="179AD817" w14:textId="77777777" w:rsidR="00D071C6" w:rsidRPr="003F52E7" w:rsidRDefault="00D071C6" w:rsidP="00CE2867">
            <w:pPr>
              <w:jc w:val="center"/>
              <w:rPr>
                <w:sz w:val="16"/>
                <w:szCs w:val="16"/>
              </w:rPr>
            </w:pPr>
            <w:r w:rsidRPr="003F52E7">
              <w:rPr>
                <w:sz w:val="16"/>
                <w:szCs w:val="16"/>
              </w:rPr>
              <w:t>O</w:t>
            </w:r>
          </w:p>
        </w:tc>
        <w:tc>
          <w:tcPr>
            <w:tcW w:w="599" w:type="dxa"/>
            <w:tcBorders>
              <w:top w:val="single" w:sz="4" w:space="0" w:color="auto"/>
              <w:left w:val="single" w:sz="4" w:space="0" w:color="auto"/>
              <w:bottom w:val="nil"/>
              <w:right w:val="nil"/>
            </w:tcBorders>
            <w:shd w:val="clear" w:color="auto" w:fill="BFBFBF" w:themeFill="background1" w:themeFillShade="BF"/>
          </w:tcPr>
          <w:p w14:paraId="2A60B177" w14:textId="77777777" w:rsidR="00D071C6" w:rsidRPr="003060B0" w:rsidRDefault="00D071C6" w:rsidP="00CE2867">
            <w:pPr>
              <w:jc w:val="center"/>
              <w:rPr>
                <w:sz w:val="16"/>
                <w:szCs w:val="16"/>
              </w:rPr>
            </w:pPr>
          </w:p>
        </w:tc>
        <w:tc>
          <w:tcPr>
            <w:tcW w:w="598" w:type="dxa"/>
            <w:gridSpan w:val="2"/>
            <w:tcBorders>
              <w:top w:val="single" w:sz="4" w:space="0" w:color="auto"/>
              <w:left w:val="nil"/>
              <w:bottom w:val="nil"/>
              <w:right w:val="nil"/>
            </w:tcBorders>
            <w:shd w:val="clear" w:color="auto" w:fill="BFBFBF" w:themeFill="background1" w:themeFillShade="BF"/>
          </w:tcPr>
          <w:p w14:paraId="5A84E42B" w14:textId="77777777" w:rsidR="00D071C6" w:rsidRPr="003060B0" w:rsidRDefault="00D071C6" w:rsidP="00CE2867">
            <w:pPr>
              <w:jc w:val="center"/>
              <w:rPr>
                <w:sz w:val="16"/>
                <w:szCs w:val="16"/>
              </w:rPr>
            </w:pPr>
          </w:p>
        </w:tc>
        <w:tc>
          <w:tcPr>
            <w:tcW w:w="599" w:type="dxa"/>
            <w:tcBorders>
              <w:top w:val="single" w:sz="4" w:space="0" w:color="auto"/>
              <w:left w:val="nil"/>
              <w:bottom w:val="nil"/>
              <w:right w:val="single" w:sz="4" w:space="0" w:color="auto"/>
            </w:tcBorders>
            <w:shd w:val="clear" w:color="auto" w:fill="BFBFBF" w:themeFill="background1" w:themeFillShade="BF"/>
          </w:tcPr>
          <w:p w14:paraId="37321977" w14:textId="77777777" w:rsidR="00D071C6" w:rsidRPr="003060B0" w:rsidRDefault="00D071C6" w:rsidP="00CE2867">
            <w:pPr>
              <w:jc w:val="center"/>
              <w:rPr>
                <w:sz w:val="16"/>
                <w:szCs w:val="16"/>
              </w:rPr>
            </w:pPr>
          </w:p>
        </w:tc>
      </w:tr>
      <w:tr w:rsidR="008037FF" w:rsidRPr="00720D25" w14:paraId="3E2396A6" w14:textId="77777777" w:rsidTr="003F52E7">
        <w:tc>
          <w:tcPr>
            <w:tcW w:w="704" w:type="dxa"/>
            <w:vMerge/>
            <w:tcBorders>
              <w:top w:val="nil"/>
              <w:left w:val="single" w:sz="4" w:space="0" w:color="auto"/>
              <w:bottom w:val="nil"/>
              <w:right w:val="nil"/>
            </w:tcBorders>
          </w:tcPr>
          <w:p w14:paraId="7E724744" w14:textId="77777777" w:rsidR="00D071C6" w:rsidRPr="00720D25" w:rsidRDefault="00D071C6" w:rsidP="00CE2867">
            <w:pPr>
              <w:rPr>
                <w:b/>
                <w:bCs/>
                <w:sz w:val="16"/>
                <w:szCs w:val="16"/>
              </w:rPr>
            </w:pPr>
          </w:p>
        </w:tc>
        <w:tc>
          <w:tcPr>
            <w:tcW w:w="1134" w:type="dxa"/>
            <w:tcBorders>
              <w:top w:val="nil"/>
              <w:left w:val="nil"/>
              <w:bottom w:val="nil"/>
              <w:right w:val="single" w:sz="4" w:space="0" w:color="auto"/>
            </w:tcBorders>
          </w:tcPr>
          <w:p w14:paraId="0124F8B0" w14:textId="77777777" w:rsidR="00D071C6" w:rsidRPr="00720D25" w:rsidRDefault="00D071C6" w:rsidP="00CE2867">
            <w:pPr>
              <w:rPr>
                <w:sz w:val="16"/>
                <w:szCs w:val="16"/>
              </w:rPr>
            </w:pPr>
            <w:r w:rsidRPr="00720D25">
              <w:rPr>
                <w:sz w:val="16"/>
                <w:szCs w:val="16"/>
              </w:rPr>
              <w:t>biogenic</w:t>
            </w:r>
          </w:p>
        </w:tc>
        <w:tc>
          <w:tcPr>
            <w:tcW w:w="598" w:type="dxa"/>
            <w:tcBorders>
              <w:top w:val="nil"/>
              <w:left w:val="single" w:sz="4" w:space="0" w:color="auto"/>
              <w:bottom w:val="nil"/>
              <w:right w:val="nil"/>
            </w:tcBorders>
            <w:shd w:val="clear" w:color="auto" w:fill="auto"/>
          </w:tcPr>
          <w:p w14:paraId="02652A85" w14:textId="77777777" w:rsidR="00D071C6" w:rsidRPr="003F52E7" w:rsidRDefault="00D071C6" w:rsidP="00CE2867">
            <w:pPr>
              <w:jc w:val="center"/>
              <w:rPr>
                <w:sz w:val="16"/>
                <w:szCs w:val="16"/>
              </w:rPr>
            </w:pPr>
            <w:r w:rsidRPr="003F52E7">
              <w:rPr>
                <w:sz w:val="16"/>
                <w:szCs w:val="16"/>
              </w:rPr>
              <w:t>X</w:t>
            </w:r>
          </w:p>
        </w:tc>
        <w:tc>
          <w:tcPr>
            <w:tcW w:w="598" w:type="dxa"/>
            <w:gridSpan w:val="2"/>
            <w:tcBorders>
              <w:top w:val="nil"/>
              <w:left w:val="nil"/>
              <w:bottom w:val="nil"/>
              <w:right w:val="nil"/>
            </w:tcBorders>
          </w:tcPr>
          <w:p w14:paraId="7E1CD4BB"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nil"/>
              <w:bottom w:val="nil"/>
              <w:right w:val="nil"/>
            </w:tcBorders>
          </w:tcPr>
          <w:p w14:paraId="3319F9EA"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nil"/>
              <w:right w:val="single" w:sz="4" w:space="0" w:color="auto"/>
            </w:tcBorders>
          </w:tcPr>
          <w:p w14:paraId="0695476D"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nil"/>
              <w:left w:val="single" w:sz="4" w:space="0" w:color="auto"/>
              <w:bottom w:val="nil"/>
              <w:right w:val="nil"/>
            </w:tcBorders>
            <w:shd w:val="clear" w:color="auto" w:fill="auto"/>
          </w:tcPr>
          <w:p w14:paraId="27E1C3AA"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nil"/>
              <w:right w:val="nil"/>
            </w:tcBorders>
            <w:shd w:val="clear" w:color="auto" w:fill="auto"/>
          </w:tcPr>
          <w:p w14:paraId="1B1C2AE6" w14:textId="77777777" w:rsidR="00D071C6" w:rsidRPr="003F52E7" w:rsidRDefault="00D071C6" w:rsidP="00CE2867">
            <w:pPr>
              <w:jc w:val="center"/>
              <w:rPr>
                <w:sz w:val="16"/>
                <w:szCs w:val="16"/>
              </w:rPr>
            </w:pPr>
            <w:r w:rsidRPr="003F52E7">
              <w:rPr>
                <w:sz w:val="16"/>
                <w:szCs w:val="16"/>
              </w:rPr>
              <w:t>O</w:t>
            </w:r>
          </w:p>
        </w:tc>
        <w:tc>
          <w:tcPr>
            <w:tcW w:w="598" w:type="dxa"/>
            <w:tcBorders>
              <w:top w:val="nil"/>
              <w:left w:val="nil"/>
              <w:bottom w:val="nil"/>
              <w:right w:val="nil"/>
            </w:tcBorders>
          </w:tcPr>
          <w:p w14:paraId="22A680BD"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nil"/>
              <w:left w:val="nil"/>
              <w:bottom w:val="nil"/>
              <w:right w:val="single" w:sz="4" w:space="0" w:color="auto"/>
            </w:tcBorders>
            <w:shd w:val="clear" w:color="auto" w:fill="auto"/>
          </w:tcPr>
          <w:p w14:paraId="68A59B90"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single" w:sz="4" w:space="0" w:color="auto"/>
              <w:bottom w:val="nil"/>
              <w:right w:val="single" w:sz="4" w:space="0" w:color="auto"/>
            </w:tcBorders>
            <w:shd w:val="clear" w:color="auto" w:fill="auto"/>
          </w:tcPr>
          <w:p w14:paraId="344DD967" w14:textId="069F8F8A" w:rsidR="00D071C6" w:rsidRPr="003F52E7" w:rsidRDefault="00032F47" w:rsidP="00CE2867">
            <w:pPr>
              <w:jc w:val="center"/>
              <w:rPr>
                <w:sz w:val="16"/>
                <w:szCs w:val="16"/>
              </w:rPr>
            </w:pPr>
            <w:r w:rsidRPr="003060B0">
              <w:rPr>
                <w:sz w:val="16"/>
                <w:szCs w:val="16"/>
              </w:rPr>
              <w:t>O</w:t>
            </w:r>
          </w:p>
        </w:tc>
        <w:tc>
          <w:tcPr>
            <w:tcW w:w="599" w:type="dxa"/>
            <w:tcBorders>
              <w:top w:val="nil"/>
              <w:left w:val="single" w:sz="4" w:space="0" w:color="auto"/>
              <w:bottom w:val="nil"/>
              <w:right w:val="nil"/>
            </w:tcBorders>
            <w:shd w:val="clear" w:color="auto" w:fill="BFBFBF" w:themeFill="background1" w:themeFillShade="BF"/>
          </w:tcPr>
          <w:p w14:paraId="299A0216" w14:textId="77777777" w:rsidR="00D071C6" w:rsidRPr="003060B0" w:rsidRDefault="00D071C6" w:rsidP="00CE2867">
            <w:pPr>
              <w:jc w:val="center"/>
              <w:rPr>
                <w:sz w:val="16"/>
                <w:szCs w:val="16"/>
              </w:rPr>
            </w:pPr>
          </w:p>
        </w:tc>
        <w:tc>
          <w:tcPr>
            <w:tcW w:w="598" w:type="dxa"/>
            <w:gridSpan w:val="2"/>
            <w:tcBorders>
              <w:top w:val="nil"/>
              <w:left w:val="nil"/>
              <w:bottom w:val="nil"/>
              <w:right w:val="nil"/>
            </w:tcBorders>
            <w:shd w:val="clear" w:color="auto" w:fill="BFBFBF" w:themeFill="background1" w:themeFillShade="BF"/>
          </w:tcPr>
          <w:p w14:paraId="144ECC47" w14:textId="77777777" w:rsidR="00D071C6" w:rsidRPr="003060B0" w:rsidRDefault="00D071C6" w:rsidP="00CE2867">
            <w:pPr>
              <w:jc w:val="center"/>
              <w:rPr>
                <w:sz w:val="16"/>
                <w:szCs w:val="16"/>
              </w:rPr>
            </w:pPr>
          </w:p>
        </w:tc>
        <w:tc>
          <w:tcPr>
            <w:tcW w:w="599" w:type="dxa"/>
            <w:tcBorders>
              <w:top w:val="nil"/>
              <w:left w:val="nil"/>
              <w:bottom w:val="nil"/>
              <w:right w:val="single" w:sz="4" w:space="0" w:color="auto"/>
            </w:tcBorders>
            <w:shd w:val="clear" w:color="auto" w:fill="BFBFBF" w:themeFill="background1" w:themeFillShade="BF"/>
          </w:tcPr>
          <w:p w14:paraId="2DFF81CE" w14:textId="77777777" w:rsidR="00D071C6" w:rsidRPr="003060B0" w:rsidRDefault="00D071C6" w:rsidP="00CE2867">
            <w:pPr>
              <w:jc w:val="center"/>
              <w:rPr>
                <w:sz w:val="16"/>
                <w:szCs w:val="16"/>
              </w:rPr>
            </w:pPr>
          </w:p>
        </w:tc>
      </w:tr>
      <w:tr w:rsidR="00997D2D" w:rsidRPr="00720D25" w14:paraId="4A86D1E9" w14:textId="77777777" w:rsidTr="00F50DC8">
        <w:tc>
          <w:tcPr>
            <w:tcW w:w="704" w:type="dxa"/>
            <w:vMerge/>
            <w:tcBorders>
              <w:top w:val="nil"/>
              <w:left w:val="single" w:sz="4" w:space="0" w:color="auto"/>
              <w:bottom w:val="single" w:sz="4" w:space="0" w:color="auto"/>
              <w:right w:val="nil"/>
            </w:tcBorders>
          </w:tcPr>
          <w:p w14:paraId="76573DD6" w14:textId="77777777" w:rsidR="00D071C6" w:rsidRPr="00720D25" w:rsidRDefault="00D071C6" w:rsidP="00CE2867">
            <w:pPr>
              <w:rPr>
                <w:b/>
                <w:bCs/>
                <w:sz w:val="16"/>
                <w:szCs w:val="16"/>
              </w:rPr>
            </w:pPr>
          </w:p>
        </w:tc>
        <w:tc>
          <w:tcPr>
            <w:tcW w:w="1134" w:type="dxa"/>
            <w:tcBorders>
              <w:top w:val="nil"/>
              <w:left w:val="nil"/>
              <w:bottom w:val="single" w:sz="4" w:space="0" w:color="auto"/>
              <w:right w:val="single" w:sz="4" w:space="0" w:color="auto"/>
            </w:tcBorders>
          </w:tcPr>
          <w:p w14:paraId="0BEC2B4A" w14:textId="77777777" w:rsidR="00D071C6" w:rsidRPr="00720D25" w:rsidRDefault="00D071C6" w:rsidP="00CE2867">
            <w:pPr>
              <w:rPr>
                <w:sz w:val="16"/>
                <w:szCs w:val="16"/>
              </w:rPr>
            </w:pPr>
            <w:r w:rsidRPr="00720D25">
              <w:rPr>
                <w:sz w:val="16"/>
                <w:szCs w:val="16"/>
              </w:rPr>
              <w:t>[unspecified]</w:t>
            </w:r>
          </w:p>
        </w:tc>
        <w:tc>
          <w:tcPr>
            <w:tcW w:w="598" w:type="dxa"/>
            <w:tcBorders>
              <w:top w:val="nil"/>
              <w:left w:val="single" w:sz="4" w:space="0" w:color="auto"/>
              <w:bottom w:val="single" w:sz="4" w:space="0" w:color="auto"/>
              <w:right w:val="nil"/>
            </w:tcBorders>
          </w:tcPr>
          <w:p w14:paraId="7E4562C3" w14:textId="77777777" w:rsidR="00D071C6" w:rsidRPr="003F52E7" w:rsidRDefault="00D071C6" w:rsidP="00CE2867">
            <w:pPr>
              <w:jc w:val="center"/>
              <w:rPr>
                <w:sz w:val="16"/>
                <w:szCs w:val="16"/>
              </w:rPr>
            </w:pPr>
            <w:r w:rsidRPr="003F52E7">
              <w:rPr>
                <w:sz w:val="16"/>
                <w:szCs w:val="16"/>
              </w:rPr>
              <w:t>O</w:t>
            </w:r>
          </w:p>
        </w:tc>
        <w:tc>
          <w:tcPr>
            <w:tcW w:w="598" w:type="dxa"/>
            <w:gridSpan w:val="2"/>
            <w:tcBorders>
              <w:top w:val="nil"/>
              <w:left w:val="nil"/>
              <w:bottom w:val="single" w:sz="4" w:space="0" w:color="auto"/>
              <w:right w:val="nil"/>
            </w:tcBorders>
          </w:tcPr>
          <w:p w14:paraId="46EACB79" w14:textId="77777777" w:rsidR="00D071C6" w:rsidRPr="003F52E7" w:rsidRDefault="00D071C6" w:rsidP="00CE2867">
            <w:pPr>
              <w:jc w:val="center"/>
              <w:rPr>
                <w:sz w:val="16"/>
                <w:szCs w:val="16"/>
              </w:rPr>
            </w:pPr>
            <w:r w:rsidRPr="003F52E7">
              <w:rPr>
                <w:sz w:val="16"/>
                <w:szCs w:val="16"/>
              </w:rPr>
              <w:t>X</w:t>
            </w:r>
          </w:p>
        </w:tc>
        <w:tc>
          <w:tcPr>
            <w:tcW w:w="599" w:type="dxa"/>
            <w:tcBorders>
              <w:top w:val="nil"/>
              <w:left w:val="nil"/>
              <w:bottom w:val="single" w:sz="4" w:space="0" w:color="auto"/>
              <w:right w:val="nil"/>
            </w:tcBorders>
          </w:tcPr>
          <w:p w14:paraId="388CCBE1"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single" w:sz="4" w:space="0" w:color="auto"/>
              <w:right w:val="single" w:sz="4" w:space="0" w:color="auto"/>
            </w:tcBorders>
          </w:tcPr>
          <w:p w14:paraId="0C76584C"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nil"/>
              <w:left w:val="single" w:sz="4" w:space="0" w:color="auto"/>
              <w:bottom w:val="single" w:sz="4" w:space="0" w:color="auto"/>
              <w:right w:val="nil"/>
            </w:tcBorders>
          </w:tcPr>
          <w:p w14:paraId="3326221E" w14:textId="77777777" w:rsidR="00D071C6" w:rsidRPr="003F52E7" w:rsidRDefault="00D071C6" w:rsidP="00CE2867">
            <w:pPr>
              <w:jc w:val="center"/>
              <w:rPr>
                <w:sz w:val="16"/>
                <w:szCs w:val="16"/>
              </w:rPr>
            </w:pPr>
            <w:r w:rsidRPr="003F52E7">
              <w:rPr>
                <w:sz w:val="16"/>
                <w:szCs w:val="16"/>
              </w:rPr>
              <w:t>O</w:t>
            </w:r>
          </w:p>
        </w:tc>
        <w:tc>
          <w:tcPr>
            <w:tcW w:w="598" w:type="dxa"/>
            <w:tcBorders>
              <w:top w:val="nil"/>
              <w:left w:val="nil"/>
              <w:bottom w:val="single" w:sz="4" w:space="0" w:color="auto"/>
              <w:right w:val="nil"/>
            </w:tcBorders>
          </w:tcPr>
          <w:p w14:paraId="58F7AFD0"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nil"/>
              <w:bottom w:val="single" w:sz="4" w:space="0" w:color="auto"/>
              <w:right w:val="nil"/>
            </w:tcBorders>
          </w:tcPr>
          <w:p w14:paraId="3120B360" w14:textId="77777777" w:rsidR="00D071C6" w:rsidRPr="003F52E7" w:rsidRDefault="00D071C6" w:rsidP="00CE2867">
            <w:pPr>
              <w:jc w:val="center"/>
              <w:rPr>
                <w:sz w:val="16"/>
                <w:szCs w:val="16"/>
              </w:rPr>
            </w:pPr>
            <w:r w:rsidRPr="003F52E7">
              <w:rPr>
                <w:sz w:val="16"/>
                <w:szCs w:val="16"/>
              </w:rPr>
              <w:t>X</w:t>
            </w:r>
          </w:p>
        </w:tc>
        <w:tc>
          <w:tcPr>
            <w:tcW w:w="599" w:type="dxa"/>
            <w:gridSpan w:val="2"/>
            <w:tcBorders>
              <w:top w:val="nil"/>
              <w:left w:val="nil"/>
              <w:bottom w:val="single" w:sz="4" w:space="0" w:color="auto"/>
              <w:right w:val="single" w:sz="4" w:space="0" w:color="auto"/>
            </w:tcBorders>
          </w:tcPr>
          <w:p w14:paraId="4E8E4A88" w14:textId="77777777" w:rsidR="00D071C6" w:rsidRPr="003F52E7" w:rsidRDefault="00D071C6" w:rsidP="00CE2867">
            <w:pPr>
              <w:jc w:val="center"/>
              <w:rPr>
                <w:sz w:val="16"/>
                <w:szCs w:val="16"/>
              </w:rPr>
            </w:pPr>
            <w:r w:rsidRPr="003F52E7">
              <w:rPr>
                <w:sz w:val="16"/>
                <w:szCs w:val="16"/>
              </w:rPr>
              <w:t>X</w:t>
            </w:r>
          </w:p>
        </w:tc>
        <w:tc>
          <w:tcPr>
            <w:tcW w:w="598" w:type="dxa"/>
            <w:tcBorders>
              <w:top w:val="nil"/>
              <w:left w:val="single" w:sz="4" w:space="0" w:color="auto"/>
              <w:bottom w:val="single" w:sz="4" w:space="0" w:color="auto"/>
              <w:right w:val="single" w:sz="4" w:space="0" w:color="auto"/>
            </w:tcBorders>
          </w:tcPr>
          <w:p w14:paraId="43CE2962" w14:textId="77777777" w:rsidR="00D071C6" w:rsidRPr="003F52E7" w:rsidRDefault="00D071C6" w:rsidP="00CE2867">
            <w:pPr>
              <w:jc w:val="center"/>
              <w:rPr>
                <w:sz w:val="16"/>
                <w:szCs w:val="16"/>
              </w:rPr>
            </w:pPr>
            <w:r w:rsidRPr="003F52E7">
              <w:rPr>
                <w:sz w:val="16"/>
                <w:szCs w:val="16"/>
              </w:rPr>
              <w:t>O</w:t>
            </w:r>
          </w:p>
        </w:tc>
        <w:tc>
          <w:tcPr>
            <w:tcW w:w="599" w:type="dxa"/>
            <w:tcBorders>
              <w:top w:val="nil"/>
              <w:left w:val="single" w:sz="4" w:space="0" w:color="auto"/>
              <w:bottom w:val="single" w:sz="4" w:space="0" w:color="auto"/>
              <w:right w:val="nil"/>
            </w:tcBorders>
            <w:shd w:val="clear" w:color="auto" w:fill="BFBFBF" w:themeFill="background1" w:themeFillShade="BF"/>
          </w:tcPr>
          <w:p w14:paraId="5716769B" w14:textId="77777777" w:rsidR="00D071C6" w:rsidRPr="003060B0" w:rsidRDefault="00D071C6" w:rsidP="00CE2867">
            <w:pPr>
              <w:jc w:val="center"/>
              <w:rPr>
                <w:sz w:val="16"/>
                <w:szCs w:val="16"/>
              </w:rPr>
            </w:pPr>
          </w:p>
        </w:tc>
        <w:tc>
          <w:tcPr>
            <w:tcW w:w="598" w:type="dxa"/>
            <w:gridSpan w:val="2"/>
            <w:tcBorders>
              <w:top w:val="nil"/>
              <w:left w:val="nil"/>
              <w:bottom w:val="single" w:sz="4" w:space="0" w:color="auto"/>
              <w:right w:val="nil"/>
            </w:tcBorders>
            <w:shd w:val="clear" w:color="auto" w:fill="BFBFBF" w:themeFill="background1" w:themeFillShade="BF"/>
          </w:tcPr>
          <w:p w14:paraId="13D108A1" w14:textId="77777777" w:rsidR="00D071C6" w:rsidRPr="003060B0" w:rsidRDefault="00D071C6" w:rsidP="00CE2867">
            <w:pPr>
              <w:jc w:val="center"/>
              <w:rPr>
                <w:sz w:val="16"/>
                <w:szCs w:val="16"/>
              </w:rPr>
            </w:pPr>
          </w:p>
        </w:tc>
        <w:tc>
          <w:tcPr>
            <w:tcW w:w="599" w:type="dxa"/>
            <w:tcBorders>
              <w:top w:val="nil"/>
              <w:left w:val="nil"/>
              <w:bottom w:val="single" w:sz="4" w:space="0" w:color="auto"/>
              <w:right w:val="single" w:sz="4" w:space="0" w:color="auto"/>
            </w:tcBorders>
            <w:shd w:val="clear" w:color="auto" w:fill="BFBFBF" w:themeFill="background1" w:themeFillShade="BF"/>
          </w:tcPr>
          <w:p w14:paraId="5544C6AE" w14:textId="77777777" w:rsidR="00D071C6" w:rsidRPr="003060B0" w:rsidRDefault="00D071C6" w:rsidP="00CE2867">
            <w:pPr>
              <w:jc w:val="center"/>
              <w:rPr>
                <w:sz w:val="16"/>
                <w:szCs w:val="16"/>
              </w:rPr>
            </w:pPr>
          </w:p>
        </w:tc>
      </w:tr>
      <w:tr w:rsidR="00F50DC8" w:rsidRPr="00720D25" w14:paraId="0306AE93" w14:textId="77777777" w:rsidTr="00CC46D1">
        <w:tc>
          <w:tcPr>
            <w:tcW w:w="9019" w:type="dxa"/>
            <w:gridSpan w:val="18"/>
            <w:tcBorders>
              <w:top w:val="single" w:sz="4" w:space="0" w:color="auto"/>
              <w:left w:val="nil"/>
              <w:bottom w:val="nil"/>
              <w:right w:val="nil"/>
            </w:tcBorders>
            <w:shd w:val="clear" w:color="auto" w:fill="auto"/>
          </w:tcPr>
          <w:p w14:paraId="65A8425C" w14:textId="5FC9EDB0" w:rsidR="00F50DC8" w:rsidRPr="00FC414F" w:rsidRDefault="00F50DC8" w:rsidP="003060B0">
            <w:pPr>
              <w:rPr>
                <w:sz w:val="16"/>
                <w:szCs w:val="16"/>
              </w:rPr>
            </w:pPr>
            <w:r w:rsidRPr="00DC0B01">
              <w:rPr>
                <w:i/>
                <w:iCs/>
                <w:sz w:val="18"/>
                <w:szCs w:val="18"/>
              </w:rPr>
              <w:t>O: mapped; X: not mapped</w:t>
            </w:r>
          </w:p>
        </w:tc>
      </w:tr>
    </w:tbl>
    <w:p w14:paraId="5EE49CC7" w14:textId="77777777" w:rsidR="00F50DC8" w:rsidRDefault="00F50DC8" w:rsidP="004B2602"/>
    <w:p w14:paraId="06A0C2A5" w14:textId="7B3943A2" w:rsidR="004B2602" w:rsidRDefault="004B2602" w:rsidP="004B2602">
      <w:r>
        <w:t>Mapping of emissions of carbon monoxide, CO (for flows to the environment)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5"/>
        <w:gridCol w:w="1378"/>
        <w:gridCol w:w="677"/>
        <w:gridCol w:w="422"/>
        <w:gridCol w:w="589"/>
        <w:gridCol w:w="817"/>
        <w:gridCol w:w="548"/>
        <w:gridCol w:w="422"/>
        <w:gridCol w:w="555"/>
        <w:gridCol w:w="817"/>
        <w:gridCol w:w="1092"/>
        <w:gridCol w:w="817"/>
      </w:tblGrid>
      <w:tr w:rsidR="00D75615" w:rsidRPr="00720D25" w14:paraId="1EFCE195" w14:textId="77777777" w:rsidTr="003060B0">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6057F37B" w14:textId="4EEB1BD7" w:rsidR="00D75615" w:rsidRPr="00D071C6" w:rsidRDefault="00D75615" w:rsidP="00CE2867">
            <w:pPr>
              <w:rPr>
                <w:b/>
                <w:bCs/>
                <w:sz w:val="16"/>
                <w:szCs w:val="16"/>
              </w:rPr>
            </w:pPr>
            <w:r>
              <w:rPr>
                <w:b/>
                <w:bCs/>
                <w:sz w:val="16"/>
                <w:szCs w:val="16"/>
              </w:rPr>
              <w:t>[CO]</w:t>
            </w:r>
          </w:p>
        </w:tc>
        <w:tc>
          <w:tcPr>
            <w:tcW w:w="1378" w:type="dxa"/>
            <w:tcBorders>
              <w:top w:val="single" w:sz="4" w:space="0" w:color="auto"/>
              <w:left w:val="single" w:sz="4" w:space="0" w:color="auto"/>
              <w:bottom w:val="single" w:sz="4" w:space="0" w:color="auto"/>
              <w:right w:val="single" w:sz="4" w:space="0" w:color="auto"/>
            </w:tcBorders>
            <w:shd w:val="clear" w:color="auto" w:fill="000000" w:themeFill="text1"/>
          </w:tcPr>
          <w:p w14:paraId="292490B9" w14:textId="77777777" w:rsidR="00D75615" w:rsidRPr="00720D25" w:rsidRDefault="00D75615" w:rsidP="00CE2867">
            <w:pPr>
              <w:rPr>
                <w:sz w:val="16"/>
                <w:szCs w:val="16"/>
              </w:rPr>
            </w:pPr>
            <w:r w:rsidRPr="00720D25">
              <w:rPr>
                <w:sz w:val="16"/>
                <w:szCs w:val="16"/>
              </w:rPr>
              <w:t>Target</w:t>
            </w:r>
          </w:p>
        </w:tc>
        <w:tc>
          <w:tcPr>
            <w:tcW w:w="109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7AD0D747" w14:textId="4DBF35A7" w:rsidR="00D75615" w:rsidRPr="00720D25" w:rsidRDefault="00D75615" w:rsidP="00CE2867">
            <w:pPr>
              <w:jc w:val="center"/>
              <w:rPr>
                <w:b/>
                <w:bCs/>
                <w:sz w:val="16"/>
                <w:szCs w:val="16"/>
              </w:rPr>
            </w:pPr>
            <w:proofErr w:type="spellStart"/>
            <w:r w:rsidRPr="00720D25">
              <w:rPr>
                <w:b/>
                <w:bCs/>
                <w:sz w:val="16"/>
                <w:szCs w:val="16"/>
              </w:rPr>
              <w:t>eiEF</w:t>
            </w:r>
            <w:proofErr w:type="spellEnd"/>
            <w:r>
              <w:rPr>
                <w:b/>
                <w:bCs/>
                <w:sz w:val="16"/>
                <w:szCs w:val="16"/>
              </w:rPr>
              <w:t xml:space="preserve"> </w:t>
            </w:r>
            <w:r w:rsidRPr="00720D25">
              <w:rPr>
                <w:b/>
                <w:bCs/>
                <w:sz w:val="16"/>
                <w:szCs w:val="16"/>
              </w:rPr>
              <w:t>v3.</w:t>
            </w:r>
            <w:r>
              <w:rPr>
                <w:b/>
                <w:bCs/>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38DFC956" w14:textId="77777777" w:rsidR="00D75615" w:rsidRPr="00720D25" w:rsidRDefault="00D75615" w:rsidP="00CE2867">
            <w:pPr>
              <w:jc w:val="center"/>
              <w:rPr>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C3BBC88" w14:textId="77777777" w:rsidR="00D75615" w:rsidRPr="00720D25" w:rsidRDefault="00D75615" w:rsidP="00CE2867">
            <w:pPr>
              <w:jc w:val="center"/>
              <w:rPr>
                <w:b/>
                <w:bCs/>
                <w:sz w:val="16"/>
                <w:szCs w:val="16"/>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000000" w:themeFill="text1"/>
          </w:tcPr>
          <w:p w14:paraId="5559D474" w14:textId="248E2D01" w:rsidR="00D75615" w:rsidRPr="00720D25" w:rsidRDefault="00D75615" w:rsidP="003060B0">
            <w:pPr>
              <w:rPr>
                <w:b/>
                <w:bCs/>
                <w:sz w:val="16"/>
                <w:szCs w:val="16"/>
              </w:rPr>
            </w:pPr>
            <w:r>
              <w:rPr>
                <w:b/>
                <w:bCs/>
                <w:sz w:val="16"/>
                <w:szCs w:val="16"/>
              </w:rPr>
              <w:t>ILCD-</w:t>
            </w:r>
            <w:r w:rsidRPr="00720D25">
              <w:rPr>
                <w:b/>
                <w:bCs/>
                <w:sz w:val="16"/>
                <w:szCs w:val="16"/>
              </w:rPr>
              <w:t>EF</w:t>
            </w:r>
            <w:r>
              <w:rPr>
                <w:b/>
                <w:bCs/>
                <w:sz w:val="16"/>
                <w:szCs w:val="16"/>
              </w:rPr>
              <w:t xml:space="preserve"> </w:t>
            </w:r>
            <w:r w:rsidRPr="00720D25">
              <w:rPr>
                <w:b/>
                <w:bCs/>
                <w:sz w:val="16"/>
                <w:szCs w:val="16"/>
              </w:rPr>
              <w:t>v3.0</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2383F01" w14:textId="77777777" w:rsidR="00D75615" w:rsidRPr="00720D25" w:rsidRDefault="00D75615" w:rsidP="00CE2867">
            <w:pPr>
              <w:jc w:val="center"/>
              <w:rPr>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2D5F389" w14:textId="77777777" w:rsidR="00D75615" w:rsidRPr="00720D25" w:rsidRDefault="00D75615" w:rsidP="00CE2867">
            <w:pPr>
              <w:jc w:val="center"/>
              <w:rPr>
                <w:b/>
                <w:bCs/>
                <w:sz w:val="16"/>
                <w:szCs w:val="16"/>
              </w:rPr>
            </w:pPr>
            <w:r w:rsidRPr="00720D25">
              <w:rPr>
                <w:b/>
                <w:bCs/>
                <w:sz w:val="16"/>
                <w:szCs w:val="16"/>
              </w:rPr>
              <w:t>FEDEFLv1.0.3</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584660D0" w14:textId="72CCC093" w:rsidR="00D75615" w:rsidRPr="00720D25" w:rsidRDefault="00D75615" w:rsidP="00CE2867">
            <w:pPr>
              <w:jc w:val="center"/>
              <w:rPr>
                <w:b/>
                <w:bCs/>
                <w:sz w:val="16"/>
                <w:szCs w:val="16"/>
              </w:rPr>
            </w:pPr>
            <w:r w:rsidRPr="00720D25">
              <w:rPr>
                <w:b/>
                <w:bCs/>
                <w:sz w:val="16"/>
                <w:szCs w:val="16"/>
              </w:rPr>
              <w:t>IDEAv2.3</w:t>
            </w:r>
          </w:p>
        </w:tc>
      </w:tr>
      <w:tr w:rsidR="00882008" w:rsidRPr="00720D25" w14:paraId="36DFC08F" w14:textId="77777777" w:rsidTr="003060B0">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6666D8AF" w14:textId="77777777" w:rsidR="00882008" w:rsidRPr="00720D25" w:rsidRDefault="00882008" w:rsidP="00CE2867">
            <w:pPr>
              <w:rPr>
                <w:sz w:val="16"/>
                <w:szCs w:val="16"/>
              </w:rPr>
            </w:pPr>
            <w:r w:rsidRPr="00720D25">
              <w:rPr>
                <w:sz w:val="16"/>
                <w:szCs w:val="16"/>
              </w:rPr>
              <w:t>Source</w:t>
            </w:r>
          </w:p>
        </w:tc>
        <w:tc>
          <w:tcPr>
            <w:tcW w:w="1378" w:type="dxa"/>
            <w:tcBorders>
              <w:top w:val="single" w:sz="4" w:space="0" w:color="auto"/>
              <w:left w:val="single" w:sz="4" w:space="0" w:color="auto"/>
              <w:bottom w:val="single" w:sz="4" w:space="0" w:color="auto"/>
              <w:right w:val="single" w:sz="4" w:space="0" w:color="auto"/>
            </w:tcBorders>
            <w:shd w:val="clear" w:color="auto" w:fill="000000" w:themeFill="text1"/>
          </w:tcPr>
          <w:p w14:paraId="12939D53" w14:textId="77777777" w:rsidR="00882008" w:rsidRPr="00720D25" w:rsidRDefault="00882008" w:rsidP="00CE2867">
            <w:pPr>
              <w:rPr>
                <w:sz w:val="16"/>
                <w:szCs w:val="16"/>
              </w:rPr>
            </w:pPr>
            <w:r w:rsidRPr="00720D25">
              <w:rPr>
                <w:sz w:val="16"/>
                <w:szCs w:val="16"/>
              </w:rPr>
              <w:t>Carbon source</w:t>
            </w:r>
          </w:p>
        </w:tc>
        <w:tc>
          <w:tcPr>
            <w:tcW w:w="677" w:type="dxa"/>
            <w:tcBorders>
              <w:top w:val="single" w:sz="4" w:space="0" w:color="auto"/>
              <w:left w:val="single" w:sz="4" w:space="0" w:color="auto"/>
              <w:bottom w:val="single" w:sz="4" w:space="0" w:color="auto"/>
              <w:right w:val="single" w:sz="4" w:space="0" w:color="auto"/>
            </w:tcBorders>
            <w:shd w:val="clear" w:color="auto" w:fill="000000" w:themeFill="text1"/>
          </w:tcPr>
          <w:p w14:paraId="44073445" w14:textId="77777777" w:rsidR="00882008" w:rsidRPr="00720D25" w:rsidRDefault="00882008" w:rsidP="00CE2867">
            <w:pPr>
              <w:jc w:val="center"/>
              <w:rPr>
                <w:sz w:val="16"/>
                <w:szCs w:val="16"/>
              </w:rPr>
            </w:pPr>
            <w:r w:rsidRPr="00720D25">
              <w:rPr>
                <w:sz w:val="16"/>
                <w:szCs w:val="16"/>
              </w:rPr>
              <w:t>fossil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636D20F8" w14:textId="77777777" w:rsidR="00882008" w:rsidRPr="00720D25" w:rsidRDefault="00882008" w:rsidP="00CE2867">
            <w:pPr>
              <w:jc w:val="center"/>
              <w:rPr>
                <w:sz w:val="16"/>
                <w:szCs w:val="16"/>
              </w:rPr>
            </w:pPr>
            <w:r w:rsidRPr="00720D25">
              <w:rPr>
                <w:sz w:val="16"/>
                <w:szCs w:val="16"/>
              </w:rPr>
              <w:t>bio</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6C96A521" w14:textId="77777777" w:rsidR="00882008" w:rsidRPr="00720D25" w:rsidRDefault="00882008" w:rsidP="00CE2867">
            <w:pPr>
              <w:jc w:val="center"/>
              <w:rPr>
                <w:sz w:val="16"/>
                <w:szCs w:val="16"/>
              </w:rPr>
            </w:pPr>
            <w:r w:rsidRPr="00720D25">
              <w:rPr>
                <w:sz w:val="16"/>
                <w:szCs w:val="16"/>
              </w:rPr>
              <w:t>from soil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6A49D76D" w14:textId="77777777" w:rsidR="00882008" w:rsidRPr="00720D25" w:rsidRDefault="00882008" w:rsidP="00CE2867">
            <w:pPr>
              <w:jc w:val="center"/>
              <w:rPr>
                <w:sz w:val="16"/>
                <w:szCs w:val="16"/>
              </w:rPr>
            </w:pPr>
            <w:r>
              <w:rPr>
                <w:sz w:val="16"/>
                <w:szCs w:val="16"/>
              </w:rPr>
              <w:t>[unspec.]</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DDA54EE" w14:textId="77777777" w:rsidR="00882008" w:rsidRPr="00720D25" w:rsidRDefault="00882008" w:rsidP="00CE2867">
            <w:pPr>
              <w:jc w:val="center"/>
              <w:rPr>
                <w:sz w:val="16"/>
                <w:szCs w:val="16"/>
              </w:rPr>
            </w:pPr>
            <w:r w:rsidRPr="00720D25">
              <w:rPr>
                <w:sz w:val="16"/>
                <w:szCs w:val="16"/>
              </w:rPr>
              <w:t>fossil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BF8EA41" w14:textId="77777777" w:rsidR="00882008" w:rsidRPr="00720D25" w:rsidRDefault="00882008" w:rsidP="00CE2867">
            <w:pPr>
              <w:jc w:val="center"/>
              <w:rPr>
                <w:sz w:val="16"/>
                <w:szCs w:val="16"/>
              </w:rPr>
            </w:pPr>
            <w:r w:rsidRPr="00720D25">
              <w:rPr>
                <w:sz w:val="16"/>
                <w:szCs w:val="16"/>
              </w:rPr>
              <w:t>bio</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073F9782" w14:textId="77777777" w:rsidR="00882008" w:rsidRPr="00720D25" w:rsidRDefault="00882008" w:rsidP="00CE2867">
            <w:pPr>
              <w:jc w:val="center"/>
              <w:rPr>
                <w:sz w:val="16"/>
                <w:szCs w:val="16"/>
              </w:rPr>
            </w:pPr>
            <w:r w:rsidRPr="00720D25">
              <w:rPr>
                <w:sz w:val="16"/>
                <w:szCs w:val="16"/>
              </w:rPr>
              <w:t>land use</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DA40C2D" w14:textId="77777777" w:rsidR="00882008" w:rsidRPr="00720D25" w:rsidRDefault="00882008" w:rsidP="00CE2867">
            <w:pPr>
              <w:jc w:val="center"/>
              <w:rPr>
                <w:sz w:val="16"/>
                <w:szCs w:val="16"/>
              </w:rPr>
            </w:pPr>
            <w:r w:rsidRPr="00720D25">
              <w:rPr>
                <w:sz w:val="16"/>
                <w:szCs w:val="16"/>
              </w:rPr>
              <w:t>[unspec.]</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0973EBCC" w14:textId="77777777" w:rsidR="00882008" w:rsidRPr="00720D25" w:rsidRDefault="00882008" w:rsidP="00CE2867">
            <w:pPr>
              <w:jc w:val="center"/>
              <w:rPr>
                <w:sz w:val="16"/>
                <w:szCs w:val="16"/>
              </w:rPr>
            </w:pPr>
            <w:r w:rsidRPr="00720D25">
              <w:rPr>
                <w:sz w:val="16"/>
                <w:szCs w:val="16"/>
              </w:rPr>
              <w:t>[unspec.]</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E6369D4" w14:textId="77777777" w:rsidR="00882008" w:rsidRPr="00720D25" w:rsidRDefault="00882008" w:rsidP="00CE2867">
            <w:pPr>
              <w:jc w:val="center"/>
              <w:rPr>
                <w:sz w:val="16"/>
                <w:szCs w:val="16"/>
              </w:rPr>
            </w:pPr>
            <w:r w:rsidRPr="00720D25">
              <w:rPr>
                <w:sz w:val="16"/>
                <w:szCs w:val="16"/>
              </w:rPr>
              <w:t>[unspec.]</w:t>
            </w:r>
          </w:p>
        </w:tc>
      </w:tr>
      <w:tr w:rsidR="00882008" w:rsidRPr="00720D25" w14:paraId="30968418" w14:textId="77777777" w:rsidTr="003060B0">
        <w:tc>
          <w:tcPr>
            <w:tcW w:w="0" w:type="auto"/>
            <w:vMerge w:val="restart"/>
            <w:tcBorders>
              <w:top w:val="single" w:sz="4" w:space="0" w:color="auto"/>
              <w:left w:val="single" w:sz="4" w:space="0" w:color="auto"/>
              <w:bottom w:val="nil"/>
              <w:right w:val="nil"/>
            </w:tcBorders>
          </w:tcPr>
          <w:p w14:paraId="40EAFFEC" w14:textId="3B7A31EB" w:rsidR="00882008" w:rsidRPr="00720D25" w:rsidRDefault="00882008" w:rsidP="00CE2867">
            <w:pPr>
              <w:rPr>
                <w:b/>
                <w:bCs/>
                <w:sz w:val="16"/>
                <w:szCs w:val="16"/>
              </w:rPr>
            </w:pPr>
            <w:proofErr w:type="spellStart"/>
            <w:r w:rsidRPr="00720D25">
              <w:rPr>
                <w:b/>
                <w:bCs/>
                <w:sz w:val="16"/>
                <w:szCs w:val="16"/>
              </w:rPr>
              <w:t>eiEF</w:t>
            </w:r>
            <w:proofErr w:type="spellEnd"/>
            <w:r>
              <w:rPr>
                <w:b/>
                <w:bCs/>
                <w:sz w:val="16"/>
                <w:szCs w:val="16"/>
              </w:rPr>
              <w:t xml:space="preserve"> </w:t>
            </w:r>
            <w:r w:rsidRPr="00720D25">
              <w:rPr>
                <w:b/>
                <w:bCs/>
                <w:sz w:val="16"/>
                <w:szCs w:val="16"/>
              </w:rPr>
              <w:t>v3.</w:t>
            </w:r>
            <w:r w:rsidR="00D75615">
              <w:rPr>
                <w:b/>
                <w:bCs/>
                <w:sz w:val="16"/>
                <w:szCs w:val="16"/>
              </w:rPr>
              <w:t>7</w:t>
            </w:r>
          </w:p>
        </w:tc>
        <w:tc>
          <w:tcPr>
            <w:tcW w:w="1378" w:type="dxa"/>
            <w:tcBorders>
              <w:top w:val="single" w:sz="4" w:space="0" w:color="auto"/>
              <w:left w:val="nil"/>
              <w:bottom w:val="nil"/>
              <w:right w:val="single" w:sz="4" w:space="0" w:color="auto"/>
            </w:tcBorders>
          </w:tcPr>
          <w:p w14:paraId="1268CFA3" w14:textId="77777777" w:rsidR="00882008" w:rsidRPr="00720D25" w:rsidRDefault="00882008" w:rsidP="00CE2867">
            <w:pPr>
              <w:rPr>
                <w:sz w:val="16"/>
                <w:szCs w:val="16"/>
              </w:rPr>
            </w:pPr>
            <w:r w:rsidRPr="00720D25">
              <w:rPr>
                <w:sz w:val="16"/>
                <w:szCs w:val="16"/>
              </w:rPr>
              <w:t>fossil</w:t>
            </w:r>
          </w:p>
        </w:tc>
        <w:tc>
          <w:tcPr>
            <w:tcW w:w="677" w:type="dxa"/>
            <w:tcBorders>
              <w:top w:val="single" w:sz="4" w:space="0" w:color="auto"/>
              <w:left w:val="single" w:sz="4" w:space="0" w:color="auto"/>
              <w:bottom w:val="nil"/>
              <w:right w:val="nil"/>
            </w:tcBorders>
            <w:shd w:val="clear" w:color="auto" w:fill="BFBFBF" w:themeFill="background1" w:themeFillShade="BF"/>
          </w:tcPr>
          <w:p w14:paraId="59F25DF4" w14:textId="77777777" w:rsidR="00882008" w:rsidRPr="00D071C6" w:rsidRDefault="00882008" w:rsidP="00CE2867">
            <w:pPr>
              <w:jc w:val="center"/>
              <w:rPr>
                <w:sz w:val="16"/>
                <w:szCs w:val="16"/>
                <w:highlight w:val="cyan"/>
              </w:rPr>
            </w:pPr>
          </w:p>
        </w:tc>
        <w:tc>
          <w:tcPr>
            <w:tcW w:w="0" w:type="auto"/>
            <w:tcBorders>
              <w:top w:val="single" w:sz="4" w:space="0" w:color="auto"/>
              <w:left w:val="nil"/>
              <w:bottom w:val="nil"/>
              <w:right w:val="nil"/>
            </w:tcBorders>
            <w:shd w:val="clear" w:color="auto" w:fill="BFBFBF" w:themeFill="background1" w:themeFillShade="BF"/>
          </w:tcPr>
          <w:p w14:paraId="420B4D41" w14:textId="77777777" w:rsidR="00882008" w:rsidRPr="00D071C6" w:rsidRDefault="00882008" w:rsidP="00CE2867">
            <w:pPr>
              <w:jc w:val="center"/>
              <w:rPr>
                <w:sz w:val="16"/>
                <w:szCs w:val="16"/>
                <w:highlight w:val="cyan"/>
              </w:rPr>
            </w:pPr>
          </w:p>
        </w:tc>
        <w:tc>
          <w:tcPr>
            <w:tcW w:w="0" w:type="auto"/>
            <w:tcBorders>
              <w:top w:val="single" w:sz="4" w:space="0" w:color="auto"/>
              <w:left w:val="nil"/>
              <w:bottom w:val="nil"/>
              <w:right w:val="nil"/>
            </w:tcBorders>
            <w:shd w:val="clear" w:color="auto" w:fill="BFBFBF" w:themeFill="background1" w:themeFillShade="BF"/>
          </w:tcPr>
          <w:p w14:paraId="469F9ADE" w14:textId="77777777" w:rsidR="00882008" w:rsidRPr="00D071C6" w:rsidRDefault="00882008" w:rsidP="00CE2867">
            <w:pPr>
              <w:jc w:val="center"/>
              <w:rPr>
                <w:sz w:val="16"/>
                <w:szCs w:val="16"/>
                <w:highlight w:val="cyan"/>
              </w:rPr>
            </w:pPr>
          </w:p>
        </w:tc>
        <w:tc>
          <w:tcPr>
            <w:tcW w:w="0" w:type="auto"/>
            <w:tcBorders>
              <w:top w:val="single" w:sz="4" w:space="0" w:color="auto"/>
              <w:left w:val="nil"/>
              <w:bottom w:val="nil"/>
              <w:right w:val="nil"/>
            </w:tcBorders>
            <w:shd w:val="clear" w:color="auto" w:fill="BFBFBF" w:themeFill="background1" w:themeFillShade="BF"/>
          </w:tcPr>
          <w:p w14:paraId="740511D5" w14:textId="77777777" w:rsidR="00882008" w:rsidRPr="00D071C6" w:rsidRDefault="00882008" w:rsidP="00CE2867">
            <w:pPr>
              <w:jc w:val="center"/>
              <w:rPr>
                <w:sz w:val="16"/>
                <w:szCs w:val="16"/>
                <w:highlight w:val="cyan"/>
              </w:rPr>
            </w:pPr>
          </w:p>
        </w:tc>
        <w:tc>
          <w:tcPr>
            <w:tcW w:w="0" w:type="auto"/>
            <w:tcBorders>
              <w:top w:val="single" w:sz="4" w:space="0" w:color="auto"/>
              <w:left w:val="nil"/>
              <w:bottom w:val="nil"/>
              <w:right w:val="nil"/>
            </w:tcBorders>
            <w:shd w:val="clear" w:color="auto" w:fill="auto"/>
          </w:tcPr>
          <w:p w14:paraId="018A1AC2" w14:textId="77777777" w:rsidR="00882008" w:rsidRPr="00032F47" w:rsidRDefault="00882008" w:rsidP="00CE2867">
            <w:pPr>
              <w:jc w:val="center"/>
              <w:rPr>
                <w:sz w:val="16"/>
                <w:szCs w:val="16"/>
              </w:rPr>
            </w:pPr>
            <w:r w:rsidRPr="00032F47">
              <w:rPr>
                <w:sz w:val="16"/>
                <w:szCs w:val="16"/>
              </w:rPr>
              <w:t>O</w:t>
            </w:r>
          </w:p>
        </w:tc>
        <w:tc>
          <w:tcPr>
            <w:tcW w:w="0" w:type="auto"/>
            <w:tcBorders>
              <w:top w:val="single" w:sz="4" w:space="0" w:color="auto"/>
              <w:left w:val="nil"/>
              <w:bottom w:val="nil"/>
              <w:right w:val="nil"/>
            </w:tcBorders>
            <w:shd w:val="clear" w:color="auto" w:fill="auto"/>
          </w:tcPr>
          <w:p w14:paraId="2A313A0D"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nil"/>
              <w:bottom w:val="nil"/>
              <w:right w:val="nil"/>
            </w:tcBorders>
          </w:tcPr>
          <w:p w14:paraId="3D8CD9B1"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nil"/>
              <w:bottom w:val="nil"/>
              <w:right w:val="single" w:sz="4" w:space="0" w:color="auto"/>
            </w:tcBorders>
            <w:shd w:val="clear" w:color="auto" w:fill="auto"/>
          </w:tcPr>
          <w:p w14:paraId="5F883FE4"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single" w:sz="4" w:space="0" w:color="auto"/>
              <w:bottom w:val="nil"/>
              <w:right w:val="single" w:sz="4" w:space="0" w:color="auto"/>
            </w:tcBorders>
            <w:shd w:val="clear" w:color="auto" w:fill="auto"/>
          </w:tcPr>
          <w:p w14:paraId="0907F53C" w14:textId="77777777" w:rsidR="00882008" w:rsidRPr="00D071C6" w:rsidRDefault="00882008" w:rsidP="00CE2867">
            <w:pPr>
              <w:jc w:val="center"/>
              <w:rPr>
                <w:sz w:val="16"/>
                <w:szCs w:val="16"/>
                <w:highlight w:val="cyan"/>
              </w:rPr>
            </w:pPr>
            <w:r w:rsidRPr="00032F47">
              <w:rPr>
                <w:sz w:val="16"/>
                <w:szCs w:val="16"/>
              </w:rPr>
              <w:t>O</w:t>
            </w:r>
          </w:p>
        </w:tc>
        <w:tc>
          <w:tcPr>
            <w:tcW w:w="0" w:type="auto"/>
            <w:tcBorders>
              <w:top w:val="single" w:sz="4" w:space="0" w:color="auto"/>
              <w:left w:val="nil"/>
              <w:bottom w:val="nil"/>
              <w:right w:val="single" w:sz="4" w:space="0" w:color="auto"/>
            </w:tcBorders>
          </w:tcPr>
          <w:p w14:paraId="7B380EA3" w14:textId="039F9F2F" w:rsidR="00882008" w:rsidRPr="00032F47" w:rsidRDefault="00882008" w:rsidP="00CE2867">
            <w:pPr>
              <w:jc w:val="center"/>
              <w:rPr>
                <w:sz w:val="16"/>
                <w:szCs w:val="16"/>
              </w:rPr>
            </w:pPr>
            <w:r>
              <w:rPr>
                <w:sz w:val="16"/>
                <w:szCs w:val="16"/>
              </w:rPr>
              <w:t>O</w:t>
            </w:r>
          </w:p>
        </w:tc>
      </w:tr>
      <w:tr w:rsidR="00882008" w:rsidRPr="00720D25" w14:paraId="49D17D30" w14:textId="77777777" w:rsidTr="003060B0">
        <w:tc>
          <w:tcPr>
            <w:tcW w:w="0" w:type="auto"/>
            <w:vMerge/>
            <w:tcBorders>
              <w:top w:val="nil"/>
              <w:left w:val="single" w:sz="4" w:space="0" w:color="auto"/>
              <w:bottom w:val="nil"/>
              <w:right w:val="nil"/>
            </w:tcBorders>
          </w:tcPr>
          <w:p w14:paraId="19565062" w14:textId="77777777" w:rsidR="00882008" w:rsidRPr="00720D25" w:rsidRDefault="00882008" w:rsidP="00CE2867">
            <w:pPr>
              <w:rPr>
                <w:b/>
                <w:bCs/>
                <w:sz w:val="16"/>
                <w:szCs w:val="16"/>
              </w:rPr>
            </w:pPr>
          </w:p>
        </w:tc>
        <w:tc>
          <w:tcPr>
            <w:tcW w:w="1378" w:type="dxa"/>
            <w:tcBorders>
              <w:top w:val="nil"/>
              <w:left w:val="nil"/>
              <w:bottom w:val="nil"/>
              <w:right w:val="single" w:sz="4" w:space="0" w:color="auto"/>
            </w:tcBorders>
          </w:tcPr>
          <w:p w14:paraId="1F5673E7" w14:textId="77777777" w:rsidR="00882008" w:rsidRPr="00720D25" w:rsidRDefault="00882008" w:rsidP="00CE2867">
            <w:pPr>
              <w:rPr>
                <w:sz w:val="16"/>
                <w:szCs w:val="16"/>
              </w:rPr>
            </w:pPr>
            <w:r w:rsidRPr="00720D25">
              <w:rPr>
                <w:sz w:val="16"/>
                <w:szCs w:val="16"/>
              </w:rPr>
              <w:t>non-fossil (biogenic)</w:t>
            </w:r>
          </w:p>
        </w:tc>
        <w:tc>
          <w:tcPr>
            <w:tcW w:w="677" w:type="dxa"/>
            <w:tcBorders>
              <w:top w:val="nil"/>
              <w:left w:val="single" w:sz="4" w:space="0" w:color="auto"/>
              <w:bottom w:val="nil"/>
              <w:right w:val="nil"/>
            </w:tcBorders>
            <w:shd w:val="clear" w:color="auto" w:fill="BFBFBF" w:themeFill="background1" w:themeFillShade="BF"/>
          </w:tcPr>
          <w:p w14:paraId="52A93684"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409D3860"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6A888D38"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139E8F17"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auto"/>
          </w:tcPr>
          <w:p w14:paraId="44E40E7E"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nil"/>
            </w:tcBorders>
            <w:shd w:val="clear" w:color="auto" w:fill="auto"/>
          </w:tcPr>
          <w:p w14:paraId="7C0CC6E5" w14:textId="77777777" w:rsidR="00882008" w:rsidRPr="00882008" w:rsidRDefault="00882008" w:rsidP="00CE2867">
            <w:pPr>
              <w:jc w:val="center"/>
              <w:rPr>
                <w:sz w:val="16"/>
                <w:szCs w:val="16"/>
              </w:rPr>
            </w:pPr>
            <w:r w:rsidRPr="00882008">
              <w:rPr>
                <w:sz w:val="16"/>
                <w:szCs w:val="16"/>
              </w:rPr>
              <w:t>O</w:t>
            </w:r>
          </w:p>
        </w:tc>
        <w:tc>
          <w:tcPr>
            <w:tcW w:w="0" w:type="auto"/>
            <w:tcBorders>
              <w:top w:val="nil"/>
              <w:left w:val="nil"/>
              <w:bottom w:val="nil"/>
              <w:right w:val="nil"/>
            </w:tcBorders>
          </w:tcPr>
          <w:p w14:paraId="11373834"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single" w:sz="4" w:space="0" w:color="auto"/>
            </w:tcBorders>
            <w:shd w:val="clear" w:color="auto" w:fill="auto"/>
          </w:tcPr>
          <w:p w14:paraId="0E73E3DB"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single" w:sz="4" w:space="0" w:color="auto"/>
              <w:bottom w:val="nil"/>
              <w:right w:val="single" w:sz="4" w:space="0" w:color="auto"/>
            </w:tcBorders>
            <w:shd w:val="clear" w:color="auto" w:fill="auto"/>
          </w:tcPr>
          <w:p w14:paraId="0EF90E8C" w14:textId="77777777" w:rsidR="00882008" w:rsidRPr="003F52E7" w:rsidRDefault="00882008" w:rsidP="00CE2867">
            <w:pPr>
              <w:jc w:val="center"/>
              <w:rPr>
                <w:sz w:val="16"/>
                <w:szCs w:val="16"/>
              </w:rPr>
            </w:pPr>
            <w:r w:rsidRPr="003060B0">
              <w:rPr>
                <w:sz w:val="16"/>
                <w:szCs w:val="16"/>
              </w:rPr>
              <w:t>O</w:t>
            </w:r>
          </w:p>
        </w:tc>
        <w:tc>
          <w:tcPr>
            <w:tcW w:w="0" w:type="auto"/>
            <w:tcBorders>
              <w:top w:val="nil"/>
              <w:left w:val="nil"/>
              <w:bottom w:val="nil"/>
              <w:right w:val="single" w:sz="4" w:space="0" w:color="auto"/>
            </w:tcBorders>
          </w:tcPr>
          <w:p w14:paraId="7BFD91DB" w14:textId="2F7B43F1" w:rsidR="00882008" w:rsidRPr="003F52E7" w:rsidRDefault="00882008" w:rsidP="00CE2867">
            <w:pPr>
              <w:jc w:val="center"/>
              <w:rPr>
                <w:sz w:val="16"/>
                <w:szCs w:val="16"/>
              </w:rPr>
            </w:pPr>
            <w:r w:rsidRPr="003F52E7">
              <w:rPr>
                <w:sz w:val="16"/>
                <w:szCs w:val="16"/>
              </w:rPr>
              <w:t>O</w:t>
            </w:r>
          </w:p>
        </w:tc>
      </w:tr>
      <w:tr w:rsidR="00882008" w:rsidRPr="00720D25" w14:paraId="1B2BFCB6" w14:textId="77777777" w:rsidTr="003060B0">
        <w:tc>
          <w:tcPr>
            <w:tcW w:w="0" w:type="auto"/>
            <w:vMerge/>
            <w:tcBorders>
              <w:top w:val="nil"/>
              <w:left w:val="single" w:sz="4" w:space="0" w:color="auto"/>
              <w:bottom w:val="nil"/>
              <w:right w:val="nil"/>
            </w:tcBorders>
          </w:tcPr>
          <w:p w14:paraId="04BC7362" w14:textId="77777777" w:rsidR="00882008" w:rsidRPr="00720D25" w:rsidRDefault="00882008" w:rsidP="00CE2867">
            <w:pPr>
              <w:rPr>
                <w:b/>
                <w:bCs/>
                <w:sz w:val="16"/>
                <w:szCs w:val="16"/>
              </w:rPr>
            </w:pPr>
          </w:p>
        </w:tc>
        <w:tc>
          <w:tcPr>
            <w:tcW w:w="1378" w:type="dxa"/>
            <w:tcBorders>
              <w:top w:val="nil"/>
              <w:left w:val="nil"/>
              <w:bottom w:val="nil"/>
              <w:right w:val="single" w:sz="4" w:space="0" w:color="auto"/>
            </w:tcBorders>
          </w:tcPr>
          <w:p w14:paraId="4CA31B04" w14:textId="77777777" w:rsidR="00882008" w:rsidRPr="00720D25" w:rsidRDefault="00882008" w:rsidP="00CE2867">
            <w:pPr>
              <w:rPr>
                <w:sz w:val="16"/>
                <w:szCs w:val="16"/>
              </w:rPr>
            </w:pPr>
            <w:r w:rsidRPr="00720D25">
              <w:rPr>
                <w:sz w:val="16"/>
                <w:szCs w:val="16"/>
              </w:rPr>
              <w:t>from soil or biomass stock (land use change)</w:t>
            </w:r>
          </w:p>
        </w:tc>
        <w:tc>
          <w:tcPr>
            <w:tcW w:w="677" w:type="dxa"/>
            <w:tcBorders>
              <w:top w:val="nil"/>
              <w:left w:val="single" w:sz="4" w:space="0" w:color="auto"/>
              <w:bottom w:val="nil"/>
              <w:right w:val="nil"/>
            </w:tcBorders>
            <w:shd w:val="clear" w:color="auto" w:fill="BFBFBF" w:themeFill="background1" w:themeFillShade="BF"/>
          </w:tcPr>
          <w:p w14:paraId="28504CEF"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2BA4368E"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55CDB53C"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4FAE9BDB"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auto"/>
          </w:tcPr>
          <w:p w14:paraId="789E1153"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nil"/>
            </w:tcBorders>
            <w:shd w:val="clear" w:color="auto" w:fill="auto"/>
          </w:tcPr>
          <w:p w14:paraId="630B8527"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nil"/>
            </w:tcBorders>
          </w:tcPr>
          <w:p w14:paraId="4C000781" w14:textId="77777777" w:rsidR="00882008" w:rsidRPr="00882008" w:rsidRDefault="00882008" w:rsidP="00CE2867">
            <w:pPr>
              <w:jc w:val="center"/>
              <w:rPr>
                <w:sz w:val="16"/>
                <w:szCs w:val="16"/>
              </w:rPr>
            </w:pPr>
            <w:r w:rsidRPr="00882008">
              <w:rPr>
                <w:sz w:val="16"/>
                <w:szCs w:val="16"/>
              </w:rPr>
              <w:t>O</w:t>
            </w:r>
          </w:p>
        </w:tc>
        <w:tc>
          <w:tcPr>
            <w:tcW w:w="0" w:type="auto"/>
            <w:tcBorders>
              <w:top w:val="nil"/>
              <w:left w:val="nil"/>
              <w:bottom w:val="nil"/>
              <w:right w:val="single" w:sz="4" w:space="0" w:color="auto"/>
            </w:tcBorders>
            <w:shd w:val="clear" w:color="auto" w:fill="auto"/>
          </w:tcPr>
          <w:p w14:paraId="382CADA4"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single" w:sz="4" w:space="0" w:color="auto"/>
              <w:bottom w:val="nil"/>
              <w:right w:val="single" w:sz="4" w:space="0" w:color="auto"/>
            </w:tcBorders>
            <w:shd w:val="clear" w:color="auto" w:fill="auto"/>
          </w:tcPr>
          <w:p w14:paraId="250E34E3" w14:textId="77777777" w:rsidR="00882008" w:rsidRPr="003F52E7" w:rsidRDefault="00882008" w:rsidP="00CE2867">
            <w:pPr>
              <w:jc w:val="center"/>
              <w:rPr>
                <w:sz w:val="16"/>
                <w:szCs w:val="16"/>
              </w:rPr>
            </w:pPr>
            <w:r w:rsidRPr="003F52E7">
              <w:rPr>
                <w:sz w:val="16"/>
                <w:szCs w:val="16"/>
              </w:rPr>
              <w:t>O</w:t>
            </w:r>
          </w:p>
        </w:tc>
        <w:tc>
          <w:tcPr>
            <w:tcW w:w="0" w:type="auto"/>
            <w:tcBorders>
              <w:top w:val="nil"/>
              <w:left w:val="nil"/>
              <w:bottom w:val="nil"/>
              <w:right w:val="single" w:sz="4" w:space="0" w:color="auto"/>
            </w:tcBorders>
          </w:tcPr>
          <w:p w14:paraId="40E7E43E" w14:textId="77777777" w:rsidR="00882008" w:rsidRPr="003F52E7" w:rsidRDefault="00882008" w:rsidP="00CE2867">
            <w:pPr>
              <w:jc w:val="center"/>
              <w:rPr>
                <w:sz w:val="16"/>
                <w:szCs w:val="16"/>
              </w:rPr>
            </w:pPr>
            <w:r w:rsidRPr="003F52E7">
              <w:rPr>
                <w:sz w:val="16"/>
                <w:szCs w:val="16"/>
              </w:rPr>
              <w:t>O</w:t>
            </w:r>
          </w:p>
        </w:tc>
      </w:tr>
      <w:tr w:rsidR="008037FF" w:rsidRPr="00720D25" w14:paraId="748D3B68" w14:textId="77777777" w:rsidTr="006D147F">
        <w:tc>
          <w:tcPr>
            <w:tcW w:w="0" w:type="auto"/>
            <w:vMerge w:val="restart"/>
            <w:tcBorders>
              <w:top w:val="single" w:sz="4" w:space="0" w:color="auto"/>
              <w:left w:val="single" w:sz="4" w:space="0" w:color="auto"/>
              <w:bottom w:val="nil"/>
              <w:right w:val="nil"/>
            </w:tcBorders>
          </w:tcPr>
          <w:p w14:paraId="2AEA2DA9" w14:textId="11A45889" w:rsidR="00882008" w:rsidRPr="00720D25" w:rsidRDefault="00D75615" w:rsidP="00CE2867">
            <w:pPr>
              <w:rPr>
                <w:b/>
                <w:bCs/>
                <w:sz w:val="16"/>
                <w:szCs w:val="16"/>
              </w:rPr>
            </w:pPr>
            <w:r>
              <w:rPr>
                <w:b/>
                <w:bCs/>
                <w:sz w:val="16"/>
                <w:szCs w:val="16"/>
              </w:rPr>
              <w:t>ILCD-</w:t>
            </w:r>
            <w:r w:rsidR="00882008" w:rsidRPr="00720D25">
              <w:rPr>
                <w:b/>
                <w:bCs/>
                <w:sz w:val="16"/>
                <w:szCs w:val="16"/>
              </w:rPr>
              <w:t>EF</w:t>
            </w:r>
            <w:r w:rsidR="00882008">
              <w:rPr>
                <w:b/>
                <w:bCs/>
                <w:sz w:val="16"/>
                <w:szCs w:val="16"/>
              </w:rPr>
              <w:t xml:space="preserve"> </w:t>
            </w:r>
            <w:r w:rsidR="00882008" w:rsidRPr="00720D25">
              <w:rPr>
                <w:b/>
                <w:bCs/>
                <w:sz w:val="16"/>
                <w:szCs w:val="16"/>
              </w:rPr>
              <w:t>v3.0</w:t>
            </w:r>
          </w:p>
        </w:tc>
        <w:tc>
          <w:tcPr>
            <w:tcW w:w="1378" w:type="dxa"/>
            <w:tcBorders>
              <w:top w:val="single" w:sz="4" w:space="0" w:color="auto"/>
              <w:left w:val="nil"/>
              <w:bottom w:val="nil"/>
              <w:right w:val="single" w:sz="4" w:space="0" w:color="auto"/>
            </w:tcBorders>
          </w:tcPr>
          <w:p w14:paraId="74E67A2B" w14:textId="77777777" w:rsidR="00882008" w:rsidRPr="00720D25" w:rsidRDefault="00882008" w:rsidP="00CE2867">
            <w:pPr>
              <w:rPr>
                <w:sz w:val="16"/>
                <w:szCs w:val="16"/>
              </w:rPr>
            </w:pPr>
            <w:r w:rsidRPr="00720D25">
              <w:rPr>
                <w:sz w:val="16"/>
                <w:szCs w:val="16"/>
              </w:rPr>
              <w:t>fossil</w:t>
            </w:r>
          </w:p>
        </w:tc>
        <w:tc>
          <w:tcPr>
            <w:tcW w:w="677" w:type="dxa"/>
            <w:tcBorders>
              <w:top w:val="single" w:sz="4" w:space="0" w:color="auto"/>
              <w:left w:val="single" w:sz="4" w:space="0" w:color="auto"/>
              <w:bottom w:val="nil"/>
              <w:right w:val="nil"/>
            </w:tcBorders>
            <w:shd w:val="clear" w:color="auto" w:fill="auto"/>
          </w:tcPr>
          <w:p w14:paraId="48E9B24A" w14:textId="77777777" w:rsidR="00882008" w:rsidRPr="00882008" w:rsidRDefault="00882008" w:rsidP="00CE2867">
            <w:pPr>
              <w:jc w:val="center"/>
              <w:rPr>
                <w:sz w:val="16"/>
                <w:szCs w:val="16"/>
              </w:rPr>
            </w:pPr>
            <w:r w:rsidRPr="00882008">
              <w:rPr>
                <w:sz w:val="16"/>
                <w:szCs w:val="16"/>
              </w:rPr>
              <w:t>O</w:t>
            </w:r>
          </w:p>
        </w:tc>
        <w:tc>
          <w:tcPr>
            <w:tcW w:w="0" w:type="auto"/>
            <w:tcBorders>
              <w:top w:val="single" w:sz="4" w:space="0" w:color="auto"/>
              <w:left w:val="nil"/>
              <w:bottom w:val="nil"/>
              <w:right w:val="nil"/>
            </w:tcBorders>
          </w:tcPr>
          <w:p w14:paraId="4869A5A9"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nil"/>
              <w:bottom w:val="nil"/>
              <w:right w:val="nil"/>
            </w:tcBorders>
          </w:tcPr>
          <w:p w14:paraId="18052A00"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nil"/>
              <w:bottom w:val="nil"/>
              <w:right w:val="single" w:sz="4" w:space="0" w:color="auto"/>
            </w:tcBorders>
          </w:tcPr>
          <w:p w14:paraId="1929012B"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single" w:sz="4" w:space="0" w:color="auto"/>
              <w:bottom w:val="nil"/>
              <w:right w:val="nil"/>
            </w:tcBorders>
            <w:shd w:val="clear" w:color="auto" w:fill="BFBFBF" w:themeFill="background1" w:themeFillShade="BF"/>
          </w:tcPr>
          <w:p w14:paraId="551E86D1" w14:textId="77777777" w:rsidR="00882008" w:rsidRPr="00882008" w:rsidRDefault="00882008" w:rsidP="00CE2867">
            <w:pPr>
              <w:jc w:val="center"/>
              <w:rPr>
                <w:sz w:val="16"/>
                <w:szCs w:val="16"/>
              </w:rPr>
            </w:pPr>
          </w:p>
        </w:tc>
        <w:tc>
          <w:tcPr>
            <w:tcW w:w="0" w:type="auto"/>
            <w:tcBorders>
              <w:top w:val="single" w:sz="4" w:space="0" w:color="auto"/>
              <w:left w:val="nil"/>
              <w:bottom w:val="nil"/>
              <w:right w:val="nil"/>
            </w:tcBorders>
            <w:shd w:val="clear" w:color="auto" w:fill="BFBFBF" w:themeFill="background1" w:themeFillShade="BF"/>
          </w:tcPr>
          <w:p w14:paraId="0F26E29C" w14:textId="77777777" w:rsidR="00882008" w:rsidRPr="00882008" w:rsidRDefault="00882008" w:rsidP="00CE2867">
            <w:pPr>
              <w:jc w:val="center"/>
              <w:rPr>
                <w:sz w:val="16"/>
                <w:szCs w:val="16"/>
              </w:rPr>
            </w:pPr>
          </w:p>
        </w:tc>
        <w:tc>
          <w:tcPr>
            <w:tcW w:w="0" w:type="auto"/>
            <w:tcBorders>
              <w:top w:val="single" w:sz="4" w:space="0" w:color="auto"/>
              <w:left w:val="nil"/>
              <w:bottom w:val="nil"/>
              <w:right w:val="nil"/>
            </w:tcBorders>
            <w:shd w:val="clear" w:color="auto" w:fill="BFBFBF" w:themeFill="background1" w:themeFillShade="BF"/>
          </w:tcPr>
          <w:p w14:paraId="61D0369D" w14:textId="77777777" w:rsidR="00882008" w:rsidRPr="00882008" w:rsidRDefault="00882008" w:rsidP="00CE2867">
            <w:pPr>
              <w:jc w:val="center"/>
              <w:rPr>
                <w:sz w:val="16"/>
                <w:szCs w:val="16"/>
              </w:rPr>
            </w:pPr>
          </w:p>
        </w:tc>
        <w:tc>
          <w:tcPr>
            <w:tcW w:w="0" w:type="auto"/>
            <w:tcBorders>
              <w:top w:val="single" w:sz="4" w:space="0" w:color="auto"/>
              <w:left w:val="nil"/>
              <w:bottom w:val="nil"/>
              <w:right w:val="single" w:sz="4" w:space="0" w:color="auto"/>
            </w:tcBorders>
            <w:shd w:val="clear" w:color="auto" w:fill="BFBFBF" w:themeFill="background1" w:themeFillShade="BF"/>
          </w:tcPr>
          <w:p w14:paraId="0BCC0ADE" w14:textId="77777777" w:rsidR="00882008" w:rsidRPr="00882008" w:rsidRDefault="00882008" w:rsidP="00CE2867">
            <w:pPr>
              <w:jc w:val="center"/>
              <w:rPr>
                <w:sz w:val="16"/>
                <w:szCs w:val="16"/>
              </w:rPr>
            </w:pPr>
          </w:p>
        </w:tc>
        <w:tc>
          <w:tcPr>
            <w:tcW w:w="0" w:type="auto"/>
            <w:tcBorders>
              <w:top w:val="single" w:sz="4" w:space="0" w:color="auto"/>
              <w:left w:val="single" w:sz="4" w:space="0" w:color="auto"/>
              <w:bottom w:val="nil"/>
              <w:right w:val="single" w:sz="4" w:space="0" w:color="auto"/>
            </w:tcBorders>
            <w:shd w:val="clear" w:color="auto" w:fill="auto"/>
          </w:tcPr>
          <w:p w14:paraId="2DC9945B" w14:textId="77777777" w:rsidR="00882008" w:rsidRPr="003F52E7" w:rsidRDefault="00882008" w:rsidP="00CE2867">
            <w:pPr>
              <w:jc w:val="center"/>
              <w:rPr>
                <w:sz w:val="16"/>
                <w:szCs w:val="16"/>
              </w:rPr>
            </w:pPr>
            <w:r w:rsidRPr="003F52E7">
              <w:rPr>
                <w:sz w:val="16"/>
                <w:szCs w:val="16"/>
              </w:rPr>
              <w:t>O</w:t>
            </w:r>
          </w:p>
        </w:tc>
        <w:tc>
          <w:tcPr>
            <w:tcW w:w="0" w:type="auto"/>
            <w:tcBorders>
              <w:top w:val="single" w:sz="4" w:space="0" w:color="auto"/>
              <w:left w:val="nil"/>
              <w:bottom w:val="nil"/>
              <w:right w:val="single" w:sz="4" w:space="0" w:color="auto"/>
            </w:tcBorders>
            <w:shd w:val="clear" w:color="auto" w:fill="auto"/>
          </w:tcPr>
          <w:p w14:paraId="45F21E9D" w14:textId="7961844C" w:rsidR="00882008" w:rsidRPr="003F52E7" w:rsidRDefault="00882008" w:rsidP="00CE2867">
            <w:pPr>
              <w:jc w:val="center"/>
              <w:rPr>
                <w:sz w:val="16"/>
                <w:szCs w:val="16"/>
              </w:rPr>
            </w:pPr>
            <w:r w:rsidRPr="003F52E7">
              <w:rPr>
                <w:sz w:val="16"/>
                <w:szCs w:val="16"/>
              </w:rPr>
              <w:t>O</w:t>
            </w:r>
          </w:p>
        </w:tc>
      </w:tr>
      <w:tr w:rsidR="008037FF" w:rsidRPr="00720D25" w14:paraId="0AE5DBB7" w14:textId="77777777" w:rsidTr="006D147F">
        <w:tc>
          <w:tcPr>
            <w:tcW w:w="0" w:type="auto"/>
            <w:vMerge/>
            <w:tcBorders>
              <w:top w:val="nil"/>
              <w:left w:val="single" w:sz="4" w:space="0" w:color="auto"/>
              <w:bottom w:val="nil"/>
              <w:right w:val="nil"/>
            </w:tcBorders>
          </w:tcPr>
          <w:p w14:paraId="692D04D5" w14:textId="77777777" w:rsidR="00882008" w:rsidRPr="00720D25" w:rsidRDefault="00882008" w:rsidP="00CE2867">
            <w:pPr>
              <w:rPr>
                <w:b/>
                <w:bCs/>
                <w:sz w:val="16"/>
                <w:szCs w:val="16"/>
              </w:rPr>
            </w:pPr>
          </w:p>
        </w:tc>
        <w:tc>
          <w:tcPr>
            <w:tcW w:w="1378" w:type="dxa"/>
            <w:tcBorders>
              <w:top w:val="nil"/>
              <w:left w:val="nil"/>
              <w:bottom w:val="nil"/>
              <w:right w:val="single" w:sz="4" w:space="0" w:color="auto"/>
            </w:tcBorders>
          </w:tcPr>
          <w:p w14:paraId="7F1F498C" w14:textId="77777777" w:rsidR="00882008" w:rsidRPr="00720D25" w:rsidRDefault="00882008" w:rsidP="00CE2867">
            <w:pPr>
              <w:rPr>
                <w:sz w:val="16"/>
                <w:szCs w:val="16"/>
              </w:rPr>
            </w:pPr>
            <w:r w:rsidRPr="00720D25">
              <w:rPr>
                <w:sz w:val="16"/>
                <w:szCs w:val="16"/>
              </w:rPr>
              <w:t>biogenic</w:t>
            </w:r>
          </w:p>
        </w:tc>
        <w:tc>
          <w:tcPr>
            <w:tcW w:w="677" w:type="dxa"/>
            <w:tcBorders>
              <w:top w:val="nil"/>
              <w:left w:val="single" w:sz="4" w:space="0" w:color="auto"/>
              <w:bottom w:val="nil"/>
              <w:right w:val="nil"/>
            </w:tcBorders>
            <w:shd w:val="clear" w:color="auto" w:fill="auto"/>
          </w:tcPr>
          <w:p w14:paraId="6E558ED2"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nil"/>
            </w:tcBorders>
          </w:tcPr>
          <w:p w14:paraId="6354FE01" w14:textId="77777777" w:rsidR="00882008" w:rsidRPr="00882008" w:rsidRDefault="00882008" w:rsidP="00CE2867">
            <w:pPr>
              <w:jc w:val="center"/>
              <w:rPr>
                <w:sz w:val="16"/>
                <w:szCs w:val="16"/>
              </w:rPr>
            </w:pPr>
            <w:r w:rsidRPr="00882008">
              <w:rPr>
                <w:sz w:val="16"/>
                <w:szCs w:val="16"/>
              </w:rPr>
              <w:t>O</w:t>
            </w:r>
          </w:p>
        </w:tc>
        <w:tc>
          <w:tcPr>
            <w:tcW w:w="0" w:type="auto"/>
            <w:tcBorders>
              <w:top w:val="nil"/>
              <w:left w:val="nil"/>
              <w:bottom w:val="nil"/>
              <w:right w:val="nil"/>
            </w:tcBorders>
          </w:tcPr>
          <w:p w14:paraId="4EA165F9"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single" w:sz="4" w:space="0" w:color="auto"/>
            </w:tcBorders>
          </w:tcPr>
          <w:p w14:paraId="20D1D3BB"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single" w:sz="4" w:space="0" w:color="auto"/>
              <w:bottom w:val="nil"/>
              <w:right w:val="nil"/>
            </w:tcBorders>
            <w:shd w:val="clear" w:color="auto" w:fill="BFBFBF" w:themeFill="background1" w:themeFillShade="BF"/>
          </w:tcPr>
          <w:p w14:paraId="2CB47158"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216D1097"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70223F9A" w14:textId="77777777" w:rsidR="00882008" w:rsidRPr="00882008" w:rsidRDefault="00882008" w:rsidP="00CE2867">
            <w:pPr>
              <w:jc w:val="center"/>
              <w:rPr>
                <w:sz w:val="16"/>
                <w:szCs w:val="16"/>
              </w:rPr>
            </w:pPr>
          </w:p>
        </w:tc>
        <w:tc>
          <w:tcPr>
            <w:tcW w:w="0" w:type="auto"/>
            <w:tcBorders>
              <w:top w:val="nil"/>
              <w:left w:val="nil"/>
              <w:bottom w:val="nil"/>
              <w:right w:val="single" w:sz="4" w:space="0" w:color="auto"/>
            </w:tcBorders>
            <w:shd w:val="clear" w:color="auto" w:fill="BFBFBF" w:themeFill="background1" w:themeFillShade="BF"/>
          </w:tcPr>
          <w:p w14:paraId="6CEEF379" w14:textId="77777777" w:rsidR="00882008" w:rsidRPr="00882008" w:rsidRDefault="00882008" w:rsidP="00CE2867">
            <w:pPr>
              <w:jc w:val="center"/>
              <w:rPr>
                <w:sz w:val="16"/>
                <w:szCs w:val="16"/>
              </w:rPr>
            </w:pPr>
          </w:p>
        </w:tc>
        <w:tc>
          <w:tcPr>
            <w:tcW w:w="0" w:type="auto"/>
            <w:tcBorders>
              <w:top w:val="nil"/>
              <w:left w:val="single" w:sz="4" w:space="0" w:color="auto"/>
              <w:bottom w:val="nil"/>
              <w:right w:val="single" w:sz="4" w:space="0" w:color="auto"/>
            </w:tcBorders>
            <w:shd w:val="clear" w:color="auto" w:fill="auto"/>
          </w:tcPr>
          <w:p w14:paraId="25FF64F7" w14:textId="77777777" w:rsidR="00882008" w:rsidRPr="003F52E7" w:rsidRDefault="00882008" w:rsidP="00CE2867">
            <w:pPr>
              <w:jc w:val="center"/>
              <w:rPr>
                <w:sz w:val="16"/>
                <w:szCs w:val="16"/>
              </w:rPr>
            </w:pPr>
            <w:r w:rsidRPr="003060B0">
              <w:rPr>
                <w:sz w:val="16"/>
                <w:szCs w:val="16"/>
              </w:rPr>
              <w:t>O</w:t>
            </w:r>
          </w:p>
        </w:tc>
        <w:tc>
          <w:tcPr>
            <w:tcW w:w="0" w:type="auto"/>
            <w:tcBorders>
              <w:top w:val="nil"/>
              <w:left w:val="nil"/>
              <w:bottom w:val="nil"/>
              <w:right w:val="single" w:sz="4" w:space="0" w:color="auto"/>
            </w:tcBorders>
            <w:shd w:val="clear" w:color="auto" w:fill="auto"/>
          </w:tcPr>
          <w:p w14:paraId="6CB22FEF" w14:textId="57C78EDE" w:rsidR="00882008" w:rsidRPr="003F52E7" w:rsidRDefault="00882008" w:rsidP="00CE2867">
            <w:pPr>
              <w:jc w:val="center"/>
              <w:rPr>
                <w:sz w:val="16"/>
                <w:szCs w:val="16"/>
              </w:rPr>
            </w:pPr>
            <w:r w:rsidRPr="003F52E7">
              <w:rPr>
                <w:sz w:val="16"/>
                <w:szCs w:val="16"/>
              </w:rPr>
              <w:t>O</w:t>
            </w:r>
          </w:p>
        </w:tc>
      </w:tr>
      <w:tr w:rsidR="008037FF" w:rsidRPr="00720D25" w14:paraId="0311BDCE" w14:textId="77777777" w:rsidTr="006D147F">
        <w:tc>
          <w:tcPr>
            <w:tcW w:w="0" w:type="auto"/>
            <w:vMerge/>
            <w:tcBorders>
              <w:top w:val="nil"/>
              <w:left w:val="single" w:sz="4" w:space="0" w:color="auto"/>
              <w:bottom w:val="nil"/>
              <w:right w:val="nil"/>
            </w:tcBorders>
          </w:tcPr>
          <w:p w14:paraId="2F2AA092" w14:textId="77777777" w:rsidR="00882008" w:rsidRPr="00720D25" w:rsidRDefault="00882008" w:rsidP="00CE2867">
            <w:pPr>
              <w:rPr>
                <w:b/>
                <w:bCs/>
                <w:sz w:val="16"/>
                <w:szCs w:val="16"/>
              </w:rPr>
            </w:pPr>
          </w:p>
        </w:tc>
        <w:tc>
          <w:tcPr>
            <w:tcW w:w="1378" w:type="dxa"/>
            <w:tcBorders>
              <w:top w:val="nil"/>
              <w:left w:val="nil"/>
              <w:bottom w:val="nil"/>
              <w:right w:val="single" w:sz="4" w:space="0" w:color="auto"/>
            </w:tcBorders>
          </w:tcPr>
          <w:p w14:paraId="115ED782" w14:textId="77777777" w:rsidR="00882008" w:rsidRPr="00720D25" w:rsidRDefault="00882008" w:rsidP="00CE2867">
            <w:pPr>
              <w:rPr>
                <w:sz w:val="16"/>
                <w:szCs w:val="16"/>
              </w:rPr>
            </w:pPr>
            <w:r w:rsidRPr="00720D25">
              <w:rPr>
                <w:sz w:val="16"/>
                <w:szCs w:val="16"/>
              </w:rPr>
              <w:t>land use change</w:t>
            </w:r>
          </w:p>
        </w:tc>
        <w:tc>
          <w:tcPr>
            <w:tcW w:w="677" w:type="dxa"/>
            <w:tcBorders>
              <w:top w:val="nil"/>
              <w:left w:val="single" w:sz="4" w:space="0" w:color="auto"/>
              <w:bottom w:val="nil"/>
              <w:right w:val="nil"/>
            </w:tcBorders>
            <w:shd w:val="clear" w:color="auto" w:fill="auto"/>
          </w:tcPr>
          <w:p w14:paraId="7E7E613A"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nil"/>
            </w:tcBorders>
          </w:tcPr>
          <w:p w14:paraId="5164E774"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nil"/>
              <w:right w:val="nil"/>
            </w:tcBorders>
          </w:tcPr>
          <w:p w14:paraId="271030DF" w14:textId="77777777" w:rsidR="00882008" w:rsidRPr="00882008" w:rsidRDefault="00882008" w:rsidP="00CE2867">
            <w:pPr>
              <w:jc w:val="center"/>
              <w:rPr>
                <w:sz w:val="16"/>
                <w:szCs w:val="16"/>
              </w:rPr>
            </w:pPr>
            <w:r w:rsidRPr="00882008">
              <w:rPr>
                <w:sz w:val="16"/>
                <w:szCs w:val="16"/>
              </w:rPr>
              <w:t>O</w:t>
            </w:r>
          </w:p>
        </w:tc>
        <w:tc>
          <w:tcPr>
            <w:tcW w:w="0" w:type="auto"/>
            <w:tcBorders>
              <w:top w:val="nil"/>
              <w:left w:val="nil"/>
              <w:bottom w:val="nil"/>
              <w:right w:val="single" w:sz="4" w:space="0" w:color="auto"/>
            </w:tcBorders>
          </w:tcPr>
          <w:p w14:paraId="332FABC9"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single" w:sz="4" w:space="0" w:color="auto"/>
              <w:bottom w:val="nil"/>
              <w:right w:val="nil"/>
            </w:tcBorders>
            <w:shd w:val="clear" w:color="auto" w:fill="BFBFBF" w:themeFill="background1" w:themeFillShade="BF"/>
          </w:tcPr>
          <w:p w14:paraId="46DE1084"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502C7144" w14:textId="77777777" w:rsidR="00882008" w:rsidRPr="00882008" w:rsidRDefault="00882008" w:rsidP="00CE2867">
            <w:pPr>
              <w:jc w:val="center"/>
              <w:rPr>
                <w:sz w:val="16"/>
                <w:szCs w:val="16"/>
              </w:rPr>
            </w:pPr>
          </w:p>
        </w:tc>
        <w:tc>
          <w:tcPr>
            <w:tcW w:w="0" w:type="auto"/>
            <w:tcBorders>
              <w:top w:val="nil"/>
              <w:left w:val="nil"/>
              <w:bottom w:val="nil"/>
              <w:right w:val="nil"/>
            </w:tcBorders>
            <w:shd w:val="clear" w:color="auto" w:fill="BFBFBF" w:themeFill="background1" w:themeFillShade="BF"/>
          </w:tcPr>
          <w:p w14:paraId="54022B53" w14:textId="77777777" w:rsidR="00882008" w:rsidRPr="00882008" w:rsidRDefault="00882008" w:rsidP="00CE2867">
            <w:pPr>
              <w:jc w:val="center"/>
              <w:rPr>
                <w:sz w:val="16"/>
                <w:szCs w:val="16"/>
              </w:rPr>
            </w:pPr>
          </w:p>
        </w:tc>
        <w:tc>
          <w:tcPr>
            <w:tcW w:w="0" w:type="auto"/>
            <w:tcBorders>
              <w:top w:val="nil"/>
              <w:left w:val="nil"/>
              <w:bottom w:val="nil"/>
              <w:right w:val="single" w:sz="4" w:space="0" w:color="auto"/>
            </w:tcBorders>
            <w:shd w:val="clear" w:color="auto" w:fill="BFBFBF" w:themeFill="background1" w:themeFillShade="BF"/>
          </w:tcPr>
          <w:p w14:paraId="7244DF06" w14:textId="77777777" w:rsidR="00882008" w:rsidRPr="00882008" w:rsidRDefault="00882008" w:rsidP="00CE2867">
            <w:pPr>
              <w:jc w:val="center"/>
              <w:rPr>
                <w:sz w:val="16"/>
                <w:szCs w:val="16"/>
              </w:rPr>
            </w:pPr>
          </w:p>
        </w:tc>
        <w:tc>
          <w:tcPr>
            <w:tcW w:w="0" w:type="auto"/>
            <w:tcBorders>
              <w:top w:val="nil"/>
              <w:left w:val="single" w:sz="4" w:space="0" w:color="auto"/>
              <w:bottom w:val="nil"/>
              <w:right w:val="single" w:sz="4" w:space="0" w:color="auto"/>
            </w:tcBorders>
            <w:shd w:val="clear" w:color="auto" w:fill="auto"/>
          </w:tcPr>
          <w:p w14:paraId="572CDB25" w14:textId="77777777" w:rsidR="00882008" w:rsidRPr="003F52E7" w:rsidRDefault="00882008" w:rsidP="00CE2867">
            <w:pPr>
              <w:jc w:val="center"/>
              <w:rPr>
                <w:sz w:val="16"/>
                <w:szCs w:val="16"/>
              </w:rPr>
            </w:pPr>
            <w:r w:rsidRPr="003F52E7">
              <w:rPr>
                <w:sz w:val="16"/>
                <w:szCs w:val="16"/>
              </w:rPr>
              <w:t>O</w:t>
            </w:r>
          </w:p>
        </w:tc>
        <w:tc>
          <w:tcPr>
            <w:tcW w:w="0" w:type="auto"/>
            <w:tcBorders>
              <w:top w:val="nil"/>
              <w:left w:val="nil"/>
              <w:bottom w:val="nil"/>
              <w:right w:val="single" w:sz="4" w:space="0" w:color="auto"/>
            </w:tcBorders>
            <w:shd w:val="clear" w:color="auto" w:fill="auto"/>
          </w:tcPr>
          <w:p w14:paraId="0FCB3DE2" w14:textId="77777777" w:rsidR="00882008" w:rsidRPr="003F52E7" w:rsidRDefault="00882008" w:rsidP="00CE2867">
            <w:pPr>
              <w:jc w:val="center"/>
              <w:rPr>
                <w:sz w:val="16"/>
                <w:szCs w:val="16"/>
              </w:rPr>
            </w:pPr>
            <w:r w:rsidRPr="003F52E7">
              <w:rPr>
                <w:sz w:val="16"/>
                <w:szCs w:val="16"/>
              </w:rPr>
              <w:t>O</w:t>
            </w:r>
          </w:p>
        </w:tc>
      </w:tr>
      <w:tr w:rsidR="008037FF" w:rsidRPr="00720D25" w14:paraId="49C9D9DE" w14:textId="77777777" w:rsidTr="006D147F">
        <w:tc>
          <w:tcPr>
            <w:tcW w:w="0" w:type="auto"/>
            <w:vMerge/>
            <w:tcBorders>
              <w:top w:val="nil"/>
              <w:left w:val="single" w:sz="4" w:space="0" w:color="auto"/>
              <w:bottom w:val="single" w:sz="4" w:space="0" w:color="auto"/>
              <w:right w:val="nil"/>
            </w:tcBorders>
          </w:tcPr>
          <w:p w14:paraId="5AAB2BE0" w14:textId="77777777" w:rsidR="00882008" w:rsidRPr="00720D25" w:rsidRDefault="00882008" w:rsidP="00CE2867">
            <w:pPr>
              <w:rPr>
                <w:b/>
                <w:bCs/>
                <w:sz w:val="16"/>
                <w:szCs w:val="16"/>
              </w:rPr>
            </w:pPr>
          </w:p>
        </w:tc>
        <w:tc>
          <w:tcPr>
            <w:tcW w:w="1378" w:type="dxa"/>
            <w:tcBorders>
              <w:top w:val="nil"/>
              <w:left w:val="nil"/>
              <w:bottom w:val="single" w:sz="4" w:space="0" w:color="auto"/>
              <w:right w:val="single" w:sz="4" w:space="0" w:color="auto"/>
            </w:tcBorders>
          </w:tcPr>
          <w:p w14:paraId="73BF1860" w14:textId="77777777" w:rsidR="00882008" w:rsidRPr="00720D25" w:rsidRDefault="00882008" w:rsidP="00CE2867">
            <w:pPr>
              <w:rPr>
                <w:sz w:val="16"/>
                <w:szCs w:val="16"/>
              </w:rPr>
            </w:pPr>
            <w:r w:rsidRPr="00720D25">
              <w:rPr>
                <w:sz w:val="16"/>
                <w:szCs w:val="16"/>
              </w:rPr>
              <w:t>[unspecified]</w:t>
            </w:r>
          </w:p>
        </w:tc>
        <w:tc>
          <w:tcPr>
            <w:tcW w:w="677" w:type="dxa"/>
            <w:tcBorders>
              <w:top w:val="nil"/>
              <w:left w:val="single" w:sz="4" w:space="0" w:color="auto"/>
              <w:bottom w:val="single" w:sz="4" w:space="0" w:color="auto"/>
              <w:right w:val="nil"/>
            </w:tcBorders>
            <w:shd w:val="clear" w:color="auto" w:fill="auto"/>
          </w:tcPr>
          <w:p w14:paraId="05171037" w14:textId="77777777" w:rsidR="00882008" w:rsidRPr="00882008" w:rsidRDefault="00882008" w:rsidP="00CE2867">
            <w:pPr>
              <w:jc w:val="center"/>
              <w:rPr>
                <w:sz w:val="16"/>
                <w:szCs w:val="16"/>
              </w:rPr>
            </w:pPr>
            <w:r w:rsidRPr="00882008">
              <w:rPr>
                <w:sz w:val="16"/>
                <w:szCs w:val="16"/>
              </w:rPr>
              <w:t>O</w:t>
            </w:r>
          </w:p>
        </w:tc>
        <w:tc>
          <w:tcPr>
            <w:tcW w:w="0" w:type="auto"/>
            <w:tcBorders>
              <w:top w:val="nil"/>
              <w:left w:val="nil"/>
              <w:bottom w:val="single" w:sz="4" w:space="0" w:color="auto"/>
              <w:right w:val="nil"/>
            </w:tcBorders>
          </w:tcPr>
          <w:p w14:paraId="60D5D2D7"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single" w:sz="4" w:space="0" w:color="auto"/>
              <w:right w:val="nil"/>
            </w:tcBorders>
          </w:tcPr>
          <w:p w14:paraId="0606592D"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nil"/>
              <w:bottom w:val="single" w:sz="4" w:space="0" w:color="auto"/>
              <w:right w:val="single" w:sz="4" w:space="0" w:color="auto"/>
            </w:tcBorders>
          </w:tcPr>
          <w:p w14:paraId="3C97C95F" w14:textId="77777777" w:rsidR="00882008" w:rsidRPr="00882008" w:rsidRDefault="00882008" w:rsidP="00CE2867">
            <w:pPr>
              <w:jc w:val="center"/>
              <w:rPr>
                <w:sz w:val="16"/>
                <w:szCs w:val="16"/>
              </w:rPr>
            </w:pPr>
            <w:r w:rsidRPr="00882008">
              <w:rPr>
                <w:sz w:val="16"/>
                <w:szCs w:val="16"/>
              </w:rPr>
              <w:t>X</w:t>
            </w:r>
          </w:p>
        </w:tc>
        <w:tc>
          <w:tcPr>
            <w:tcW w:w="0" w:type="auto"/>
            <w:tcBorders>
              <w:top w:val="nil"/>
              <w:left w:val="single" w:sz="4" w:space="0" w:color="auto"/>
              <w:bottom w:val="single" w:sz="4" w:space="0" w:color="auto"/>
              <w:right w:val="nil"/>
            </w:tcBorders>
            <w:shd w:val="clear" w:color="auto" w:fill="BFBFBF" w:themeFill="background1" w:themeFillShade="BF"/>
          </w:tcPr>
          <w:p w14:paraId="261519EE" w14:textId="77777777" w:rsidR="00882008" w:rsidRPr="00882008" w:rsidRDefault="00882008" w:rsidP="00CE2867">
            <w:pPr>
              <w:jc w:val="center"/>
              <w:rPr>
                <w:sz w:val="16"/>
                <w:szCs w:val="16"/>
              </w:rPr>
            </w:pPr>
          </w:p>
        </w:tc>
        <w:tc>
          <w:tcPr>
            <w:tcW w:w="0" w:type="auto"/>
            <w:tcBorders>
              <w:top w:val="nil"/>
              <w:left w:val="nil"/>
              <w:bottom w:val="single" w:sz="4" w:space="0" w:color="auto"/>
              <w:right w:val="nil"/>
            </w:tcBorders>
            <w:shd w:val="clear" w:color="auto" w:fill="BFBFBF" w:themeFill="background1" w:themeFillShade="BF"/>
          </w:tcPr>
          <w:p w14:paraId="12907FD4" w14:textId="77777777" w:rsidR="00882008" w:rsidRPr="00882008" w:rsidRDefault="00882008" w:rsidP="00CE2867">
            <w:pPr>
              <w:jc w:val="center"/>
              <w:rPr>
                <w:sz w:val="16"/>
                <w:szCs w:val="16"/>
              </w:rPr>
            </w:pPr>
          </w:p>
        </w:tc>
        <w:tc>
          <w:tcPr>
            <w:tcW w:w="0" w:type="auto"/>
            <w:tcBorders>
              <w:top w:val="nil"/>
              <w:left w:val="nil"/>
              <w:bottom w:val="single" w:sz="4" w:space="0" w:color="auto"/>
              <w:right w:val="nil"/>
            </w:tcBorders>
            <w:shd w:val="clear" w:color="auto" w:fill="BFBFBF" w:themeFill="background1" w:themeFillShade="BF"/>
          </w:tcPr>
          <w:p w14:paraId="4C849C9D" w14:textId="77777777" w:rsidR="00882008" w:rsidRPr="00882008" w:rsidRDefault="00882008" w:rsidP="00CE2867">
            <w:pPr>
              <w:jc w:val="center"/>
              <w:rPr>
                <w:sz w:val="16"/>
                <w:szCs w:val="16"/>
              </w:rPr>
            </w:pPr>
          </w:p>
        </w:tc>
        <w:tc>
          <w:tcPr>
            <w:tcW w:w="0" w:type="auto"/>
            <w:tcBorders>
              <w:top w:val="nil"/>
              <w:left w:val="nil"/>
              <w:bottom w:val="single" w:sz="4" w:space="0" w:color="auto"/>
              <w:right w:val="single" w:sz="4" w:space="0" w:color="auto"/>
            </w:tcBorders>
            <w:shd w:val="clear" w:color="auto" w:fill="BFBFBF" w:themeFill="background1" w:themeFillShade="BF"/>
          </w:tcPr>
          <w:p w14:paraId="16792082" w14:textId="77777777" w:rsidR="00882008" w:rsidRPr="00882008" w:rsidRDefault="00882008" w:rsidP="00CE2867">
            <w:pPr>
              <w:jc w:val="center"/>
              <w:rPr>
                <w:sz w:val="16"/>
                <w:szCs w:val="16"/>
              </w:rPr>
            </w:pPr>
          </w:p>
        </w:tc>
        <w:tc>
          <w:tcPr>
            <w:tcW w:w="0" w:type="auto"/>
            <w:tcBorders>
              <w:top w:val="nil"/>
              <w:left w:val="single" w:sz="4" w:space="0" w:color="auto"/>
              <w:bottom w:val="single" w:sz="4" w:space="0" w:color="auto"/>
              <w:right w:val="single" w:sz="4" w:space="0" w:color="auto"/>
            </w:tcBorders>
            <w:shd w:val="clear" w:color="auto" w:fill="auto"/>
          </w:tcPr>
          <w:p w14:paraId="3FE0DD2A" w14:textId="77777777" w:rsidR="00882008" w:rsidRPr="00882008" w:rsidRDefault="00882008" w:rsidP="00CE2867">
            <w:pPr>
              <w:jc w:val="center"/>
              <w:rPr>
                <w:sz w:val="16"/>
                <w:szCs w:val="16"/>
              </w:rPr>
            </w:pPr>
            <w:r w:rsidRPr="00882008">
              <w:rPr>
                <w:sz w:val="16"/>
                <w:szCs w:val="16"/>
              </w:rPr>
              <w:t>O</w:t>
            </w:r>
          </w:p>
        </w:tc>
        <w:tc>
          <w:tcPr>
            <w:tcW w:w="0" w:type="auto"/>
            <w:tcBorders>
              <w:top w:val="nil"/>
              <w:left w:val="nil"/>
              <w:bottom w:val="single" w:sz="4" w:space="0" w:color="auto"/>
              <w:right w:val="single" w:sz="4" w:space="0" w:color="auto"/>
            </w:tcBorders>
          </w:tcPr>
          <w:p w14:paraId="01F25C41" w14:textId="77777777" w:rsidR="00882008" w:rsidRPr="00882008" w:rsidRDefault="00882008" w:rsidP="00CE2867">
            <w:pPr>
              <w:jc w:val="center"/>
              <w:rPr>
                <w:sz w:val="16"/>
                <w:szCs w:val="16"/>
              </w:rPr>
            </w:pPr>
            <w:r w:rsidRPr="00882008">
              <w:rPr>
                <w:sz w:val="16"/>
                <w:szCs w:val="16"/>
              </w:rPr>
              <w:t>O</w:t>
            </w:r>
          </w:p>
        </w:tc>
      </w:tr>
      <w:tr w:rsidR="00F50DC8" w:rsidRPr="00720D25" w14:paraId="5E8B4C23" w14:textId="77777777" w:rsidTr="00F50DC8">
        <w:tc>
          <w:tcPr>
            <w:tcW w:w="0" w:type="auto"/>
            <w:tcBorders>
              <w:top w:val="single" w:sz="4" w:space="0" w:color="auto"/>
              <w:left w:val="single" w:sz="4" w:space="0" w:color="auto"/>
              <w:bottom w:val="single" w:sz="4" w:space="0" w:color="auto"/>
              <w:right w:val="nil"/>
            </w:tcBorders>
          </w:tcPr>
          <w:p w14:paraId="5FB7F297" w14:textId="77777777" w:rsidR="00882008" w:rsidRPr="00720D25" w:rsidRDefault="00882008" w:rsidP="00CE2867">
            <w:pPr>
              <w:rPr>
                <w:b/>
                <w:bCs/>
                <w:sz w:val="16"/>
                <w:szCs w:val="16"/>
              </w:rPr>
            </w:pPr>
            <w:r w:rsidRPr="00720D25">
              <w:rPr>
                <w:b/>
                <w:bCs/>
                <w:sz w:val="16"/>
                <w:szCs w:val="16"/>
              </w:rPr>
              <w:t>FEDEFL</w:t>
            </w:r>
            <w:r>
              <w:rPr>
                <w:b/>
                <w:bCs/>
                <w:sz w:val="16"/>
                <w:szCs w:val="16"/>
              </w:rPr>
              <w:t xml:space="preserve"> </w:t>
            </w:r>
            <w:r w:rsidRPr="00720D25">
              <w:rPr>
                <w:b/>
                <w:bCs/>
                <w:sz w:val="16"/>
                <w:szCs w:val="16"/>
              </w:rPr>
              <w:t>v1.0.3</w:t>
            </w:r>
          </w:p>
        </w:tc>
        <w:tc>
          <w:tcPr>
            <w:tcW w:w="1378" w:type="dxa"/>
            <w:tcBorders>
              <w:top w:val="single" w:sz="4" w:space="0" w:color="auto"/>
              <w:left w:val="nil"/>
              <w:bottom w:val="single" w:sz="4" w:space="0" w:color="auto"/>
              <w:right w:val="single" w:sz="4" w:space="0" w:color="auto"/>
            </w:tcBorders>
          </w:tcPr>
          <w:p w14:paraId="2EE26CA3" w14:textId="77777777" w:rsidR="00882008" w:rsidRPr="00720D25" w:rsidRDefault="00882008" w:rsidP="00CE2867">
            <w:pPr>
              <w:rPr>
                <w:sz w:val="16"/>
                <w:szCs w:val="16"/>
              </w:rPr>
            </w:pPr>
            <w:r w:rsidRPr="00720D25">
              <w:rPr>
                <w:sz w:val="16"/>
                <w:szCs w:val="16"/>
              </w:rPr>
              <w:t>[unspecified]</w:t>
            </w:r>
          </w:p>
        </w:tc>
        <w:tc>
          <w:tcPr>
            <w:tcW w:w="677" w:type="dxa"/>
            <w:tcBorders>
              <w:top w:val="single" w:sz="4" w:space="0" w:color="auto"/>
              <w:left w:val="single" w:sz="4" w:space="0" w:color="auto"/>
              <w:bottom w:val="single" w:sz="4" w:space="0" w:color="auto"/>
              <w:right w:val="nil"/>
            </w:tcBorders>
            <w:shd w:val="clear" w:color="auto" w:fill="auto"/>
          </w:tcPr>
          <w:p w14:paraId="3F6E84A1" w14:textId="77777777" w:rsidR="00882008" w:rsidRPr="00882008" w:rsidRDefault="00882008" w:rsidP="00CE2867">
            <w:pPr>
              <w:jc w:val="center"/>
              <w:rPr>
                <w:sz w:val="16"/>
                <w:szCs w:val="16"/>
              </w:rPr>
            </w:pPr>
            <w:r w:rsidRPr="00882008">
              <w:rPr>
                <w:sz w:val="16"/>
                <w:szCs w:val="16"/>
              </w:rPr>
              <w:t>O</w:t>
            </w:r>
          </w:p>
        </w:tc>
        <w:tc>
          <w:tcPr>
            <w:tcW w:w="0" w:type="auto"/>
            <w:tcBorders>
              <w:top w:val="single" w:sz="4" w:space="0" w:color="auto"/>
              <w:left w:val="nil"/>
              <w:bottom w:val="single" w:sz="4" w:space="0" w:color="auto"/>
              <w:right w:val="nil"/>
            </w:tcBorders>
          </w:tcPr>
          <w:p w14:paraId="0DE2DF0C"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nil"/>
              <w:bottom w:val="single" w:sz="4" w:space="0" w:color="auto"/>
              <w:right w:val="nil"/>
            </w:tcBorders>
          </w:tcPr>
          <w:p w14:paraId="53937892"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nil"/>
              <w:bottom w:val="single" w:sz="4" w:space="0" w:color="auto"/>
              <w:right w:val="single" w:sz="4" w:space="0" w:color="auto"/>
            </w:tcBorders>
          </w:tcPr>
          <w:p w14:paraId="5B854F21"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single" w:sz="4" w:space="0" w:color="auto"/>
              <w:bottom w:val="single" w:sz="4" w:space="0" w:color="auto"/>
              <w:right w:val="nil"/>
            </w:tcBorders>
            <w:shd w:val="clear" w:color="auto" w:fill="auto"/>
          </w:tcPr>
          <w:p w14:paraId="243999E1" w14:textId="77777777" w:rsidR="00882008" w:rsidRPr="00882008" w:rsidRDefault="00882008" w:rsidP="00CE2867">
            <w:pPr>
              <w:jc w:val="center"/>
              <w:rPr>
                <w:sz w:val="16"/>
                <w:szCs w:val="16"/>
              </w:rPr>
            </w:pPr>
            <w:r w:rsidRPr="00882008">
              <w:rPr>
                <w:sz w:val="16"/>
                <w:szCs w:val="16"/>
              </w:rPr>
              <w:t>O</w:t>
            </w:r>
          </w:p>
        </w:tc>
        <w:tc>
          <w:tcPr>
            <w:tcW w:w="0" w:type="auto"/>
            <w:tcBorders>
              <w:top w:val="single" w:sz="4" w:space="0" w:color="auto"/>
              <w:left w:val="nil"/>
              <w:bottom w:val="single" w:sz="4" w:space="0" w:color="auto"/>
              <w:right w:val="nil"/>
            </w:tcBorders>
            <w:shd w:val="clear" w:color="auto" w:fill="auto"/>
          </w:tcPr>
          <w:p w14:paraId="50D10E00"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nil"/>
              <w:bottom w:val="single" w:sz="4" w:space="0" w:color="auto"/>
              <w:right w:val="nil"/>
            </w:tcBorders>
          </w:tcPr>
          <w:p w14:paraId="7F12F7DA"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nil"/>
              <w:bottom w:val="single" w:sz="4" w:space="0" w:color="auto"/>
              <w:right w:val="single" w:sz="4" w:space="0" w:color="auto"/>
            </w:tcBorders>
            <w:shd w:val="clear" w:color="auto" w:fill="auto"/>
          </w:tcPr>
          <w:p w14:paraId="15BB6EF1" w14:textId="77777777" w:rsidR="00882008" w:rsidRPr="00882008" w:rsidRDefault="00882008" w:rsidP="00CE2867">
            <w:pPr>
              <w:jc w:val="center"/>
              <w:rPr>
                <w:sz w:val="16"/>
                <w:szCs w:val="16"/>
              </w:rPr>
            </w:pPr>
            <w:r w:rsidRPr="00882008">
              <w:rPr>
                <w:sz w:val="16"/>
                <w:szCs w:val="16"/>
              </w:rPr>
              <w:t>X</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9BDA0F" w14:textId="77777777" w:rsidR="00882008" w:rsidRPr="00882008" w:rsidRDefault="00882008" w:rsidP="00CE2867">
            <w:pPr>
              <w:jc w:val="center"/>
              <w:rPr>
                <w:sz w:val="16"/>
                <w:szCs w:val="16"/>
              </w:rPr>
            </w:pPr>
          </w:p>
        </w:tc>
        <w:tc>
          <w:tcPr>
            <w:tcW w:w="0" w:type="auto"/>
            <w:tcBorders>
              <w:top w:val="single" w:sz="4" w:space="0" w:color="auto"/>
              <w:left w:val="nil"/>
              <w:bottom w:val="single" w:sz="4" w:space="0" w:color="auto"/>
              <w:right w:val="single" w:sz="4" w:space="0" w:color="auto"/>
            </w:tcBorders>
          </w:tcPr>
          <w:p w14:paraId="4B322A3D" w14:textId="77777777" w:rsidR="00882008" w:rsidRPr="00882008" w:rsidRDefault="00882008" w:rsidP="00CE2867">
            <w:pPr>
              <w:jc w:val="center"/>
              <w:rPr>
                <w:sz w:val="16"/>
                <w:szCs w:val="16"/>
              </w:rPr>
            </w:pPr>
            <w:r w:rsidRPr="00882008">
              <w:rPr>
                <w:sz w:val="16"/>
                <w:szCs w:val="16"/>
              </w:rPr>
              <w:t>O</w:t>
            </w:r>
          </w:p>
        </w:tc>
      </w:tr>
      <w:tr w:rsidR="008037FF" w:rsidRPr="00720D25" w14:paraId="6ACC5070" w14:textId="77777777" w:rsidTr="003060B0">
        <w:tc>
          <w:tcPr>
            <w:tcW w:w="0" w:type="auto"/>
            <w:tcBorders>
              <w:top w:val="single" w:sz="4" w:space="0" w:color="auto"/>
              <w:left w:val="single" w:sz="4" w:space="0" w:color="auto"/>
              <w:bottom w:val="single" w:sz="4" w:space="0" w:color="auto"/>
              <w:right w:val="nil"/>
            </w:tcBorders>
          </w:tcPr>
          <w:p w14:paraId="0F33D94C" w14:textId="36046148" w:rsidR="00882008" w:rsidRPr="00720D25" w:rsidRDefault="00882008" w:rsidP="00CE2867">
            <w:pPr>
              <w:rPr>
                <w:b/>
                <w:bCs/>
                <w:sz w:val="16"/>
                <w:szCs w:val="16"/>
              </w:rPr>
            </w:pPr>
            <w:r w:rsidRPr="00720D25">
              <w:rPr>
                <w:b/>
                <w:bCs/>
                <w:sz w:val="16"/>
                <w:szCs w:val="16"/>
              </w:rPr>
              <w:t>IDEAv2.3</w:t>
            </w:r>
          </w:p>
        </w:tc>
        <w:tc>
          <w:tcPr>
            <w:tcW w:w="1378" w:type="dxa"/>
            <w:tcBorders>
              <w:top w:val="single" w:sz="4" w:space="0" w:color="auto"/>
              <w:left w:val="nil"/>
              <w:bottom w:val="single" w:sz="4" w:space="0" w:color="auto"/>
              <w:right w:val="single" w:sz="4" w:space="0" w:color="auto"/>
            </w:tcBorders>
          </w:tcPr>
          <w:p w14:paraId="5323E005" w14:textId="77777777" w:rsidR="00882008" w:rsidRPr="00720D25" w:rsidRDefault="00882008" w:rsidP="00CE2867">
            <w:pPr>
              <w:rPr>
                <w:sz w:val="16"/>
                <w:szCs w:val="16"/>
              </w:rPr>
            </w:pPr>
            <w:r w:rsidRPr="00720D25">
              <w:rPr>
                <w:sz w:val="16"/>
                <w:szCs w:val="16"/>
              </w:rPr>
              <w:t>[unspecified]</w:t>
            </w:r>
          </w:p>
        </w:tc>
        <w:tc>
          <w:tcPr>
            <w:tcW w:w="677" w:type="dxa"/>
            <w:tcBorders>
              <w:top w:val="single" w:sz="4" w:space="0" w:color="auto"/>
              <w:left w:val="single" w:sz="4" w:space="0" w:color="auto"/>
              <w:bottom w:val="single" w:sz="4" w:space="0" w:color="auto"/>
              <w:right w:val="nil"/>
            </w:tcBorders>
          </w:tcPr>
          <w:p w14:paraId="22560E7D" w14:textId="77777777" w:rsidR="00882008" w:rsidRPr="00032F47" w:rsidRDefault="00882008" w:rsidP="00CE2867">
            <w:pPr>
              <w:jc w:val="center"/>
              <w:rPr>
                <w:sz w:val="16"/>
                <w:szCs w:val="16"/>
              </w:rPr>
            </w:pPr>
            <w:r w:rsidRPr="00032F47">
              <w:rPr>
                <w:sz w:val="16"/>
                <w:szCs w:val="16"/>
              </w:rPr>
              <w:t>O</w:t>
            </w:r>
          </w:p>
        </w:tc>
        <w:tc>
          <w:tcPr>
            <w:tcW w:w="0" w:type="auto"/>
            <w:tcBorders>
              <w:top w:val="single" w:sz="4" w:space="0" w:color="auto"/>
              <w:left w:val="nil"/>
              <w:bottom w:val="single" w:sz="4" w:space="0" w:color="auto"/>
              <w:right w:val="nil"/>
            </w:tcBorders>
          </w:tcPr>
          <w:p w14:paraId="5A768FC0"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nil"/>
              <w:bottom w:val="single" w:sz="4" w:space="0" w:color="auto"/>
              <w:right w:val="nil"/>
            </w:tcBorders>
          </w:tcPr>
          <w:p w14:paraId="11759763"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nil"/>
              <w:bottom w:val="single" w:sz="4" w:space="0" w:color="auto"/>
              <w:right w:val="single" w:sz="4" w:space="0" w:color="auto"/>
            </w:tcBorders>
          </w:tcPr>
          <w:p w14:paraId="673D7440"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single" w:sz="4" w:space="0" w:color="auto"/>
              <w:bottom w:val="single" w:sz="4" w:space="0" w:color="auto"/>
              <w:right w:val="nil"/>
            </w:tcBorders>
          </w:tcPr>
          <w:p w14:paraId="3BA1996F" w14:textId="77777777" w:rsidR="00882008" w:rsidRPr="00032F47" w:rsidRDefault="00882008" w:rsidP="00CE2867">
            <w:pPr>
              <w:jc w:val="center"/>
              <w:rPr>
                <w:sz w:val="16"/>
                <w:szCs w:val="16"/>
              </w:rPr>
            </w:pPr>
            <w:r w:rsidRPr="00032F47">
              <w:rPr>
                <w:sz w:val="16"/>
                <w:szCs w:val="16"/>
              </w:rPr>
              <w:t>O</w:t>
            </w:r>
          </w:p>
        </w:tc>
        <w:tc>
          <w:tcPr>
            <w:tcW w:w="0" w:type="auto"/>
            <w:tcBorders>
              <w:top w:val="single" w:sz="4" w:space="0" w:color="auto"/>
              <w:left w:val="nil"/>
              <w:bottom w:val="single" w:sz="4" w:space="0" w:color="auto"/>
              <w:right w:val="nil"/>
            </w:tcBorders>
          </w:tcPr>
          <w:p w14:paraId="41881D87"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nil"/>
              <w:bottom w:val="single" w:sz="4" w:space="0" w:color="auto"/>
              <w:right w:val="nil"/>
            </w:tcBorders>
          </w:tcPr>
          <w:p w14:paraId="1DE19498"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nil"/>
              <w:bottom w:val="single" w:sz="4" w:space="0" w:color="auto"/>
              <w:right w:val="single" w:sz="4" w:space="0" w:color="auto"/>
            </w:tcBorders>
          </w:tcPr>
          <w:p w14:paraId="720E48CF" w14:textId="77777777" w:rsidR="00882008" w:rsidRPr="00032F47" w:rsidRDefault="00882008" w:rsidP="00CE2867">
            <w:pPr>
              <w:jc w:val="center"/>
              <w:rPr>
                <w:sz w:val="16"/>
                <w:szCs w:val="16"/>
              </w:rPr>
            </w:pPr>
            <w:r w:rsidRPr="00032F47">
              <w:rPr>
                <w:sz w:val="16"/>
                <w:szCs w:val="16"/>
              </w:rPr>
              <w:t>X</w:t>
            </w:r>
          </w:p>
        </w:tc>
        <w:tc>
          <w:tcPr>
            <w:tcW w:w="0" w:type="auto"/>
            <w:tcBorders>
              <w:top w:val="single" w:sz="4" w:space="0" w:color="auto"/>
              <w:left w:val="single" w:sz="4" w:space="0" w:color="auto"/>
              <w:bottom w:val="single" w:sz="4" w:space="0" w:color="auto"/>
              <w:right w:val="single" w:sz="4" w:space="0" w:color="auto"/>
            </w:tcBorders>
          </w:tcPr>
          <w:p w14:paraId="290C12E1" w14:textId="77777777" w:rsidR="00882008" w:rsidRPr="00032F47" w:rsidRDefault="00882008" w:rsidP="00CE2867">
            <w:pPr>
              <w:jc w:val="center"/>
              <w:rPr>
                <w:sz w:val="16"/>
                <w:szCs w:val="16"/>
              </w:rPr>
            </w:pPr>
            <w:r w:rsidRPr="00032F47">
              <w:rPr>
                <w:sz w:val="16"/>
                <w:szCs w:val="16"/>
              </w:rPr>
              <w:t>O</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tcPr>
          <w:p w14:paraId="458718B9" w14:textId="77777777" w:rsidR="00882008" w:rsidRPr="00D071C6" w:rsidRDefault="00882008" w:rsidP="00CE2867">
            <w:pPr>
              <w:jc w:val="center"/>
              <w:rPr>
                <w:sz w:val="16"/>
                <w:szCs w:val="16"/>
                <w:highlight w:val="cyan"/>
              </w:rPr>
            </w:pPr>
          </w:p>
        </w:tc>
      </w:tr>
      <w:tr w:rsidR="00F50DC8" w:rsidRPr="00720D25" w14:paraId="0ED3564B" w14:textId="77777777" w:rsidTr="00CC46D1">
        <w:tc>
          <w:tcPr>
            <w:tcW w:w="9019" w:type="dxa"/>
            <w:gridSpan w:val="12"/>
            <w:tcBorders>
              <w:top w:val="single" w:sz="4" w:space="0" w:color="auto"/>
              <w:left w:val="nil"/>
              <w:bottom w:val="nil"/>
              <w:right w:val="nil"/>
            </w:tcBorders>
            <w:shd w:val="clear" w:color="auto" w:fill="auto"/>
          </w:tcPr>
          <w:p w14:paraId="315E6EF4" w14:textId="4F8E67E7" w:rsidR="00F50DC8" w:rsidRPr="00D071C6" w:rsidRDefault="00F50DC8" w:rsidP="003060B0">
            <w:pPr>
              <w:rPr>
                <w:sz w:val="16"/>
                <w:szCs w:val="16"/>
                <w:highlight w:val="cyan"/>
              </w:rPr>
            </w:pPr>
            <w:r w:rsidRPr="00DC0B01">
              <w:rPr>
                <w:i/>
                <w:iCs/>
                <w:sz w:val="18"/>
                <w:szCs w:val="18"/>
              </w:rPr>
              <w:t>O: mapped; X: not mapped</w:t>
            </w:r>
          </w:p>
        </w:tc>
      </w:tr>
    </w:tbl>
    <w:p w14:paraId="3B36D3B8" w14:textId="69A731BF" w:rsidR="004B2602" w:rsidRDefault="004B2602" w:rsidP="004B2602"/>
    <w:p w14:paraId="2738FEDF" w14:textId="55DFAF04" w:rsidR="008B17E3" w:rsidRDefault="00D75615" w:rsidP="004B2602">
      <w:r>
        <w:t xml:space="preserve">Establishing a </w:t>
      </w:r>
      <w:r w:rsidR="008B17E3">
        <w:t>consistent mapping of GHG is not only challenging due to the difference approaches taken in the EF lists of the participating databases, but also further complicated by how LCIA methods might subsequently be applied</w:t>
      </w:r>
      <w:r>
        <w:t xml:space="preserve"> to these flows</w:t>
      </w:r>
      <w:r w:rsidR="008B17E3">
        <w:t xml:space="preserve">. </w:t>
      </w:r>
      <w:r>
        <w:t>A</w:t>
      </w:r>
      <w:r w:rsidR="00794572">
        <w:t xml:space="preserve">lternative ways of representing and characterizing flows for </w:t>
      </w:r>
      <w:r>
        <w:t xml:space="preserve">uptake </w:t>
      </w:r>
      <w:r w:rsidR="00794572">
        <w:t>and release of GHGs can still produce</w:t>
      </w:r>
      <w:r w:rsidR="008B17E3">
        <w:t xml:space="preserve"> same net result.</w:t>
      </w:r>
      <w:r w:rsidR="00794572">
        <w:t xml:space="preserve"> The tables above should be considered an attempt at bringing clarity to what the different EF lists contain and how these items align across the lists. </w:t>
      </w:r>
      <w:r w:rsidR="00FC60BC">
        <w:t xml:space="preserve">The expected consequences of the proposed mapping, in terms of LCIA consistency during format conversion, needs to be assessed more carefully in the future, e.g., as part of the GLAD-GLAM dialogue, to evaluate whether the mapping and/or LCIA implementation can be improved. </w:t>
      </w:r>
    </w:p>
    <w:p w14:paraId="58228C59" w14:textId="7E55D12A" w:rsidR="006C25D5" w:rsidRDefault="00A30FF4" w:rsidP="004B2602">
      <w:r>
        <w:t>Two cases</w:t>
      </w:r>
      <w:r w:rsidR="00345FCB">
        <w:t xml:space="preserve">, proving especially challenging during the project, warrants special consideration: firstly, the </w:t>
      </w:r>
      <w:r w:rsidR="00070448">
        <w:t>ILCD-EF</w:t>
      </w:r>
      <w:r w:rsidR="00345FCB">
        <w:t xml:space="preserve"> </w:t>
      </w:r>
      <w:r w:rsidR="00CC4023">
        <w:t>flow list</w:t>
      </w:r>
      <w:r w:rsidR="00365CAD">
        <w:t xml:space="preserve"> </w:t>
      </w:r>
      <w:r w:rsidR="00345FCB">
        <w:t xml:space="preserve">defines </w:t>
      </w:r>
      <w:r w:rsidR="00E15DFE">
        <w:t>four</w:t>
      </w:r>
      <w:r w:rsidR="00345FCB">
        <w:t xml:space="preserve"> </w:t>
      </w:r>
      <w:proofErr w:type="spellStart"/>
      <w:r w:rsidR="00345FCB">
        <w:t>flowables</w:t>
      </w:r>
      <w:proofErr w:type="spellEnd"/>
      <w:r w:rsidR="00345FCB">
        <w:t xml:space="preserve"> for the CO</w:t>
      </w:r>
      <w:r w:rsidR="00345FCB" w:rsidRPr="00345FCB">
        <w:rPr>
          <w:vertAlign w:val="subscript"/>
        </w:rPr>
        <w:t>2</w:t>
      </w:r>
      <w:r w:rsidR="00345FCB">
        <w:t xml:space="preserve"> as a resource in air, whereas the other list </w:t>
      </w:r>
      <w:r w:rsidR="00345FCB">
        <w:lastRenderedPageBreak/>
        <w:t xml:space="preserve">contain only one </w:t>
      </w:r>
      <w:r w:rsidR="009E549B">
        <w:t>CO</w:t>
      </w:r>
      <w:r w:rsidR="009E549B" w:rsidRPr="003060B0">
        <w:rPr>
          <w:vertAlign w:val="subscript"/>
        </w:rPr>
        <w:t>2</w:t>
      </w:r>
      <w:r w:rsidR="009E549B">
        <w:t xml:space="preserve"> resource flow </w:t>
      </w:r>
      <w:r w:rsidR="00345FCB" w:rsidRPr="005C696E">
        <w:t xml:space="preserve">each. </w:t>
      </w:r>
      <w:commentRangeStart w:id="208"/>
      <w:r w:rsidR="00345FCB" w:rsidRPr="003060B0">
        <w:t>The fossil CO</w:t>
      </w:r>
      <w:r w:rsidR="00345FCB" w:rsidRPr="003060B0">
        <w:rPr>
          <w:vertAlign w:val="subscript"/>
        </w:rPr>
        <w:t>2</w:t>
      </w:r>
      <w:r w:rsidR="00345FCB" w:rsidRPr="003060B0">
        <w:t xml:space="preserve"> resource in air in </w:t>
      </w:r>
      <w:r w:rsidR="00070448" w:rsidRPr="003060B0">
        <w:t>ILCD-EF</w:t>
      </w:r>
      <w:r w:rsidR="00345FCB" w:rsidRPr="003060B0">
        <w:t xml:space="preserve"> is mainly used when the origin of the CO</w:t>
      </w:r>
      <w:r w:rsidR="00345FCB" w:rsidRPr="003060B0">
        <w:rPr>
          <w:vertAlign w:val="subscript"/>
        </w:rPr>
        <w:t>2</w:t>
      </w:r>
      <w:r w:rsidR="00345FCB" w:rsidRPr="003060B0">
        <w:t xml:space="preserve"> input is known, e.g., for CO</w:t>
      </w:r>
      <w:r w:rsidR="00345FCB" w:rsidRPr="003060B0">
        <w:rPr>
          <w:vertAlign w:val="subscript"/>
        </w:rPr>
        <w:t>2</w:t>
      </w:r>
      <w:r w:rsidR="00345FCB" w:rsidRPr="003060B0">
        <w:t xml:space="preserve">-enriched </w:t>
      </w:r>
      <w:r w:rsidR="00365CAD" w:rsidRPr="003060B0">
        <w:t xml:space="preserve">in </w:t>
      </w:r>
      <w:r w:rsidR="00345FCB" w:rsidRPr="003060B0">
        <w:t>greenhouses.</w:t>
      </w:r>
      <w:r w:rsidR="00365CAD" w:rsidRPr="005C696E">
        <w:t xml:space="preserve"> </w:t>
      </w:r>
      <w:commentRangeEnd w:id="208"/>
      <w:r w:rsidR="009E549B" w:rsidRPr="005C696E">
        <w:rPr>
          <w:rStyle w:val="CommentReference"/>
        </w:rPr>
        <w:commentReference w:id="208"/>
      </w:r>
    </w:p>
    <w:p w14:paraId="6D3D5363" w14:textId="00270A82" w:rsidR="00E15DFE" w:rsidRDefault="00873A0C" w:rsidP="004B2602">
      <w:r>
        <w:t>T</w:t>
      </w:r>
      <w:r w:rsidR="00365CAD">
        <w:t>he second aspect</w:t>
      </w:r>
      <w:r>
        <w:t>, in contrast,</w:t>
      </w:r>
      <w:r w:rsidR="00365CAD">
        <w:t xml:space="preserve"> </w:t>
      </w:r>
      <w:r w:rsidR="007A520F">
        <w:t>concerns the different approaches used to account for uptake of carbon dioxide from the atmosphere</w:t>
      </w:r>
      <w:r w:rsidR="000D7759">
        <w:t xml:space="preserve"> (</w:t>
      </w:r>
      <w:r w:rsidR="009E549B">
        <w:t>i.e., the</w:t>
      </w:r>
      <w:r w:rsidR="000D7759">
        <w:t xml:space="preserve"> resource flow)</w:t>
      </w:r>
      <w:r w:rsidR="007A520F">
        <w:t xml:space="preserve"> in combination with the release of “short-rotation” carbon dioxide back to the atmosphere</w:t>
      </w:r>
      <w:r w:rsidR="000D7759">
        <w:t xml:space="preserve"> </w:t>
      </w:r>
      <w:r w:rsidR="009E549B">
        <w:t>(i.e., emissions of “biogenic” or “non-fossil” carbon dioxide</w:t>
      </w:r>
      <w:proofErr w:type="gramStart"/>
      <w:r w:rsidR="009E549B">
        <w:t xml:space="preserve">) </w:t>
      </w:r>
      <w:r w:rsidR="007A520F">
        <w:t>.</w:t>
      </w:r>
      <w:proofErr w:type="gramEnd"/>
      <w:r w:rsidR="00365CAD">
        <w:t xml:space="preserve"> </w:t>
      </w:r>
      <w:r w:rsidR="007A520F">
        <w:t>Two of the participating database systems</w:t>
      </w:r>
      <w:r w:rsidR="000D7759">
        <w:t xml:space="preserve"> (ecoinvent and </w:t>
      </w:r>
      <w:r w:rsidR="00070448">
        <w:t>ILCD-EF</w:t>
      </w:r>
      <w:r w:rsidR="000D7759">
        <w:t>)</w:t>
      </w:r>
      <w:r w:rsidR="007A520F">
        <w:t xml:space="preserve"> strive to balance</w:t>
      </w:r>
      <w:r w:rsidR="000D7759">
        <w:t xml:space="preserve"> biogenic carbon explicitly across </w:t>
      </w:r>
      <w:r w:rsidR="00455FEE">
        <w:t xml:space="preserve">the datasets and </w:t>
      </w:r>
      <w:r w:rsidR="000D7759">
        <w:t>product life cycles.</w:t>
      </w:r>
      <w:r w:rsidR="007A520F">
        <w:rPr>
          <w:rStyle w:val="FootnoteReference"/>
        </w:rPr>
        <w:footnoteReference w:id="13"/>
      </w:r>
      <w:r w:rsidR="007A520F">
        <w:t xml:space="preserve"> </w:t>
      </w:r>
      <w:r w:rsidR="000D7759">
        <w:t xml:space="preserve">IDEA’s </w:t>
      </w:r>
      <w:r w:rsidR="00CC4023">
        <w:t>flow list</w:t>
      </w:r>
      <w:r w:rsidR="000D7759">
        <w:t xml:space="preserve"> also contains a flow specifically for biogenic CO</w:t>
      </w:r>
      <w:r w:rsidR="000D7759" w:rsidRPr="000D7759">
        <w:rPr>
          <w:vertAlign w:val="subscript"/>
        </w:rPr>
        <w:t>2</w:t>
      </w:r>
      <w:r w:rsidR="000D7759">
        <w:t xml:space="preserve"> emissions to air, but uptake from the atmosphere is not accounted for systematically in the database. This approach rests on the assumption that </w:t>
      </w:r>
      <w:r w:rsidR="00E01046">
        <w:t>biogenic CO</w:t>
      </w:r>
      <w:r w:rsidR="00E01046" w:rsidRPr="00E01046">
        <w:rPr>
          <w:vertAlign w:val="subscript"/>
        </w:rPr>
        <w:t>2</w:t>
      </w:r>
      <w:r w:rsidR="00E01046">
        <w:t xml:space="preserve"> flows are not characterized in impact assessment, i.e., that the characterization factors </w:t>
      </w:r>
      <w:r w:rsidR="00455FEE">
        <w:t xml:space="preserve">applied </w:t>
      </w:r>
      <w:r w:rsidR="00E01046">
        <w:t xml:space="preserve">for both </w:t>
      </w:r>
      <w:r w:rsidR="00455FEE">
        <w:t xml:space="preserve">uptake </w:t>
      </w:r>
      <w:r w:rsidR="00E01046">
        <w:t>and release of biogenic CO2 are zero (0).</w:t>
      </w:r>
      <w:r w:rsidR="000D7759">
        <w:t xml:space="preserve"> </w:t>
      </w:r>
    </w:p>
    <w:p w14:paraId="68282574" w14:textId="3CD58CE5" w:rsidR="00E01046" w:rsidRDefault="00E01046" w:rsidP="004B2602">
      <w:r>
        <w:t xml:space="preserve">Finally, the </w:t>
      </w:r>
      <w:r w:rsidR="00CC4023">
        <w:t>flow list</w:t>
      </w:r>
      <w:r>
        <w:t xml:space="preserve"> of the Federal LCA Commons does not differentiate between </w:t>
      </w:r>
      <w:r w:rsidR="00F53739">
        <w:t>carbon origin</w:t>
      </w:r>
      <w:r>
        <w:t>s</w:t>
      </w:r>
      <w:r w:rsidR="00F53739">
        <w:t xml:space="preserve"> for the various GHG emissions.</w:t>
      </w:r>
      <w:r w:rsidR="00873A0C">
        <w:t xml:space="preserve"> </w:t>
      </w:r>
      <w:r>
        <w:t xml:space="preserve">Treating </w:t>
      </w:r>
      <w:r w:rsidR="00873A0C">
        <w:t>CO</w:t>
      </w:r>
      <w:r w:rsidR="00873A0C" w:rsidRPr="00873A0C">
        <w:rPr>
          <w:vertAlign w:val="subscript"/>
        </w:rPr>
        <w:t>2</w:t>
      </w:r>
      <w:r w:rsidR="00873A0C">
        <w:t xml:space="preserve"> emissions</w:t>
      </w:r>
      <w:r>
        <w:t xml:space="preserve"> </w:t>
      </w:r>
      <w:r w:rsidR="00873A0C">
        <w:t xml:space="preserve">of fossil and biogenic origins </w:t>
      </w:r>
      <w:r>
        <w:t>as “equal”, through</w:t>
      </w:r>
      <w:r w:rsidR="00873A0C">
        <w:t xml:space="preserve"> one common flow</w:t>
      </w:r>
      <w:r>
        <w:t>,</w:t>
      </w:r>
      <w:r w:rsidR="00873A0C">
        <w:t xml:space="preserve"> does not alter the impact on global warming</w:t>
      </w:r>
      <w:r>
        <w:t xml:space="preserve"> during format conversion</w:t>
      </w:r>
      <w:r w:rsidR="00873A0C">
        <w:t xml:space="preserve">, </w:t>
      </w:r>
      <w:proofErr w:type="gramStart"/>
      <w:r w:rsidR="00873A0C">
        <w:t>as long as</w:t>
      </w:r>
      <w:proofErr w:type="gramEnd"/>
      <w:r w:rsidR="00873A0C">
        <w:t xml:space="preserve"> the uptake of CO</w:t>
      </w:r>
      <w:r w:rsidR="00873A0C" w:rsidRPr="0000493E">
        <w:rPr>
          <w:vertAlign w:val="subscript"/>
        </w:rPr>
        <w:t>2</w:t>
      </w:r>
      <w:r w:rsidR="00873A0C">
        <w:t xml:space="preserve"> from the atmosphere (i.e., for the share of carbon </w:t>
      </w:r>
      <w:r>
        <w:t xml:space="preserve">otherwise </w:t>
      </w:r>
      <w:r w:rsidR="00873A0C">
        <w:t xml:space="preserve">considered biogenic) </w:t>
      </w:r>
      <w:r>
        <w:t>is also</w:t>
      </w:r>
      <w:r w:rsidR="00873A0C">
        <w:t xml:space="preserve"> </w:t>
      </w:r>
      <w:r>
        <w:t xml:space="preserve">assigned a </w:t>
      </w:r>
      <w:r w:rsidR="00873A0C">
        <w:t>characterization factor of -1</w:t>
      </w:r>
      <w:r>
        <w:t xml:space="preserve"> in subsequent impact assessment</w:t>
      </w:r>
      <w:r w:rsidR="00873A0C">
        <w:t xml:space="preserve">. But an inconsistency </w:t>
      </w:r>
      <w:r w:rsidR="00B474B5">
        <w:t xml:space="preserve">would be introduced if </w:t>
      </w:r>
      <w:r w:rsidR="00873A0C">
        <w:t>both uptake and release of biogenic/non-fossil CO</w:t>
      </w:r>
      <w:r w:rsidR="00873A0C" w:rsidRPr="0000493E">
        <w:rPr>
          <w:vertAlign w:val="subscript"/>
        </w:rPr>
        <w:t>2</w:t>
      </w:r>
      <w:r w:rsidR="00873A0C">
        <w:t xml:space="preserve"> </w:t>
      </w:r>
      <w:r w:rsidR="00B474B5">
        <w:t xml:space="preserve">were to be </w:t>
      </w:r>
      <w:r w:rsidR="00873A0C">
        <w:t>considered ‘climate-neutral’ and consequently assigned a characterization factor of 0 for global warming</w:t>
      </w:r>
      <w:r w:rsidR="00B474B5">
        <w:t xml:space="preserve"> potential</w:t>
      </w:r>
      <w:r w:rsidR="0095171C">
        <w:t>, or when carbon uptake is not included in the LCI</w:t>
      </w:r>
      <w:r w:rsidR="00873A0C">
        <w:t>.</w:t>
      </w:r>
      <w:r w:rsidR="0095171C">
        <w:t xml:space="preserve"> </w:t>
      </w:r>
    </w:p>
    <w:p w14:paraId="509BD6FE" w14:textId="5AEA3777" w:rsidR="00DA6DEB" w:rsidRDefault="00E15DFE" w:rsidP="004B2602">
      <w:r>
        <w:t xml:space="preserve">Rather than trying to anticipate all possible scenarios for the feasible combinations of source- and target-side </w:t>
      </w:r>
      <w:r w:rsidR="00CC4023">
        <w:t>flow list</w:t>
      </w:r>
      <w:r>
        <w:t xml:space="preserve">s, as well the LCIA implementation (i.e., </w:t>
      </w:r>
      <w:r w:rsidR="00DA6DEB">
        <w:t xml:space="preserve">GWP characterization factors of </w:t>
      </w:r>
      <w:r>
        <w:t>[</w:t>
      </w:r>
      <w:r w:rsidR="00DA6DEB">
        <w:t>0; 0] vs. [-1; 1]</w:t>
      </w:r>
      <w:r>
        <w:t>)</w:t>
      </w:r>
      <w:r w:rsidR="00DA6DEB">
        <w:t>, th</w:t>
      </w:r>
      <w:r>
        <w:t xml:space="preserve">e project team ultimately opted for a </w:t>
      </w:r>
      <w:r w:rsidR="00DA6DEB">
        <w:t>conservative approach: this meant that neither (unspecified) uptake CO</w:t>
      </w:r>
      <w:r w:rsidR="00DA6DEB" w:rsidRPr="0000493E">
        <w:rPr>
          <w:vertAlign w:val="subscript"/>
        </w:rPr>
        <w:t>2</w:t>
      </w:r>
      <w:r w:rsidR="00DA6DEB">
        <w:t xml:space="preserve"> from the atmosphere nor emissions of biogenic CO</w:t>
      </w:r>
      <w:r w:rsidR="00DA6DEB" w:rsidRPr="00DA6DEB">
        <w:rPr>
          <w:vertAlign w:val="subscript"/>
        </w:rPr>
        <w:t>2</w:t>
      </w:r>
      <w:r w:rsidR="00DA6DEB">
        <w:t xml:space="preserve"> to air were mapped, despite potentially yielding consistent results (if biogenic carbon is balanced across product life cycles). </w:t>
      </w:r>
      <w:r w:rsidR="00F63CDB">
        <w:t>One</w:t>
      </w:r>
      <w:r w:rsidR="00DA6DEB">
        <w:t xml:space="preserve"> </w:t>
      </w:r>
      <w:r w:rsidR="00F63CDB">
        <w:t xml:space="preserve">main </w:t>
      </w:r>
      <w:r w:rsidR="00DA6DEB">
        <w:t>exception w</w:t>
      </w:r>
      <w:r w:rsidR="00F63CDB">
        <w:t>as</w:t>
      </w:r>
      <w:r w:rsidR="00DA6DEB">
        <w:t xml:space="preserve"> made</w:t>
      </w:r>
      <w:r w:rsidR="00F63CDB">
        <w:t xml:space="preserve"> for mapping b</w:t>
      </w:r>
      <w:r w:rsidR="00F63CDB" w:rsidRPr="00F63CDB">
        <w:t xml:space="preserve">etween ecoinvent and </w:t>
      </w:r>
      <w:r w:rsidR="00070448">
        <w:t>ILCD-EF</w:t>
      </w:r>
      <w:r w:rsidR="00F63CDB">
        <w:t>,</w:t>
      </w:r>
      <w:r w:rsidR="00DA6DEB">
        <w:t xml:space="preserve"> as the risk of distortions during format conversion </w:t>
      </w:r>
      <w:r w:rsidR="00F63CDB">
        <w:t>in this case</w:t>
      </w:r>
      <w:r w:rsidR="00DA6DEB">
        <w:t xml:space="preserve"> </w:t>
      </w:r>
      <w:r w:rsidR="00F63CDB">
        <w:t>was</w:t>
      </w:r>
      <w:r w:rsidR="00DA6DEB">
        <w:t xml:space="preserve"> considered rather low:</w:t>
      </w:r>
    </w:p>
    <w:p w14:paraId="341833C3" w14:textId="5EDB42A7" w:rsidR="00F63CDB" w:rsidRDefault="00F63CDB" w:rsidP="00F63CDB">
      <w:pPr>
        <w:pStyle w:val="ListParagraph"/>
        <w:numPr>
          <w:ilvl w:val="0"/>
          <w:numId w:val="25"/>
        </w:numPr>
      </w:pPr>
      <w:r>
        <w:t xml:space="preserve">Uptake: ‘carbon dioxide, in air’ </w:t>
      </w:r>
      <w:r>
        <w:rPr>
          <w:rFonts w:ascii="Times New Roman" w:hAnsi="Times New Roman" w:cs="Times New Roman"/>
        </w:rPr>
        <w:t>↔</w:t>
      </w:r>
      <w:r>
        <w:t xml:space="preserve"> ‘carbon dioxide (biogenic)’</w:t>
      </w:r>
    </w:p>
    <w:p w14:paraId="07393657" w14:textId="1D20DA4E" w:rsidR="00F63CDB" w:rsidRDefault="00F63CDB" w:rsidP="00F63CDB">
      <w:pPr>
        <w:pStyle w:val="ListParagraph"/>
        <w:numPr>
          <w:ilvl w:val="0"/>
          <w:numId w:val="25"/>
        </w:numPr>
      </w:pPr>
      <w:r>
        <w:t xml:space="preserve">Release: ‘carbon dioxide, non-fossil’ </w:t>
      </w:r>
      <w:r>
        <w:rPr>
          <w:rFonts w:ascii="Times New Roman" w:hAnsi="Times New Roman" w:cs="Times New Roman"/>
        </w:rPr>
        <w:t>↔</w:t>
      </w:r>
      <w:r>
        <w:t xml:space="preserve"> ‘carbon dioxide (biogenic)’</w:t>
      </w:r>
    </w:p>
    <w:p w14:paraId="3AA234FE" w14:textId="7BD7D29B" w:rsidR="00C10474" w:rsidRDefault="00C10474">
      <w:pPr>
        <w:rPr>
          <w:highlight w:val="red"/>
        </w:rPr>
      </w:pPr>
      <w:r>
        <w:rPr>
          <w:highlight w:val="red"/>
        </w:rPr>
        <w:br w:type="page"/>
      </w:r>
    </w:p>
    <w:p w14:paraId="07B01E16" w14:textId="41204B77" w:rsidR="00DC106F" w:rsidRDefault="00DC1CED" w:rsidP="00DC1CED">
      <w:pPr>
        <w:pStyle w:val="Heading3"/>
      </w:pPr>
      <w:bookmarkStart w:id="209" w:name="_Ref83845505"/>
      <w:bookmarkStart w:id="210" w:name="_Toc89114929"/>
      <w:r>
        <w:lastRenderedPageBreak/>
        <w:t>Mapping of elements vs. ions</w:t>
      </w:r>
      <w:r w:rsidR="00EF3D80">
        <w:t xml:space="preserve"> vs. compounds</w:t>
      </w:r>
      <w:r w:rsidR="003B452F">
        <w:t xml:space="preserve"> (unspecified)</w:t>
      </w:r>
      <w:bookmarkEnd w:id="209"/>
      <w:bookmarkEnd w:id="210"/>
    </w:p>
    <w:p w14:paraId="65125BDB" w14:textId="665EBED3" w:rsidR="00924BBE" w:rsidRDefault="00FA3C97" w:rsidP="00DC106F">
      <w:pPr>
        <w:rPr>
          <w:i/>
          <w:iCs/>
        </w:rPr>
      </w:pPr>
      <w:r w:rsidRPr="00866D16">
        <w:rPr>
          <w:lang w:eastAsia="ja-JP"/>
        </w:rPr>
        <w:t>E</w:t>
      </w:r>
      <w:r w:rsidR="008E1128" w:rsidRPr="00866D16">
        <w:rPr>
          <w:lang w:eastAsia="ja-JP"/>
        </w:rPr>
        <w:t xml:space="preserve">missions of </w:t>
      </w:r>
      <w:r w:rsidR="002A761E" w:rsidRPr="00866D16">
        <w:rPr>
          <w:lang w:eastAsia="ja-JP"/>
        </w:rPr>
        <w:t xml:space="preserve">elements especially various </w:t>
      </w:r>
      <w:r w:rsidR="00924BBE" w:rsidRPr="00866D16">
        <w:rPr>
          <w:lang w:eastAsia="ja-JP"/>
        </w:rPr>
        <w:t xml:space="preserve">metals </w:t>
      </w:r>
      <w:r w:rsidRPr="00866D16">
        <w:rPr>
          <w:lang w:eastAsia="ja-JP"/>
        </w:rPr>
        <w:t xml:space="preserve">to the environment are </w:t>
      </w:r>
      <w:r w:rsidR="008E1128" w:rsidRPr="00866D16">
        <w:rPr>
          <w:lang w:eastAsia="ja-JP"/>
        </w:rPr>
        <w:t xml:space="preserve">also </w:t>
      </w:r>
      <w:r w:rsidRPr="00866D16">
        <w:rPr>
          <w:lang w:eastAsia="ja-JP"/>
        </w:rPr>
        <w:t xml:space="preserve">known to have significant </w:t>
      </w:r>
      <w:r w:rsidR="008E1128" w:rsidRPr="00866D16">
        <w:rPr>
          <w:lang w:eastAsia="ja-JP"/>
        </w:rPr>
        <w:t>toxicity impacts</w:t>
      </w:r>
      <w:r w:rsidRPr="00866D16">
        <w:rPr>
          <w:lang w:eastAsia="ja-JP"/>
        </w:rPr>
        <w:t xml:space="preserve">. However, these elementary flows are implemented </w:t>
      </w:r>
      <w:r w:rsidR="006F1BBA" w:rsidRPr="00866D16">
        <w:rPr>
          <w:lang w:eastAsia="ja-JP"/>
        </w:rPr>
        <w:t xml:space="preserve">in various forms and can be roughly categorized </w:t>
      </w:r>
      <w:r w:rsidRPr="00866D16">
        <w:rPr>
          <w:lang w:eastAsia="ja-JP"/>
        </w:rPr>
        <w:t xml:space="preserve">as </w:t>
      </w:r>
      <w:r w:rsidR="002A761E" w:rsidRPr="00866D16">
        <w:rPr>
          <w:lang w:eastAsia="ja-JP"/>
        </w:rPr>
        <w:t>“</w:t>
      </w:r>
      <w:r w:rsidRPr="00866D16">
        <w:rPr>
          <w:lang w:eastAsia="ja-JP"/>
        </w:rPr>
        <w:t>ions with values</w:t>
      </w:r>
      <w:r w:rsidR="002A761E" w:rsidRPr="00866D16">
        <w:rPr>
          <w:lang w:eastAsia="ja-JP"/>
        </w:rPr>
        <w:t>”</w:t>
      </w:r>
      <w:r w:rsidR="00B474B5">
        <w:rPr>
          <w:lang w:eastAsia="ja-JP"/>
        </w:rPr>
        <w:t xml:space="preserve"> (specific oxidation states)</w:t>
      </w:r>
      <w:r w:rsidRPr="00866D16">
        <w:rPr>
          <w:lang w:eastAsia="ja-JP"/>
        </w:rPr>
        <w:t xml:space="preserve">, </w:t>
      </w:r>
      <w:r w:rsidR="002A761E" w:rsidRPr="00866D16">
        <w:rPr>
          <w:lang w:eastAsia="ja-JP"/>
        </w:rPr>
        <w:t>“</w:t>
      </w:r>
      <w:r w:rsidRPr="00866D16">
        <w:rPr>
          <w:lang w:eastAsia="ja-JP"/>
        </w:rPr>
        <w:t>ion</w:t>
      </w:r>
      <w:r w:rsidR="002A761E" w:rsidRPr="00866D16">
        <w:rPr>
          <w:lang w:eastAsia="ja-JP"/>
        </w:rPr>
        <w:t xml:space="preserve"> without value</w:t>
      </w:r>
      <w:r w:rsidR="00B474B5">
        <w:rPr>
          <w:lang w:eastAsia="ja-JP"/>
        </w:rPr>
        <w:t>s</w:t>
      </w:r>
      <w:r w:rsidR="002A761E" w:rsidRPr="00866D16">
        <w:rPr>
          <w:lang w:eastAsia="ja-JP"/>
        </w:rPr>
        <w:t>”</w:t>
      </w:r>
      <w:r w:rsidR="00B474B5">
        <w:rPr>
          <w:lang w:eastAsia="ja-JP"/>
        </w:rPr>
        <w:t xml:space="preserve"> (unspecified oxidation states)</w:t>
      </w:r>
      <w:r w:rsidRPr="00866D16">
        <w:rPr>
          <w:lang w:eastAsia="ja-JP"/>
        </w:rPr>
        <w:t xml:space="preserve">, </w:t>
      </w:r>
      <w:r w:rsidR="002A761E" w:rsidRPr="00866D16">
        <w:rPr>
          <w:lang w:eastAsia="ja-JP"/>
        </w:rPr>
        <w:t>“</w:t>
      </w:r>
      <w:r w:rsidRPr="00866D16">
        <w:rPr>
          <w:lang w:eastAsia="ja-JP"/>
        </w:rPr>
        <w:t>element</w:t>
      </w:r>
      <w:r w:rsidR="002A761E" w:rsidRPr="00866D16">
        <w:rPr>
          <w:lang w:eastAsia="ja-JP"/>
        </w:rPr>
        <w:t>”</w:t>
      </w:r>
      <w:r w:rsidRPr="00866D16">
        <w:rPr>
          <w:lang w:eastAsia="ja-JP"/>
        </w:rPr>
        <w:t xml:space="preserve">, </w:t>
      </w:r>
      <w:r w:rsidR="002A761E" w:rsidRPr="00866D16">
        <w:rPr>
          <w:lang w:eastAsia="ja-JP"/>
        </w:rPr>
        <w:t>“</w:t>
      </w:r>
      <w:r w:rsidRPr="00866D16">
        <w:rPr>
          <w:lang w:eastAsia="ja-JP"/>
        </w:rPr>
        <w:t>element compounds</w:t>
      </w:r>
      <w:r w:rsidR="002A761E" w:rsidRPr="00866D16">
        <w:rPr>
          <w:lang w:eastAsia="ja-JP"/>
        </w:rPr>
        <w:t>”</w:t>
      </w:r>
      <w:r w:rsidR="00B474B5">
        <w:rPr>
          <w:lang w:eastAsia="ja-JP"/>
        </w:rPr>
        <w:t>,</w:t>
      </w:r>
      <w:r w:rsidRPr="00866D16">
        <w:rPr>
          <w:lang w:eastAsia="ja-JP"/>
        </w:rPr>
        <w:t xml:space="preserve"> and </w:t>
      </w:r>
      <w:r w:rsidR="002A761E" w:rsidRPr="00866D16">
        <w:rPr>
          <w:lang w:eastAsia="ja-JP"/>
        </w:rPr>
        <w:t>“</w:t>
      </w:r>
      <w:r w:rsidRPr="00866D16">
        <w:rPr>
          <w:lang w:eastAsia="ja-JP"/>
        </w:rPr>
        <w:t>element and element compounds</w:t>
      </w:r>
      <w:r w:rsidR="002A761E" w:rsidRPr="00866D16">
        <w:rPr>
          <w:lang w:eastAsia="ja-JP"/>
        </w:rPr>
        <w:t>”</w:t>
      </w:r>
      <w:r w:rsidR="005422D6" w:rsidRPr="005422D6">
        <w:t xml:space="preserve"> </w:t>
      </w:r>
      <w:r w:rsidR="005422D6">
        <w:t>(see table below)</w:t>
      </w:r>
      <w:r w:rsidR="002A761E">
        <w:rPr>
          <w:i/>
          <w:iCs/>
          <w:lang w:eastAsia="ja-JP"/>
        </w:rPr>
        <w:t>.</w:t>
      </w:r>
      <w:r>
        <w:rPr>
          <w:i/>
          <w:iCs/>
          <w:lang w:eastAsia="ja-JP"/>
        </w:rPr>
        <w:t xml:space="preserve"> </w:t>
      </w:r>
    </w:p>
    <w:tbl>
      <w:tblPr>
        <w:tblStyle w:val="TableGrid"/>
        <w:tblW w:w="0" w:type="auto"/>
        <w:tblLook w:val="04A0" w:firstRow="1" w:lastRow="0" w:firstColumn="1" w:lastColumn="0" w:noHBand="0" w:noVBand="1"/>
      </w:tblPr>
      <w:tblGrid>
        <w:gridCol w:w="2547"/>
        <w:gridCol w:w="3685"/>
        <w:gridCol w:w="2787"/>
      </w:tblGrid>
      <w:tr w:rsidR="00FA3C97" w14:paraId="2304D27C" w14:textId="77777777" w:rsidTr="00866D16">
        <w:tc>
          <w:tcPr>
            <w:tcW w:w="2547" w:type="dxa"/>
            <w:shd w:val="clear" w:color="auto" w:fill="BFBFBF" w:themeFill="background1" w:themeFillShade="BF"/>
          </w:tcPr>
          <w:p w14:paraId="78E53E25" w14:textId="2955F2B9" w:rsidR="00FA3C97" w:rsidRDefault="00B474B5" w:rsidP="00DC106F">
            <w:pPr>
              <w:rPr>
                <w:i/>
                <w:iCs/>
                <w:lang w:eastAsia="ja-JP"/>
              </w:rPr>
            </w:pPr>
            <w:r>
              <w:rPr>
                <w:i/>
                <w:iCs/>
                <w:lang w:eastAsia="ja-JP"/>
              </w:rPr>
              <w:t>Notation</w:t>
            </w:r>
          </w:p>
        </w:tc>
        <w:tc>
          <w:tcPr>
            <w:tcW w:w="3685" w:type="dxa"/>
            <w:shd w:val="clear" w:color="auto" w:fill="BFBFBF" w:themeFill="background1" w:themeFillShade="BF"/>
          </w:tcPr>
          <w:p w14:paraId="0D8E1026" w14:textId="2B2AB44D" w:rsidR="00FA3C97" w:rsidRDefault="00FA3C97" w:rsidP="00DC106F">
            <w:pPr>
              <w:rPr>
                <w:i/>
                <w:iCs/>
                <w:lang w:eastAsia="ja-JP"/>
              </w:rPr>
            </w:pPr>
            <w:r>
              <w:rPr>
                <w:rFonts w:hint="eastAsia"/>
                <w:i/>
                <w:iCs/>
                <w:lang w:eastAsia="ja-JP"/>
              </w:rPr>
              <w:t>M</w:t>
            </w:r>
            <w:r>
              <w:rPr>
                <w:i/>
                <w:iCs/>
                <w:lang w:eastAsia="ja-JP"/>
              </w:rPr>
              <w:t>eaning</w:t>
            </w:r>
          </w:p>
        </w:tc>
        <w:tc>
          <w:tcPr>
            <w:tcW w:w="2787" w:type="dxa"/>
            <w:shd w:val="clear" w:color="auto" w:fill="BFBFBF" w:themeFill="background1" w:themeFillShade="BF"/>
          </w:tcPr>
          <w:p w14:paraId="1E0E3B47" w14:textId="3408DD5D" w:rsidR="00FA3C97" w:rsidRDefault="00FA3C97" w:rsidP="00DC106F">
            <w:pPr>
              <w:rPr>
                <w:i/>
                <w:iCs/>
                <w:lang w:eastAsia="ja-JP"/>
              </w:rPr>
            </w:pPr>
            <w:r>
              <w:rPr>
                <w:rFonts w:hint="eastAsia"/>
                <w:i/>
                <w:iCs/>
                <w:lang w:eastAsia="ja-JP"/>
              </w:rPr>
              <w:t>E</w:t>
            </w:r>
            <w:r>
              <w:rPr>
                <w:i/>
                <w:iCs/>
                <w:lang w:eastAsia="ja-JP"/>
              </w:rPr>
              <w:t>xamples</w:t>
            </w:r>
          </w:p>
        </w:tc>
      </w:tr>
      <w:tr w:rsidR="00FA3C97" w14:paraId="3E89112D" w14:textId="77777777" w:rsidTr="00866D16">
        <w:tc>
          <w:tcPr>
            <w:tcW w:w="2547" w:type="dxa"/>
          </w:tcPr>
          <w:p w14:paraId="0B0BA1A9" w14:textId="5476BBA0" w:rsidR="00FA3C97" w:rsidRDefault="00FA3C97" w:rsidP="00DC106F">
            <w:pPr>
              <w:rPr>
                <w:i/>
                <w:iCs/>
                <w:lang w:eastAsia="ja-JP"/>
              </w:rPr>
            </w:pPr>
            <w:r>
              <w:rPr>
                <w:i/>
                <w:iCs/>
                <w:lang w:eastAsia="ja-JP"/>
              </w:rPr>
              <w:t>ion(x)</w:t>
            </w:r>
          </w:p>
        </w:tc>
        <w:tc>
          <w:tcPr>
            <w:tcW w:w="3685" w:type="dxa"/>
          </w:tcPr>
          <w:p w14:paraId="5845963A" w14:textId="614D661E" w:rsidR="00FA3C97" w:rsidRDefault="00FA3C97" w:rsidP="00DC106F">
            <w:pPr>
              <w:rPr>
                <w:i/>
                <w:iCs/>
                <w:lang w:eastAsia="ja-JP"/>
              </w:rPr>
            </w:pPr>
            <w:r>
              <w:rPr>
                <w:i/>
                <w:iCs/>
                <w:lang w:eastAsia="ja-JP"/>
              </w:rPr>
              <w:t xml:space="preserve">Element ions with </w:t>
            </w:r>
            <w:r w:rsidR="00B474B5">
              <w:rPr>
                <w:i/>
                <w:iCs/>
                <w:lang w:eastAsia="ja-JP"/>
              </w:rPr>
              <w:t>oxidation state</w:t>
            </w:r>
          </w:p>
        </w:tc>
        <w:tc>
          <w:tcPr>
            <w:tcW w:w="2787" w:type="dxa"/>
          </w:tcPr>
          <w:p w14:paraId="00A11401" w14:textId="216AE795" w:rsidR="00FA3C97" w:rsidRDefault="00FA3C97" w:rsidP="00DC106F">
            <w:pPr>
              <w:rPr>
                <w:i/>
                <w:iCs/>
                <w:lang w:eastAsia="ja-JP"/>
              </w:rPr>
            </w:pPr>
            <w:r>
              <w:rPr>
                <w:i/>
                <w:iCs/>
                <w:lang w:eastAsia="ja-JP"/>
              </w:rPr>
              <w:t>copper(iii)</w:t>
            </w:r>
          </w:p>
        </w:tc>
      </w:tr>
      <w:tr w:rsidR="00FA3C97" w14:paraId="2F8E4823" w14:textId="77777777" w:rsidTr="00866D16">
        <w:tc>
          <w:tcPr>
            <w:tcW w:w="2547" w:type="dxa"/>
          </w:tcPr>
          <w:p w14:paraId="2B64C8A3" w14:textId="7D532AE4" w:rsidR="00FA3C97" w:rsidRDefault="00FA3C97" w:rsidP="00DC106F">
            <w:pPr>
              <w:rPr>
                <w:i/>
                <w:iCs/>
                <w:lang w:eastAsia="ja-JP"/>
              </w:rPr>
            </w:pPr>
            <w:r>
              <w:rPr>
                <w:i/>
                <w:iCs/>
                <w:lang w:eastAsia="ja-JP"/>
              </w:rPr>
              <w:t>ion</w:t>
            </w:r>
          </w:p>
        </w:tc>
        <w:tc>
          <w:tcPr>
            <w:tcW w:w="3685" w:type="dxa"/>
          </w:tcPr>
          <w:p w14:paraId="5471D9A0" w14:textId="71536E9A" w:rsidR="00FA3C97" w:rsidRDefault="00FA3C97" w:rsidP="00DC106F">
            <w:pPr>
              <w:rPr>
                <w:i/>
                <w:iCs/>
                <w:lang w:eastAsia="ja-JP"/>
              </w:rPr>
            </w:pPr>
            <w:r>
              <w:rPr>
                <w:rFonts w:hint="eastAsia"/>
                <w:i/>
                <w:iCs/>
                <w:lang w:eastAsia="ja-JP"/>
              </w:rPr>
              <w:t>E</w:t>
            </w:r>
            <w:r>
              <w:rPr>
                <w:i/>
                <w:iCs/>
                <w:lang w:eastAsia="ja-JP"/>
              </w:rPr>
              <w:t xml:space="preserve">lement ions without </w:t>
            </w:r>
            <w:r w:rsidR="00B474B5">
              <w:rPr>
                <w:i/>
                <w:iCs/>
                <w:lang w:eastAsia="ja-JP"/>
              </w:rPr>
              <w:t>oxidation state</w:t>
            </w:r>
          </w:p>
        </w:tc>
        <w:tc>
          <w:tcPr>
            <w:tcW w:w="2787" w:type="dxa"/>
          </w:tcPr>
          <w:p w14:paraId="2EB6A2BF" w14:textId="327E0E9A" w:rsidR="00FA3C97" w:rsidRDefault="00FA3C97" w:rsidP="00DC106F">
            <w:pPr>
              <w:rPr>
                <w:i/>
                <w:iCs/>
                <w:lang w:eastAsia="ja-JP"/>
              </w:rPr>
            </w:pPr>
            <w:r>
              <w:rPr>
                <w:rFonts w:hint="eastAsia"/>
                <w:i/>
                <w:iCs/>
                <w:lang w:eastAsia="ja-JP"/>
              </w:rPr>
              <w:t>C</w:t>
            </w:r>
            <w:r>
              <w:rPr>
                <w:i/>
                <w:iCs/>
                <w:lang w:eastAsia="ja-JP"/>
              </w:rPr>
              <w:t>opper, ion</w:t>
            </w:r>
          </w:p>
        </w:tc>
      </w:tr>
      <w:tr w:rsidR="00FA3C97" w14:paraId="56461FE7" w14:textId="77777777" w:rsidTr="00866D16">
        <w:tc>
          <w:tcPr>
            <w:tcW w:w="2547" w:type="dxa"/>
          </w:tcPr>
          <w:p w14:paraId="00723CE3" w14:textId="05D99D91" w:rsidR="00FA3C97" w:rsidRDefault="00FA3C97" w:rsidP="00DC106F">
            <w:pPr>
              <w:rPr>
                <w:i/>
                <w:iCs/>
                <w:lang w:eastAsia="ja-JP"/>
              </w:rPr>
            </w:pPr>
            <w:r>
              <w:rPr>
                <w:i/>
                <w:iCs/>
                <w:lang w:eastAsia="ja-JP"/>
              </w:rPr>
              <w:t>element</w:t>
            </w:r>
          </w:p>
        </w:tc>
        <w:tc>
          <w:tcPr>
            <w:tcW w:w="3685" w:type="dxa"/>
          </w:tcPr>
          <w:p w14:paraId="39967F98" w14:textId="50BAD41E" w:rsidR="00FA3C97" w:rsidRDefault="00FA3C97" w:rsidP="00DC106F">
            <w:pPr>
              <w:rPr>
                <w:i/>
                <w:iCs/>
                <w:lang w:eastAsia="ja-JP"/>
              </w:rPr>
            </w:pPr>
            <w:r>
              <w:rPr>
                <w:rFonts w:hint="eastAsia"/>
                <w:i/>
                <w:iCs/>
                <w:lang w:eastAsia="ja-JP"/>
              </w:rPr>
              <w:t>E</w:t>
            </w:r>
            <w:r>
              <w:rPr>
                <w:i/>
                <w:iCs/>
                <w:lang w:eastAsia="ja-JP"/>
              </w:rPr>
              <w:t xml:space="preserve">lement </w:t>
            </w:r>
            <w:r w:rsidR="00B474B5">
              <w:rPr>
                <w:i/>
                <w:iCs/>
                <w:lang w:eastAsia="ja-JP"/>
              </w:rPr>
              <w:t>(</w:t>
            </w:r>
            <w:r>
              <w:rPr>
                <w:i/>
                <w:iCs/>
                <w:lang w:eastAsia="ja-JP"/>
              </w:rPr>
              <w:t>name</w:t>
            </w:r>
            <w:r w:rsidR="00B474B5">
              <w:rPr>
                <w:i/>
                <w:iCs/>
                <w:lang w:eastAsia="ja-JP"/>
              </w:rPr>
              <w:t>)</w:t>
            </w:r>
            <w:r>
              <w:rPr>
                <w:i/>
                <w:iCs/>
                <w:lang w:eastAsia="ja-JP"/>
              </w:rPr>
              <w:t xml:space="preserve"> only</w:t>
            </w:r>
          </w:p>
        </w:tc>
        <w:tc>
          <w:tcPr>
            <w:tcW w:w="2787" w:type="dxa"/>
          </w:tcPr>
          <w:p w14:paraId="5DA9CDB9" w14:textId="7F803A84" w:rsidR="00FA3C97" w:rsidRDefault="00FA3C97" w:rsidP="00DC106F">
            <w:pPr>
              <w:rPr>
                <w:i/>
                <w:iCs/>
                <w:lang w:eastAsia="ja-JP"/>
              </w:rPr>
            </w:pPr>
            <w:r>
              <w:rPr>
                <w:rFonts w:hint="eastAsia"/>
                <w:i/>
                <w:iCs/>
                <w:lang w:eastAsia="ja-JP"/>
              </w:rPr>
              <w:t>C</w:t>
            </w:r>
            <w:r>
              <w:rPr>
                <w:i/>
                <w:iCs/>
                <w:lang w:eastAsia="ja-JP"/>
              </w:rPr>
              <w:t>opper</w:t>
            </w:r>
          </w:p>
        </w:tc>
      </w:tr>
      <w:tr w:rsidR="00FA3C97" w14:paraId="425BE947" w14:textId="77777777" w:rsidTr="00866D16">
        <w:tc>
          <w:tcPr>
            <w:tcW w:w="2547" w:type="dxa"/>
          </w:tcPr>
          <w:p w14:paraId="5B42B7C2" w14:textId="28C704C1" w:rsidR="00FA3C97" w:rsidRDefault="00B474B5" w:rsidP="00DC106F">
            <w:pPr>
              <w:rPr>
                <w:i/>
                <w:iCs/>
                <w:lang w:eastAsia="ja-JP"/>
              </w:rPr>
            </w:pPr>
            <w:r>
              <w:rPr>
                <w:i/>
                <w:iCs/>
                <w:lang w:eastAsia="ja-JP"/>
              </w:rPr>
              <w:t>c</w:t>
            </w:r>
            <w:r w:rsidR="00FA3C97">
              <w:rPr>
                <w:i/>
                <w:iCs/>
                <w:lang w:eastAsia="ja-JP"/>
              </w:rPr>
              <w:t>ompounds</w:t>
            </w:r>
          </w:p>
        </w:tc>
        <w:tc>
          <w:tcPr>
            <w:tcW w:w="3685" w:type="dxa"/>
          </w:tcPr>
          <w:p w14:paraId="29907B53" w14:textId="760E2EDC" w:rsidR="00FA3C97" w:rsidRDefault="00B474B5" w:rsidP="00DC106F">
            <w:pPr>
              <w:rPr>
                <w:i/>
                <w:iCs/>
                <w:lang w:eastAsia="ja-JP"/>
              </w:rPr>
            </w:pPr>
            <w:r>
              <w:rPr>
                <w:i/>
                <w:iCs/>
                <w:lang w:eastAsia="ja-JP"/>
              </w:rPr>
              <w:t xml:space="preserve">Unspecified </w:t>
            </w:r>
            <w:r w:rsidR="00FA3C97">
              <w:rPr>
                <w:i/>
                <w:iCs/>
                <w:lang w:eastAsia="ja-JP"/>
              </w:rPr>
              <w:t>compounds</w:t>
            </w:r>
            <w:r>
              <w:rPr>
                <w:i/>
                <w:iCs/>
                <w:lang w:eastAsia="ja-JP"/>
              </w:rPr>
              <w:t xml:space="preserve"> of an element</w:t>
            </w:r>
          </w:p>
        </w:tc>
        <w:tc>
          <w:tcPr>
            <w:tcW w:w="2787" w:type="dxa"/>
          </w:tcPr>
          <w:p w14:paraId="26D7DD92" w14:textId="669A0B91" w:rsidR="00FA3C97" w:rsidRDefault="00FA3C97" w:rsidP="00DC106F">
            <w:pPr>
              <w:rPr>
                <w:i/>
                <w:iCs/>
                <w:lang w:eastAsia="ja-JP"/>
              </w:rPr>
            </w:pPr>
            <w:r>
              <w:rPr>
                <w:rFonts w:hint="eastAsia"/>
                <w:i/>
                <w:iCs/>
                <w:lang w:eastAsia="ja-JP"/>
              </w:rPr>
              <w:t>C</w:t>
            </w:r>
            <w:r>
              <w:rPr>
                <w:i/>
                <w:iCs/>
                <w:lang w:eastAsia="ja-JP"/>
              </w:rPr>
              <w:t>opper compounds</w:t>
            </w:r>
          </w:p>
        </w:tc>
      </w:tr>
      <w:tr w:rsidR="00FA3C97" w14:paraId="17A1070D" w14:textId="77777777" w:rsidTr="00866D16">
        <w:tc>
          <w:tcPr>
            <w:tcW w:w="2547" w:type="dxa"/>
          </w:tcPr>
          <w:p w14:paraId="76F240D9" w14:textId="7948C6D5" w:rsidR="00FA3C97" w:rsidRDefault="00FA3C97" w:rsidP="00DC106F">
            <w:pPr>
              <w:rPr>
                <w:i/>
                <w:iCs/>
                <w:lang w:eastAsia="ja-JP"/>
              </w:rPr>
            </w:pPr>
            <w:r>
              <w:rPr>
                <w:i/>
                <w:iCs/>
                <w:lang w:eastAsia="ja-JP"/>
              </w:rPr>
              <w:t>elements and compounds</w:t>
            </w:r>
          </w:p>
        </w:tc>
        <w:tc>
          <w:tcPr>
            <w:tcW w:w="3685" w:type="dxa"/>
          </w:tcPr>
          <w:p w14:paraId="46AEAE42" w14:textId="37CE6891" w:rsidR="00FA3C97" w:rsidRDefault="00FA3C97" w:rsidP="00DC106F">
            <w:pPr>
              <w:rPr>
                <w:i/>
                <w:iCs/>
                <w:lang w:eastAsia="ja-JP"/>
              </w:rPr>
            </w:pPr>
            <w:r>
              <w:rPr>
                <w:rFonts w:hint="eastAsia"/>
                <w:i/>
                <w:iCs/>
                <w:lang w:eastAsia="ja-JP"/>
              </w:rPr>
              <w:t>E</w:t>
            </w:r>
            <w:r>
              <w:rPr>
                <w:i/>
                <w:iCs/>
                <w:lang w:eastAsia="ja-JP"/>
              </w:rPr>
              <w:t>lement and element compounds</w:t>
            </w:r>
          </w:p>
        </w:tc>
        <w:tc>
          <w:tcPr>
            <w:tcW w:w="2787" w:type="dxa"/>
          </w:tcPr>
          <w:p w14:paraId="365FE355" w14:textId="13EE7B07" w:rsidR="00FA3C97" w:rsidRDefault="006F1BBA" w:rsidP="00DC106F">
            <w:pPr>
              <w:rPr>
                <w:i/>
                <w:iCs/>
                <w:lang w:eastAsia="ja-JP"/>
              </w:rPr>
            </w:pPr>
            <w:r>
              <w:rPr>
                <w:rFonts w:hint="eastAsia"/>
                <w:i/>
                <w:iCs/>
                <w:lang w:eastAsia="ja-JP"/>
              </w:rPr>
              <w:t>C</w:t>
            </w:r>
            <w:r>
              <w:rPr>
                <w:i/>
                <w:iCs/>
                <w:lang w:eastAsia="ja-JP"/>
              </w:rPr>
              <w:t>obalt and its compounds</w:t>
            </w:r>
          </w:p>
        </w:tc>
      </w:tr>
    </w:tbl>
    <w:p w14:paraId="682D2F36" w14:textId="0F959B07" w:rsidR="006F1BBA" w:rsidRDefault="006F1BBA" w:rsidP="006F1BBA">
      <w:pPr>
        <w:rPr>
          <w:lang w:eastAsia="ja-JP"/>
        </w:rPr>
      </w:pPr>
    </w:p>
    <w:p w14:paraId="48CECA18" w14:textId="2D43283F" w:rsidR="006F1BBA" w:rsidRPr="00EF3D80" w:rsidRDefault="00422EC0" w:rsidP="006F1BBA">
      <w:pPr>
        <w:rPr>
          <w:lang w:eastAsia="ja-JP"/>
        </w:rPr>
      </w:pPr>
      <w:r>
        <w:rPr>
          <w:lang w:eastAsia="ja-JP"/>
        </w:rPr>
        <w:t>T</w:t>
      </w:r>
      <w:r w:rsidR="00B474B5">
        <w:rPr>
          <w:lang w:eastAsia="ja-JP"/>
        </w:rPr>
        <w:t xml:space="preserve">he participating </w:t>
      </w:r>
      <w:r w:rsidR="00CC4023">
        <w:rPr>
          <w:lang w:eastAsia="ja-JP"/>
        </w:rPr>
        <w:t>flow list</w:t>
      </w:r>
      <w:r w:rsidR="002A761E" w:rsidRPr="00866D16">
        <w:rPr>
          <w:lang w:eastAsia="ja-JP"/>
        </w:rPr>
        <w:t xml:space="preserve">s </w:t>
      </w:r>
      <w:r>
        <w:rPr>
          <w:lang w:eastAsia="ja-JP"/>
        </w:rPr>
        <w:t xml:space="preserve">do not </w:t>
      </w:r>
      <w:r w:rsidR="002A761E" w:rsidRPr="00866D16">
        <w:rPr>
          <w:lang w:eastAsia="ja-JP"/>
        </w:rPr>
        <w:t xml:space="preserve">define these </w:t>
      </w:r>
      <w:proofErr w:type="spellStart"/>
      <w:r w:rsidR="000A07EA" w:rsidRPr="00866D16">
        <w:rPr>
          <w:lang w:eastAsia="ja-JP"/>
        </w:rPr>
        <w:t>f</w:t>
      </w:r>
      <w:r w:rsidR="002A761E" w:rsidRPr="00866D16">
        <w:rPr>
          <w:lang w:eastAsia="ja-JP"/>
        </w:rPr>
        <w:t>lowables</w:t>
      </w:r>
      <w:proofErr w:type="spellEnd"/>
      <w:r w:rsidR="002A761E" w:rsidRPr="00866D16">
        <w:rPr>
          <w:lang w:eastAsia="ja-JP"/>
        </w:rPr>
        <w:t xml:space="preserve"> consistent</w:t>
      </w:r>
      <w:r>
        <w:rPr>
          <w:lang w:eastAsia="ja-JP"/>
        </w:rPr>
        <w:t>ly</w:t>
      </w:r>
      <w:r w:rsidR="002A761E" w:rsidRPr="00866D16">
        <w:rPr>
          <w:lang w:eastAsia="ja-JP"/>
        </w:rPr>
        <w:t xml:space="preserve"> </w:t>
      </w:r>
      <w:r w:rsidR="00B474B5" w:rsidRPr="00866D16">
        <w:rPr>
          <w:lang w:eastAsia="ja-JP"/>
        </w:rPr>
        <w:t xml:space="preserve">across </w:t>
      </w:r>
      <w:r w:rsidR="002A761E" w:rsidRPr="00866D16">
        <w:rPr>
          <w:lang w:eastAsia="ja-JP"/>
        </w:rPr>
        <w:t xml:space="preserve">the </w:t>
      </w:r>
      <w:r>
        <w:t>l</w:t>
      </w:r>
      <w:r w:rsidR="002A761E" w:rsidRPr="00155786">
        <w:t>ists</w:t>
      </w:r>
      <w:r w:rsidR="00B474B5">
        <w:t>,</w:t>
      </w:r>
      <w:r w:rsidR="005422D6">
        <w:t xml:space="preserve"> and </w:t>
      </w:r>
      <w:r>
        <w:t xml:space="preserve">as a result, </w:t>
      </w:r>
      <w:r w:rsidR="005422D6">
        <w:t xml:space="preserve">a wide variety of </w:t>
      </w:r>
      <w:r>
        <w:t xml:space="preserve">mapping </w:t>
      </w:r>
      <w:r w:rsidR="005422D6">
        <w:t>rating</w:t>
      </w:r>
      <w:r>
        <w:t>s</w:t>
      </w:r>
      <w:r w:rsidR="005422D6">
        <w:t xml:space="preserve"> </w:t>
      </w:r>
      <w:r>
        <w:t>were obtained in</w:t>
      </w:r>
      <w:r w:rsidR="005422D6">
        <w:t xml:space="preserve"> first iteration of the Flowable mapping exercise.</w:t>
      </w:r>
      <w:r w:rsidR="005422D6">
        <w:rPr>
          <w:rFonts w:hint="eastAsia"/>
          <w:lang w:eastAsia="ja-JP"/>
        </w:rPr>
        <w:t xml:space="preserve"> </w:t>
      </w:r>
      <w:r>
        <w:rPr>
          <w:lang w:eastAsia="ja-JP"/>
        </w:rPr>
        <w:t>F</w:t>
      </w:r>
      <w:r w:rsidR="006F1BBA">
        <w:rPr>
          <w:lang w:eastAsia="ja-JP"/>
        </w:rPr>
        <w:t xml:space="preserve">or the sake of </w:t>
      </w:r>
      <w:r>
        <w:rPr>
          <w:lang w:eastAsia="ja-JP"/>
        </w:rPr>
        <w:t xml:space="preserve">improving mapping </w:t>
      </w:r>
      <w:r w:rsidR="006F1BBA">
        <w:rPr>
          <w:lang w:eastAsia="ja-JP"/>
        </w:rPr>
        <w:t>consistency</w:t>
      </w:r>
      <w:r>
        <w:rPr>
          <w:lang w:eastAsia="ja-JP"/>
        </w:rPr>
        <w:t>,</w:t>
      </w:r>
      <w:r w:rsidR="006F1BBA">
        <w:rPr>
          <w:lang w:eastAsia="ja-JP"/>
        </w:rPr>
        <w:t xml:space="preserve"> </w:t>
      </w:r>
      <w:r>
        <w:rPr>
          <w:lang w:eastAsia="ja-JP"/>
        </w:rPr>
        <w:t xml:space="preserve">and to align within the project team on how to rate the ‘quality’ of these mappings, </w:t>
      </w:r>
      <w:r w:rsidR="006F1BBA">
        <w:rPr>
          <w:lang w:eastAsia="ja-JP"/>
        </w:rPr>
        <w:t xml:space="preserve">there was the need to define </w:t>
      </w:r>
      <w:r w:rsidR="002A761E">
        <w:rPr>
          <w:lang w:eastAsia="ja-JP"/>
        </w:rPr>
        <w:t xml:space="preserve">a uniform </w:t>
      </w:r>
      <w:proofErr w:type="spellStart"/>
      <w:r w:rsidR="006F1BBA" w:rsidRPr="00866D16">
        <w:rPr>
          <w:i/>
          <w:iCs/>
          <w:lang w:eastAsia="ja-JP"/>
        </w:rPr>
        <w:t>ConfidenceLevel</w:t>
      </w:r>
      <w:proofErr w:type="spellEnd"/>
      <w:r w:rsidR="006F1BBA">
        <w:rPr>
          <w:lang w:eastAsia="ja-JP"/>
        </w:rPr>
        <w:t xml:space="preserve"> and </w:t>
      </w:r>
      <w:proofErr w:type="spellStart"/>
      <w:r w:rsidR="006F1BBA" w:rsidRPr="00866D16">
        <w:rPr>
          <w:i/>
          <w:iCs/>
          <w:lang w:eastAsia="ja-JP"/>
        </w:rPr>
        <w:t>MatchCondition</w:t>
      </w:r>
      <w:proofErr w:type="spellEnd"/>
      <w:r w:rsidR="006F1BBA">
        <w:rPr>
          <w:lang w:eastAsia="ja-JP"/>
        </w:rPr>
        <w:t xml:space="preserve"> when different </w:t>
      </w:r>
      <w:r w:rsidR="004A2214">
        <w:rPr>
          <w:lang w:eastAsia="ja-JP"/>
        </w:rPr>
        <w:t>states/forms</w:t>
      </w:r>
      <w:r>
        <w:rPr>
          <w:lang w:eastAsia="ja-JP"/>
        </w:rPr>
        <w:t xml:space="preserve"> </w:t>
      </w:r>
      <w:r w:rsidR="004A2214">
        <w:rPr>
          <w:lang w:eastAsia="ja-JP"/>
        </w:rPr>
        <w:t>of a</w:t>
      </w:r>
      <w:r>
        <w:rPr>
          <w:lang w:eastAsia="ja-JP"/>
        </w:rPr>
        <w:t xml:space="preserve"> particular</w:t>
      </w:r>
      <w:r w:rsidR="006F1BBA">
        <w:rPr>
          <w:lang w:eastAsia="ja-JP"/>
        </w:rPr>
        <w:t xml:space="preserve"> element were mapped. </w:t>
      </w:r>
      <w:r w:rsidR="002A761E">
        <w:rPr>
          <w:lang w:eastAsia="ja-JP"/>
        </w:rPr>
        <w:t xml:space="preserve">We </w:t>
      </w:r>
      <w:r>
        <w:rPr>
          <w:lang w:eastAsia="ja-JP"/>
        </w:rPr>
        <w:t xml:space="preserve">therefore </w:t>
      </w:r>
      <w:r w:rsidR="002A761E">
        <w:rPr>
          <w:lang w:eastAsia="ja-JP"/>
        </w:rPr>
        <w:t>adopted the following rule</w:t>
      </w:r>
      <w:r>
        <w:rPr>
          <w:lang w:eastAsia="ja-JP"/>
        </w:rPr>
        <w:t>s</w:t>
      </w:r>
      <w:r w:rsidR="002A761E">
        <w:rPr>
          <w:lang w:eastAsia="ja-JP"/>
        </w:rPr>
        <w:t xml:space="preserve"> </w:t>
      </w:r>
      <w:r w:rsidR="004C54B0">
        <w:rPr>
          <w:lang w:eastAsia="ja-JP"/>
        </w:rPr>
        <w:t xml:space="preserve">and applied </w:t>
      </w:r>
      <w:r w:rsidR="004A2214">
        <w:rPr>
          <w:lang w:eastAsia="ja-JP"/>
        </w:rPr>
        <w:t>them</w:t>
      </w:r>
      <w:r w:rsidR="004C54B0">
        <w:rPr>
          <w:lang w:eastAsia="ja-JP"/>
        </w:rPr>
        <w:t xml:space="preserve"> uniformly when mapping </w:t>
      </w:r>
      <w:proofErr w:type="spellStart"/>
      <w:r w:rsidR="000A07EA">
        <w:rPr>
          <w:lang w:eastAsia="ja-JP"/>
        </w:rPr>
        <w:t>f</w:t>
      </w:r>
      <w:r w:rsidR="004C54B0">
        <w:rPr>
          <w:lang w:eastAsia="ja-JP"/>
        </w:rPr>
        <w:t>lowables</w:t>
      </w:r>
      <w:proofErr w:type="spellEnd"/>
      <w:r w:rsidR="004C54B0">
        <w:rPr>
          <w:lang w:eastAsia="ja-JP"/>
        </w:rPr>
        <w:t xml:space="preserve"> </w:t>
      </w:r>
      <w:r w:rsidR="004A2214">
        <w:rPr>
          <w:lang w:eastAsia="ja-JP"/>
        </w:rPr>
        <w:t>related to</w:t>
      </w:r>
      <w:r w:rsidR="004C54B0">
        <w:rPr>
          <w:lang w:eastAsia="ja-JP"/>
        </w:rPr>
        <w:t xml:space="preserve"> elements</w:t>
      </w:r>
      <w:r w:rsidR="004A2214">
        <w:rPr>
          <w:lang w:eastAsia="ja-JP"/>
        </w:rPr>
        <w:t>,</w:t>
      </w:r>
      <w:r w:rsidR="004C54B0">
        <w:rPr>
          <w:lang w:eastAsia="ja-JP"/>
        </w:rPr>
        <w:t xml:space="preserve"> ions</w:t>
      </w:r>
      <w:r w:rsidR="004A2214">
        <w:rPr>
          <w:lang w:eastAsia="ja-JP"/>
        </w:rPr>
        <w:t>,</w:t>
      </w:r>
      <w:r w:rsidR="004C54B0">
        <w:rPr>
          <w:lang w:eastAsia="ja-JP"/>
        </w:rPr>
        <w:t xml:space="preserve"> </w:t>
      </w:r>
      <w:r w:rsidR="004A2214">
        <w:rPr>
          <w:lang w:eastAsia="ja-JP"/>
        </w:rPr>
        <w:t xml:space="preserve">and/or </w:t>
      </w:r>
      <w:r w:rsidR="004C54B0">
        <w:rPr>
          <w:lang w:eastAsia="ja-JP"/>
        </w:rPr>
        <w:t>compounds.</w:t>
      </w:r>
    </w:p>
    <w:p w14:paraId="158B14CC" w14:textId="03D08D4C" w:rsidR="00DC1CED" w:rsidRDefault="00EF3D80" w:rsidP="00DC106F">
      <w:r w:rsidRPr="00EF3D80">
        <w:rPr>
          <w:noProof/>
        </w:rPr>
        <w:drawing>
          <wp:inline distT="0" distB="0" distL="0" distR="0" wp14:anchorId="7B74CA16" wp14:editId="62633948">
            <wp:extent cx="5733415" cy="20923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3415" cy="2092325"/>
                    </a:xfrm>
                    <a:prstGeom prst="rect">
                      <a:avLst/>
                    </a:prstGeom>
                    <a:noFill/>
                    <a:ln>
                      <a:noFill/>
                    </a:ln>
                  </pic:spPr>
                </pic:pic>
              </a:graphicData>
            </a:graphic>
          </wp:inline>
        </w:drawing>
      </w:r>
    </w:p>
    <w:p w14:paraId="0C678DF1" w14:textId="7B79097D" w:rsidR="00C10474" w:rsidRDefault="00C10474" w:rsidP="00DC106F"/>
    <w:p w14:paraId="118C685F" w14:textId="5294D491" w:rsidR="004C54B0" w:rsidRDefault="004875BE" w:rsidP="00DC106F">
      <w:pPr>
        <w:rPr>
          <w:lang w:eastAsia="ja-JP"/>
        </w:rPr>
      </w:pPr>
      <w:r>
        <w:rPr>
          <w:lang w:eastAsia="ja-JP"/>
        </w:rPr>
        <w:t>It is important to note that w</w:t>
      </w:r>
      <w:r w:rsidR="004C54B0">
        <w:rPr>
          <w:lang w:eastAsia="ja-JP"/>
        </w:rPr>
        <w:t xml:space="preserve">e </w:t>
      </w:r>
      <w:r>
        <w:rPr>
          <w:lang w:eastAsia="ja-JP"/>
        </w:rPr>
        <w:t>agreed within the project team,</w:t>
      </w:r>
      <w:r w:rsidR="004C54B0">
        <w:rPr>
          <w:lang w:eastAsia="ja-JP"/>
        </w:rPr>
        <w:t xml:space="preserve"> NOT </w:t>
      </w:r>
      <w:r>
        <w:rPr>
          <w:lang w:eastAsia="ja-JP"/>
        </w:rPr>
        <w:t xml:space="preserve">to </w:t>
      </w:r>
      <w:r w:rsidR="000A07EA">
        <w:rPr>
          <w:lang w:eastAsia="ja-JP"/>
        </w:rPr>
        <w:t xml:space="preserve">map </w:t>
      </w:r>
      <w:r>
        <w:rPr>
          <w:lang w:eastAsia="ja-JP"/>
        </w:rPr>
        <w:t xml:space="preserve">any </w:t>
      </w:r>
      <w:r w:rsidR="004C54B0">
        <w:rPr>
          <w:lang w:eastAsia="ja-JP"/>
        </w:rPr>
        <w:t xml:space="preserve">chemical substances </w:t>
      </w:r>
      <w:r>
        <w:rPr>
          <w:lang w:eastAsia="ja-JP"/>
        </w:rPr>
        <w:t>that</w:t>
      </w:r>
      <w:r w:rsidR="004C54B0">
        <w:rPr>
          <w:lang w:eastAsia="ja-JP"/>
        </w:rPr>
        <w:t xml:space="preserve"> could </w:t>
      </w:r>
      <w:r w:rsidR="000A07EA">
        <w:rPr>
          <w:lang w:eastAsia="ja-JP"/>
        </w:rPr>
        <w:t xml:space="preserve">possibly </w:t>
      </w:r>
      <w:r>
        <w:rPr>
          <w:lang w:eastAsia="ja-JP"/>
        </w:rPr>
        <w:t xml:space="preserve">be </w:t>
      </w:r>
      <w:r w:rsidR="004C54B0">
        <w:rPr>
          <w:lang w:eastAsia="ja-JP"/>
        </w:rPr>
        <w:t>included as one of the element compounds (e.g.</w:t>
      </w:r>
      <w:r>
        <w:rPr>
          <w:lang w:eastAsia="ja-JP"/>
        </w:rPr>
        <w:t>,</w:t>
      </w:r>
      <w:r w:rsidR="004C54B0">
        <w:rPr>
          <w:lang w:eastAsia="ja-JP"/>
        </w:rPr>
        <w:t xml:space="preserve"> </w:t>
      </w:r>
      <w:r w:rsidR="000A07EA">
        <w:rPr>
          <w:lang w:eastAsia="ja-JP"/>
        </w:rPr>
        <w:t>“copper(ii) oxide” to “Copper compounds”</w:t>
      </w:r>
      <w:r w:rsidR="004C54B0">
        <w:rPr>
          <w:lang w:eastAsia="ja-JP"/>
        </w:rPr>
        <w:t>)</w:t>
      </w:r>
      <w:r w:rsidR="000A07EA">
        <w:rPr>
          <w:lang w:eastAsia="ja-JP"/>
        </w:rPr>
        <w:t>.</w:t>
      </w:r>
      <w:r>
        <w:rPr>
          <w:lang w:eastAsia="ja-JP"/>
        </w:rPr>
        <w:t xml:space="preserve"> Mapping all substances with the principal element in its molecule to a</w:t>
      </w:r>
      <w:r w:rsidR="00155786">
        <w:rPr>
          <w:lang w:eastAsia="ja-JP"/>
        </w:rPr>
        <w:t xml:space="preserve"> corresponding</w:t>
      </w:r>
      <w:r>
        <w:rPr>
          <w:lang w:eastAsia="ja-JP"/>
        </w:rPr>
        <w:t xml:space="preserve"> unspecified flowable, like “copper compounds”, might have increased mapping </w:t>
      </w:r>
      <w:r w:rsidR="00155786">
        <w:rPr>
          <w:lang w:eastAsia="ja-JP"/>
        </w:rPr>
        <w:t xml:space="preserve">coverage further. But the project team opted against this step, motivated by the great uncertainties (and information loss) involved, as well as the unresolved question about whether and how to map substances containing more than one such </w:t>
      </w:r>
      <w:proofErr w:type="gramStart"/>
      <w:r w:rsidR="00155786">
        <w:rPr>
          <w:lang w:eastAsia="ja-JP"/>
        </w:rPr>
        <w:t>principle</w:t>
      </w:r>
      <w:proofErr w:type="gramEnd"/>
      <w:r w:rsidR="00155786">
        <w:rPr>
          <w:lang w:eastAsia="ja-JP"/>
        </w:rPr>
        <w:t xml:space="preserve"> element. </w:t>
      </w:r>
    </w:p>
    <w:p w14:paraId="1D398B99" w14:textId="674F0BC4" w:rsidR="007D3C55" w:rsidRDefault="007D3C55">
      <w:r>
        <w:br w:type="page"/>
      </w:r>
    </w:p>
    <w:p w14:paraId="40460529" w14:textId="24C202CF" w:rsidR="00F41798" w:rsidRDefault="00155786" w:rsidP="00431C76">
      <w:pPr>
        <w:pStyle w:val="Heading3"/>
      </w:pPr>
      <w:bookmarkStart w:id="211" w:name="_Ref83845507"/>
      <w:bookmarkStart w:id="212" w:name="_Toc89114930"/>
      <w:r>
        <w:lastRenderedPageBreak/>
        <w:t>Flowable approximations (proxies)</w:t>
      </w:r>
      <w:bookmarkEnd w:id="211"/>
      <w:bookmarkEnd w:id="212"/>
    </w:p>
    <w:p w14:paraId="4F67545D" w14:textId="0931BD49" w:rsidR="00DA205D" w:rsidRDefault="001F39C1" w:rsidP="007464A1">
      <w:r>
        <w:t xml:space="preserve">It is very hard to determine strict criteria for the </w:t>
      </w:r>
      <w:r w:rsidR="0086208F">
        <w:t>logical alignment</w:t>
      </w:r>
      <w:r>
        <w:t>,</w:t>
      </w:r>
      <w:r w:rsidR="0086208F">
        <w:t xml:space="preserve"> ‘overlap’</w:t>
      </w:r>
      <w:r>
        <w:t>, or similarity for</w:t>
      </w:r>
      <w:r w:rsidR="0086208F">
        <w:t xml:space="preserve"> </w:t>
      </w:r>
      <w:r>
        <w:t>matches to be considered reasonable approximations (or ‘proxies’) to the source-side flow. The subjective confidence in this type of mapping</w:t>
      </w:r>
      <w:r w:rsidR="00155786">
        <w:t>, an indicator of the readiness to accept less-than-ideal matches,</w:t>
      </w:r>
      <w:r>
        <w:t xml:space="preserve"> also tends to </w:t>
      </w:r>
      <w:r w:rsidR="0007153D">
        <w:t>involve large variations between the mappers and reviewers.</w:t>
      </w:r>
      <w:r>
        <w:t xml:space="preserve"> </w:t>
      </w:r>
      <w:r w:rsidR="00DA205D">
        <w:t xml:space="preserve">This ‘grey zone’ basically reflects the more general tradeoff between </w:t>
      </w:r>
      <w:r w:rsidR="0022246A">
        <w:t>prioritizing the completeness vs. the accuracy/precision the of mapping. That is, proxies enable a larger portion of the source- and target-side flows to be mapped against each other, but that increase of mapping coverage comes at the expense of more uncertain or less precise matches being considered acceptable. This tradeoff is illustrated in</w:t>
      </w:r>
      <w:r w:rsidR="00454630">
        <w:t xml:space="preserve"> </w:t>
      </w:r>
      <w:r w:rsidR="00454630">
        <w:fldChar w:fldCharType="begin"/>
      </w:r>
      <w:r w:rsidR="00454630">
        <w:instrText xml:space="preserve"> REF _Ref81994281 \h </w:instrText>
      </w:r>
      <w:r w:rsidR="00454630">
        <w:fldChar w:fldCharType="separate"/>
      </w:r>
      <w:r w:rsidR="00C138E1">
        <w:t xml:space="preserve">Figure </w:t>
      </w:r>
      <w:r w:rsidR="00C138E1">
        <w:rPr>
          <w:noProof/>
        </w:rPr>
        <w:t>6</w:t>
      </w:r>
      <w:r w:rsidR="00454630">
        <w:fldChar w:fldCharType="end"/>
      </w:r>
      <w:r w:rsidR="00454630">
        <w:t xml:space="preserve">. </w:t>
      </w:r>
    </w:p>
    <w:p w14:paraId="3BDB33F5" w14:textId="77777777" w:rsidR="00454630" w:rsidRDefault="00454630" w:rsidP="001B229D">
      <w:pPr>
        <w:keepNext/>
        <w:jc w:val="center"/>
      </w:pPr>
      <w:r>
        <w:rPr>
          <w:noProof/>
        </w:rPr>
        <w:drawing>
          <wp:inline distT="0" distB="0" distL="0" distR="0" wp14:anchorId="4DDC8B8A" wp14:editId="708230CA">
            <wp:extent cx="3599811" cy="12680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b="5041"/>
                    <a:stretch/>
                  </pic:blipFill>
                  <pic:spPr bwMode="auto">
                    <a:xfrm>
                      <a:off x="0" y="0"/>
                      <a:ext cx="3600000" cy="1268149"/>
                    </a:xfrm>
                    <a:prstGeom prst="rect">
                      <a:avLst/>
                    </a:prstGeom>
                    <a:noFill/>
                    <a:ln>
                      <a:noFill/>
                    </a:ln>
                    <a:extLst>
                      <a:ext uri="{53640926-AAD7-44D8-BBD7-CCE9431645EC}">
                        <a14:shadowObscured xmlns:a14="http://schemas.microsoft.com/office/drawing/2010/main"/>
                      </a:ext>
                    </a:extLst>
                  </pic:spPr>
                </pic:pic>
              </a:graphicData>
            </a:graphic>
          </wp:inline>
        </w:drawing>
      </w:r>
    </w:p>
    <w:p w14:paraId="37E4F291" w14:textId="1A0BB968" w:rsidR="00454630" w:rsidRDefault="00454630" w:rsidP="001B229D">
      <w:pPr>
        <w:pStyle w:val="Caption"/>
        <w:jc w:val="center"/>
      </w:pPr>
      <w:bookmarkStart w:id="213" w:name="_Ref81994281"/>
      <w:r>
        <w:t xml:space="preserve">Figure </w:t>
      </w:r>
      <w:r w:rsidR="0058561A">
        <w:fldChar w:fldCharType="begin"/>
      </w:r>
      <w:r w:rsidR="0058561A">
        <w:instrText xml:space="preserve"> SEQ Figure \* ARABIC </w:instrText>
      </w:r>
      <w:r w:rsidR="0058561A">
        <w:fldChar w:fldCharType="separate"/>
      </w:r>
      <w:r w:rsidR="00C138E1">
        <w:rPr>
          <w:noProof/>
        </w:rPr>
        <w:t>6</w:t>
      </w:r>
      <w:r w:rsidR="0058561A">
        <w:rPr>
          <w:noProof/>
        </w:rPr>
        <w:fldChar w:fldCharType="end"/>
      </w:r>
      <w:bookmarkEnd w:id="213"/>
      <w:r>
        <w:t xml:space="preserve"> – tradeoff between the precision (representativeness) and coverage (completeness) in EF mapping as a function of the </w:t>
      </w:r>
      <w:r w:rsidR="001B229D">
        <w:t>(degree of) use of proxy matches.</w:t>
      </w:r>
    </w:p>
    <w:p w14:paraId="60FE4A69" w14:textId="4E19D0AD" w:rsidR="007464A1" w:rsidRDefault="001B303B" w:rsidP="007464A1">
      <w:r>
        <w:t>In addition to the examples provided in the previous sections, and w</w:t>
      </w:r>
      <w:r w:rsidR="0007153D">
        <w:t xml:space="preserve">ithout being exhaustive, the table below presents a summary of </w:t>
      </w:r>
      <w:r>
        <w:t>further</w:t>
      </w:r>
      <w:r w:rsidR="0007153D">
        <w:t xml:space="preserve"> challenges related to the use and representativeness of proxies in the EF mapping files.</w:t>
      </w:r>
    </w:p>
    <w:tbl>
      <w:tblPr>
        <w:tblStyle w:val="TableGridLight"/>
        <w:tblW w:w="0" w:type="auto"/>
        <w:tblLook w:val="04A0" w:firstRow="1" w:lastRow="0" w:firstColumn="1" w:lastColumn="0" w:noHBand="0" w:noVBand="1"/>
      </w:tblPr>
      <w:tblGrid>
        <w:gridCol w:w="2547"/>
        <w:gridCol w:w="3544"/>
        <w:gridCol w:w="2928"/>
      </w:tblGrid>
      <w:tr w:rsidR="00924BB6" w:rsidRPr="00DD3BC7" w14:paraId="7803A4FA" w14:textId="77777777" w:rsidTr="000A570B">
        <w:trPr>
          <w:tblHeader/>
        </w:trPr>
        <w:tc>
          <w:tcPr>
            <w:tcW w:w="2547" w:type="dxa"/>
          </w:tcPr>
          <w:p w14:paraId="044356C3" w14:textId="77777777" w:rsidR="00924BB6" w:rsidRPr="00DD3BC7" w:rsidRDefault="00924BB6" w:rsidP="00CE2867">
            <w:pPr>
              <w:rPr>
                <w:rStyle w:val="SubtleEmphasis"/>
                <w:sz w:val="20"/>
                <w:szCs w:val="20"/>
              </w:rPr>
            </w:pPr>
            <w:r w:rsidRPr="00DD3BC7">
              <w:rPr>
                <w:rStyle w:val="SubtleEmphasis"/>
                <w:sz w:val="20"/>
                <w:szCs w:val="20"/>
              </w:rPr>
              <w:t>The challenge</w:t>
            </w:r>
          </w:p>
        </w:tc>
        <w:tc>
          <w:tcPr>
            <w:tcW w:w="3544" w:type="dxa"/>
          </w:tcPr>
          <w:p w14:paraId="26641A35" w14:textId="77777777" w:rsidR="00924BB6" w:rsidRPr="00DD3BC7" w:rsidRDefault="00924BB6" w:rsidP="00CE2867">
            <w:pPr>
              <w:rPr>
                <w:rStyle w:val="SubtleEmphasis"/>
                <w:sz w:val="20"/>
                <w:szCs w:val="20"/>
              </w:rPr>
            </w:pPr>
            <w:r w:rsidRPr="00DD3BC7">
              <w:rPr>
                <w:rStyle w:val="SubtleEmphasis"/>
                <w:sz w:val="20"/>
                <w:szCs w:val="20"/>
              </w:rPr>
              <w:t>Solution implemented</w:t>
            </w:r>
          </w:p>
        </w:tc>
        <w:tc>
          <w:tcPr>
            <w:tcW w:w="2928" w:type="dxa"/>
          </w:tcPr>
          <w:p w14:paraId="694E32E7" w14:textId="77777777" w:rsidR="00924BB6" w:rsidRPr="00DD3BC7" w:rsidRDefault="00924BB6" w:rsidP="00CE2867">
            <w:pPr>
              <w:rPr>
                <w:rStyle w:val="SubtleEmphasis"/>
                <w:sz w:val="20"/>
                <w:szCs w:val="20"/>
              </w:rPr>
            </w:pPr>
            <w:r w:rsidRPr="00DD3BC7">
              <w:rPr>
                <w:rStyle w:val="SubtleEmphasis"/>
                <w:sz w:val="20"/>
                <w:szCs w:val="20"/>
              </w:rPr>
              <w:t>Potential implications in format conversion</w:t>
            </w:r>
          </w:p>
        </w:tc>
      </w:tr>
      <w:tr w:rsidR="00924BB6" w:rsidRPr="00DD3BC7" w14:paraId="65EB02D6" w14:textId="77777777" w:rsidTr="000A570B">
        <w:tc>
          <w:tcPr>
            <w:tcW w:w="2547" w:type="dxa"/>
          </w:tcPr>
          <w:p w14:paraId="3EDCFB96" w14:textId="74B3B121" w:rsidR="00924BB6" w:rsidRPr="00DD3BC7" w:rsidRDefault="00346BB0" w:rsidP="00CE2867">
            <w:pPr>
              <w:rPr>
                <w:sz w:val="20"/>
                <w:szCs w:val="20"/>
              </w:rPr>
            </w:pPr>
            <w:r w:rsidRPr="00DD3BC7">
              <w:rPr>
                <w:sz w:val="20"/>
                <w:szCs w:val="20"/>
              </w:rPr>
              <w:t>How to rate the confidence level when mapping to more generic/proxy flows?</w:t>
            </w:r>
          </w:p>
        </w:tc>
        <w:tc>
          <w:tcPr>
            <w:tcW w:w="3544" w:type="dxa"/>
          </w:tcPr>
          <w:p w14:paraId="3EAC9191" w14:textId="6B23E6B1" w:rsidR="00924BB6" w:rsidRPr="00DD3BC7" w:rsidRDefault="00924BB6" w:rsidP="00CE2867">
            <w:pPr>
              <w:rPr>
                <w:sz w:val="20"/>
                <w:szCs w:val="20"/>
              </w:rPr>
            </w:pPr>
            <w:r w:rsidRPr="00DD3BC7">
              <w:rPr>
                <w:sz w:val="20"/>
                <w:szCs w:val="20"/>
              </w:rPr>
              <w:t xml:space="preserve">It is generally assumed justified to map to </w:t>
            </w:r>
            <w:proofErr w:type="spellStart"/>
            <w:r w:rsidRPr="00DD3BC7">
              <w:rPr>
                <w:sz w:val="20"/>
                <w:szCs w:val="20"/>
              </w:rPr>
              <w:t>flowables</w:t>
            </w:r>
            <w:proofErr w:type="spellEnd"/>
            <w:r w:rsidRPr="00DD3BC7">
              <w:rPr>
                <w:sz w:val="20"/>
                <w:szCs w:val="20"/>
              </w:rPr>
              <w:t xml:space="preserve"> of a larger scope, and that such match may even be considered (near-) ‘ideal’. This especially when the target-side </w:t>
            </w:r>
            <w:r w:rsidR="00CC4023">
              <w:rPr>
                <w:sz w:val="20"/>
                <w:szCs w:val="20"/>
              </w:rPr>
              <w:t>flow list</w:t>
            </w:r>
            <w:r w:rsidR="00346BB0" w:rsidRPr="00DD3BC7">
              <w:rPr>
                <w:sz w:val="20"/>
                <w:szCs w:val="20"/>
              </w:rPr>
              <w:t xml:space="preserve"> has been established using more aggregated flows.</w:t>
            </w:r>
            <w:r w:rsidRPr="00DD3BC7">
              <w:rPr>
                <w:sz w:val="20"/>
                <w:szCs w:val="20"/>
              </w:rPr>
              <w:t xml:space="preserve"> </w:t>
            </w:r>
          </w:p>
        </w:tc>
        <w:tc>
          <w:tcPr>
            <w:tcW w:w="2928" w:type="dxa"/>
          </w:tcPr>
          <w:p w14:paraId="7D594CFA" w14:textId="14BDF6E8" w:rsidR="00924BB6" w:rsidRPr="00DD3BC7" w:rsidRDefault="00924BB6" w:rsidP="00CE2867">
            <w:pPr>
              <w:rPr>
                <w:sz w:val="20"/>
                <w:szCs w:val="20"/>
              </w:rPr>
            </w:pPr>
            <w:r w:rsidRPr="00DD3BC7">
              <w:rPr>
                <w:sz w:val="20"/>
                <w:szCs w:val="20"/>
              </w:rPr>
              <w:t xml:space="preserve">The actual representativeness or equivalence, e.g., in terms of toxicity, should be investigated based on relevance to the overall results. </w:t>
            </w:r>
            <w:r w:rsidR="00346BB0" w:rsidRPr="00DD3BC7">
              <w:rPr>
                <w:sz w:val="20"/>
                <w:szCs w:val="20"/>
              </w:rPr>
              <w:t xml:space="preserve">Information will be lost during format conversion. </w:t>
            </w:r>
          </w:p>
        </w:tc>
      </w:tr>
      <w:tr w:rsidR="00924BB6" w:rsidRPr="00DD3BC7" w14:paraId="493CD919" w14:textId="77777777" w:rsidTr="000A570B">
        <w:tc>
          <w:tcPr>
            <w:tcW w:w="2547" w:type="dxa"/>
          </w:tcPr>
          <w:p w14:paraId="03D8BADD" w14:textId="466E4C28" w:rsidR="00924BB6" w:rsidRPr="00DD3BC7" w:rsidRDefault="00346BB0" w:rsidP="00CE2867">
            <w:pPr>
              <w:rPr>
                <w:sz w:val="20"/>
                <w:szCs w:val="20"/>
              </w:rPr>
            </w:pPr>
            <w:r w:rsidRPr="00DD3BC7">
              <w:rPr>
                <w:sz w:val="20"/>
                <w:szCs w:val="20"/>
              </w:rPr>
              <w:t>Whether/how to map unconventional oil (petroleum) resources, e.g., ‘oil sand’ and ‘oil shale’?</w:t>
            </w:r>
          </w:p>
        </w:tc>
        <w:tc>
          <w:tcPr>
            <w:tcW w:w="3544" w:type="dxa"/>
          </w:tcPr>
          <w:p w14:paraId="2C857213" w14:textId="5B55FD0D" w:rsidR="00924BB6" w:rsidRPr="00DD3BC7" w:rsidRDefault="004062E8" w:rsidP="00CE2867">
            <w:pPr>
              <w:rPr>
                <w:sz w:val="20"/>
                <w:szCs w:val="20"/>
              </w:rPr>
            </w:pPr>
            <w:r w:rsidRPr="00DD3BC7">
              <w:rPr>
                <w:sz w:val="20"/>
                <w:szCs w:val="20"/>
              </w:rPr>
              <w:t xml:space="preserve">The project team agreed to not considered these unconventional resources equivalent to crude petroleum oil. These items are consequently not mapped unless available as such in the target </w:t>
            </w:r>
            <w:r w:rsidR="00CC4023">
              <w:rPr>
                <w:sz w:val="20"/>
                <w:szCs w:val="20"/>
              </w:rPr>
              <w:t>flow list</w:t>
            </w:r>
            <w:r w:rsidRPr="00DD3BC7">
              <w:rPr>
                <w:sz w:val="20"/>
                <w:szCs w:val="20"/>
              </w:rPr>
              <w:t>.</w:t>
            </w:r>
          </w:p>
        </w:tc>
        <w:tc>
          <w:tcPr>
            <w:tcW w:w="2928" w:type="dxa"/>
          </w:tcPr>
          <w:p w14:paraId="167608D0" w14:textId="4FAA460D" w:rsidR="00924BB6" w:rsidRPr="00DD3BC7" w:rsidRDefault="004062E8" w:rsidP="00CE2867">
            <w:pPr>
              <w:rPr>
                <w:sz w:val="20"/>
                <w:szCs w:val="20"/>
              </w:rPr>
            </w:pPr>
            <w:r w:rsidRPr="00DD3BC7">
              <w:rPr>
                <w:sz w:val="20"/>
                <w:szCs w:val="20"/>
              </w:rPr>
              <w:t>LCIA scores for impact categories related to fossil/abiotic resource depletion or energy/exergy demand will not be consistent over format conversion.</w:t>
            </w:r>
          </w:p>
        </w:tc>
      </w:tr>
      <w:tr w:rsidR="004062E8" w:rsidRPr="00DD3BC7" w14:paraId="5B87BD4C" w14:textId="77777777" w:rsidTr="000A570B">
        <w:tc>
          <w:tcPr>
            <w:tcW w:w="2547" w:type="dxa"/>
          </w:tcPr>
          <w:p w14:paraId="05171E0E" w14:textId="601ECA83" w:rsidR="004062E8" w:rsidRPr="00DD3BC7" w:rsidRDefault="004062E8" w:rsidP="00CE2867">
            <w:pPr>
              <w:rPr>
                <w:sz w:val="20"/>
                <w:szCs w:val="20"/>
              </w:rPr>
            </w:pPr>
            <w:r w:rsidRPr="00DD3BC7">
              <w:rPr>
                <w:sz w:val="20"/>
                <w:szCs w:val="20"/>
              </w:rPr>
              <w:t>Whether</w:t>
            </w:r>
            <w:r w:rsidR="00906108" w:rsidRPr="00DD3BC7">
              <w:rPr>
                <w:sz w:val="20"/>
                <w:szCs w:val="20"/>
              </w:rPr>
              <w:t>/how to map coal bed methane and mine off-gas to ‘conventional’ natural gas (as resource)?</w:t>
            </w:r>
          </w:p>
        </w:tc>
        <w:tc>
          <w:tcPr>
            <w:tcW w:w="3544" w:type="dxa"/>
          </w:tcPr>
          <w:p w14:paraId="62E8B87B" w14:textId="46FC884A" w:rsidR="004062E8" w:rsidRPr="00DD3BC7" w:rsidRDefault="00906108" w:rsidP="00CE2867">
            <w:pPr>
              <w:rPr>
                <w:sz w:val="20"/>
                <w:szCs w:val="20"/>
              </w:rPr>
            </w:pPr>
            <w:r w:rsidRPr="00DD3BC7">
              <w:rPr>
                <w:sz w:val="20"/>
                <w:szCs w:val="20"/>
              </w:rPr>
              <w:t>These resource flows are considered largely equivalent to natural gas, and hence mapped accordingly.</w:t>
            </w:r>
          </w:p>
        </w:tc>
        <w:tc>
          <w:tcPr>
            <w:tcW w:w="2928" w:type="dxa"/>
          </w:tcPr>
          <w:p w14:paraId="14FA25C5" w14:textId="7483F4FE" w:rsidR="004062E8" w:rsidRPr="00DD3BC7" w:rsidRDefault="005F6AA5" w:rsidP="00CE2867">
            <w:pPr>
              <w:rPr>
                <w:sz w:val="20"/>
                <w:szCs w:val="20"/>
              </w:rPr>
            </w:pPr>
            <w:r w:rsidRPr="00DD3BC7">
              <w:rPr>
                <w:sz w:val="20"/>
                <w:szCs w:val="20"/>
              </w:rPr>
              <w:t>Results for fossil resource depletion and related impact categories will be consistent over format conversion.</w:t>
            </w:r>
          </w:p>
        </w:tc>
      </w:tr>
      <w:tr w:rsidR="004062E8" w:rsidRPr="00DD3BC7" w14:paraId="170AA59C" w14:textId="77777777" w:rsidTr="000A570B">
        <w:tc>
          <w:tcPr>
            <w:tcW w:w="2547" w:type="dxa"/>
          </w:tcPr>
          <w:p w14:paraId="65D8D002" w14:textId="60E12A5B" w:rsidR="004062E8" w:rsidRPr="00DD3BC7" w:rsidRDefault="005F6AA5" w:rsidP="00CE2867">
            <w:pPr>
              <w:rPr>
                <w:sz w:val="20"/>
                <w:szCs w:val="20"/>
              </w:rPr>
            </w:pPr>
            <w:r w:rsidRPr="00DD3BC7">
              <w:rPr>
                <w:sz w:val="20"/>
                <w:szCs w:val="20"/>
              </w:rPr>
              <w:t>W</w:t>
            </w:r>
            <w:r w:rsidR="00906108" w:rsidRPr="00DD3BC7">
              <w:rPr>
                <w:sz w:val="20"/>
                <w:szCs w:val="20"/>
              </w:rPr>
              <w:t xml:space="preserve">hether/how to map </w:t>
            </w:r>
            <w:r w:rsidRPr="00DD3BC7">
              <w:rPr>
                <w:sz w:val="20"/>
                <w:szCs w:val="20"/>
              </w:rPr>
              <w:t>generic metal ores, e.g., “aluminium ore”?</w:t>
            </w:r>
          </w:p>
        </w:tc>
        <w:tc>
          <w:tcPr>
            <w:tcW w:w="3544" w:type="dxa"/>
          </w:tcPr>
          <w:p w14:paraId="49B0DC4B" w14:textId="64C46BC3" w:rsidR="004062E8" w:rsidRPr="00DD3BC7" w:rsidRDefault="005F6AA5" w:rsidP="00CE2867">
            <w:pPr>
              <w:rPr>
                <w:sz w:val="20"/>
                <w:szCs w:val="20"/>
              </w:rPr>
            </w:pPr>
            <w:r w:rsidRPr="00DD3BC7">
              <w:rPr>
                <w:sz w:val="20"/>
                <w:szCs w:val="20"/>
              </w:rPr>
              <w:t>These generic ores are mainly found in the list of Federal LCA Commons. They are not considered preferable and hence not recommended to be used for inventory modelling. It was decided not to map to/from these flows.</w:t>
            </w:r>
          </w:p>
        </w:tc>
        <w:tc>
          <w:tcPr>
            <w:tcW w:w="2928" w:type="dxa"/>
          </w:tcPr>
          <w:p w14:paraId="20FFF946" w14:textId="06D879FD" w:rsidR="004062E8" w:rsidRPr="00DD3BC7" w:rsidRDefault="005F6AA5" w:rsidP="00CE2867">
            <w:pPr>
              <w:rPr>
                <w:sz w:val="20"/>
                <w:szCs w:val="20"/>
              </w:rPr>
            </w:pPr>
            <w:r w:rsidRPr="00DD3BC7">
              <w:rPr>
                <w:sz w:val="20"/>
                <w:szCs w:val="20"/>
              </w:rPr>
              <w:t xml:space="preserve">No major implications expected, </w:t>
            </w:r>
            <w:proofErr w:type="gramStart"/>
            <w:r w:rsidRPr="00DD3BC7">
              <w:rPr>
                <w:sz w:val="20"/>
                <w:szCs w:val="20"/>
              </w:rPr>
              <w:t>as long as</w:t>
            </w:r>
            <w:proofErr w:type="gramEnd"/>
            <w:r w:rsidRPr="00DD3BC7">
              <w:rPr>
                <w:sz w:val="20"/>
                <w:szCs w:val="20"/>
              </w:rPr>
              <w:t xml:space="preserve"> data providers avoid using these generic metal ores.</w:t>
            </w:r>
          </w:p>
        </w:tc>
      </w:tr>
      <w:tr w:rsidR="00E3232B" w:rsidRPr="00DD3BC7" w14:paraId="7069D9B1" w14:textId="77777777" w:rsidTr="000A570B">
        <w:trPr>
          <w:cantSplit/>
        </w:trPr>
        <w:tc>
          <w:tcPr>
            <w:tcW w:w="2547" w:type="dxa"/>
          </w:tcPr>
          <w:p w14:paraId="7E78D666" w14:textId="62C26362" w:rsidR="00E3232B" w:rsidRPr="00DD3BC7" w:rsidRDefault="00E3232B" w:rsidP="00CE2867">
            <w:pPr>
              <w:rPr>
                <w:sz w:val="20"/>
                <w:szCs w:val="20"/>
              </w:rPr>
            </w:pPr>
            <w:r>
              <w:rPr>
                <w:sz w:val="20"/>
                <w:szCs w:val="20"/>
              </w:rPr>
              <w:lastRenderedPageBreak/>
              <w:t>How to prioritize between multiple potential proxies?</w:t>
            </w:r>
          </w:p>
        </w:tc>
        <w:tc>
          <w:tcPr>
            <w:tcW w:w="3544" w:type="dxa"/>
          </w:tcPr>
          <w:p w14:paraId="7CC5F6C5" w14:textId="10C6B1B8" w:rsidR="00E3232B" w:rsidRPr="00DD3BC7" w:rsidRDefault="009B184D" w:rsidP="00CE2867">
            <w:pPr>
              <w:rPr>
                <w:sz w:val="20"/>
                <w:szCs w:val="20"/>
              </w:rPr>
            </w:pPr>
            <w:proofErr w:type="gramStart"/>
            <w:r>
              <w:rPr>
                <w:sz w:val="20"/>
                <w:szCs w:val="20"/>
              </w:rPr>
              <w:t>As a general rule</w:t>
            </w:r>
            <w:proofErr w:type="gramEnd"/>
            <w:r w:rsidR="00E3232B">
              <w:rPr>
                <w:sz w:val="20"/>
                <w:szCs w:val="20"/>
              </w:rPr>
              <w:t xml:space="preserve">, we recommend that </w:t>
            </w:r>
            <w:r>
              <w:rPr>
                <w:sz w:val="20"/>
                <w:szCs w:val="20"/>
              </w:rPr>
              <w:t xml:space="preserve">the </w:t>
            </w:r>
            <w:r w:rsidR="00E3232B">
              <w:rPr>
                <w:sz w:val="20"/>
                <w:szCs w:val="20"/>
              </w:rPr>
              <w:t xml:space="preserve">proxy that is most closely related or otherwise with the narrowest (overlapping) scope to be prioritized. Unspecified pesticides, insecticides, </w:t>
            </w:r>
            <w:r>
              <w:rPr>
                <w:sz w:val="20"/>
                <w:szCs w:val="20"/>
              </w:rPr>
              <w:t xml:space="preserve">etc. were consequently preferred over </w:t>
            </w:r>
            <w:proofErr w:type="spellStart"/>
            <w:r>
              <w:rPr>
                <w:sz w:val="20"/>
                <w:szCs w:val="20"/>
              </w:rPr>
              <w:t>flowables</w:t>
            </w:r>
            <w:proofErr w:type="spellEnd"/>
            <w:r>
              <w:rPr>
                <w:sz w:val="20"/>
                <w:szCs w:val="20"/>
              </w:rPr>
              <w:t xml:space="preserve"> representing groups of hydrocarbons (e.g., aliphatic, aromatic, or unspecified).</w:t>
            </w:r>
          </w:p>
        </w:tc>
        <w:tc>
          <w:tcPr>
            <w:tcW w:w="2928" w:type="dxa"/>
          </w:tcPr>
          <w:p w14:paraId="5198DD2D" w14:textId="3718C2B3" w:rsidR="00E3232B" w:rsidRPr="00DD3BC7" w:rsidRDefault="009B184D" w:rsidP="00CE2867">
            <w:pPr>
              <w:rPr>
                <w:sz w:val="20"/>
                <w:szCs w:val="20"/>
              </w:rPr>
            </w:pPr>
            <w:r>
              <w:rPr>
                <w:sz w:val="20"/>
                <w:szCs w:val="20"/>
              </w:rPr>
              <w:t xml:space="preserve">We here strive to minimize the loss of information resulting from the mapping step. But it should be noted that the choice among more-or-less unspecified or generic </w:t>
            </w:r>
            <w:proofErr w:type="spellStart"/>
            <w:r>
              <w:rPr>
                <w:sz w:val="20"/>
                <w:szCs w:val="20"/>
              </w:rPr>
              <w:t>flowables</w:t>
            </w:r>
            <w:proofErr w:type="spellEnd"/>
            <w:r>
              <w:rPr>
                <w:sz w:val="20"/>
                <w:szCs w:val="20"/>
              </w:rPr>
              <w:t xml:space="preserve"> may carry little practical relevance, if none of the options is assigned a characterization factor in LCIA.</w:t>
            </w:r>
          </w:p>
        </w:tc>
      </w:tr>
    </w:tbl>
    <w:p w14:paraId="42105CAA" w14:textId="0CD9B32B" w:rsidR="009531E3" w:rsidRDefault="009531E3">
      <w:pPr>
        <w:rPr>
          <w:rFonts w:asciiTheme="majorHAnsi" w:eastAsiaTheme="majorEastAsia" w:hAnsiTheme="majorHAnsi" w:cstheme="majorBidi"/>
          <w:color w:val="1F3763" w:themeColor="accent1" w:themeShade="7F"/>
          <w:sz w:val="24"/>
          <w:szCs w:val="24"/>
        </w:rPr>
      </w:pPr>
    </w:p>
    <w:p w14:paraId="68A82F4F" w14:textId="1492D778" w:rsidR="00170121" w:rsidRDefault="00734C9A" w:rsidP="00170121">
      <w:pPr>
        <w:pStyle w:val="Heading2"/>
      </w:pPr>
      <w:bookmarkStart w:id="214" w:name="_Ref83845511"/>
      <w:bookmarkStart w:id="215" w:name="_Toc89114931"/>
      <w:r>
        <w:t>Challenges</w:t>
      </w:r>
      <w:r w:rsidRPr="009531E3">
        <w:t xml:space="preserve"> </w:t>
      </w:r>
      <w:r w:rsidR="00170121" w:rsidRPr="009531E3">
        <w:t>related to matching of flows (</w:t>
      </w:r>
      <w:proofErr w:type="spellStart"/>
      <w:r w:rsidR="00170121" w:rsidRPr="009531E3">
        <w:t>flowable+context</w:t>
      </w:r>
      <w:proofErr w:type="spellEnd"/>
      <w:r w:rsidR="00170121" w:rsidRPr="009531E3">
        <w:t xml:space="preserve"> combinations)</w:t>
      </w:r>
      <w:bookmarkEnd w:id="214"/>
      <w:bookmarkEnd w:id="215"/>
    </w:p>
    <w:p w14:paraId="060D4A65" w14:textId="01D2BE5F" w:rsidR="00170121" w:rsidRPr="00170121" w:rsidRDefault="007246BF" w:rsidP="00170121">
      <w:r>
        <w:t xml:space="preserve">Several aspects and challenges related to the mapping of flows (as unique combinations of </w:t>
      </w:r>
      <w:proofErr w:type="spellStart"/>
      <w:r>
        <w:t>flowables</w:t>
      </w:r>
      <w:proofErr w:type="spellEnd"/>
      <w:r>
        <w:t xml:space="preserve"> and contexts) have already be</w:t>
      </w:r>
      <w:r w:rsidR="009531E3">
        <w:t>en</w:t>
      </w:r>
      <w:r>
        <w:t xml:space="preserve"> addressed in the mapping methodology part (e.g., </w:t>
      </w:r>
      <w:r w:rsidR="009531E3">
        <w:t xml:space="preserve">in sections </w:t>
      </w:r>
      <w:r w:rsidR="009531E3" w:rsidRPr="009531E3">
        <w:rPr>
          <w:i/>
          <w:iCs/>
        </w:rPr>
        <w:fldChar w:fldCharType="begin"/>
      </w:r>
      <w:r w:rsidR="009531E3" w:rsidRPr="009531E3">
        <w:rPr>
          <w:i/>
          <w:iCs/>
        </w:rPr>
        <w:instrText xml:space="preserve"> REF _Ref83590878 \h </w:instrText>
      </w:r>
      <w:r w:rsidR="009531E3">
        <w:rPr>
          <w:i/>
          <w:iCs/>
        </w:rPr>
        <w:instrText xml:space="preserve"> \* MERGEFORMAT </w:instrText>
      </w:r>
      <w:r w:rsidR="009531E3" w:rsidRPr="009531E3">
        <w:rPr>
          <w:i/>
          <w:iCs/>
        </w:rPr>
      </w:r>
      <w:r w:rsidR="009531E3" w:rsidRPr="009531E3">
        <w:rPr>
          <w:i/>
          <w:iCs/>
        </w:rPr>
        <w:fldChar w:fldCharType="separate"/>
      </w:r>
      <w:r w:rsidR="00C138E1" w:rsidRPr="000A570B">
        <w:rPr>
          <w:i/>
          <w:iCs/>
        </w:rPr>
        <w:t>Mapping of flows</w:t>
      </w:r>
      <w:r w:rsidR="009531E3" w:rsidRPr="009531E3">
        <w:rPr>
          <w:i/>
          <w:iCs/>
        </w:rPr>
        <w:fldChar w:fldCharType="end"/>
      </w:r>
      <w:r w:rsidR="009531E3">
        <w:t xml:space="preserve"> and </w:t>
      </w:r>
      <w:r w:rsidR="009531E3" w:rsidRPr="009531E3">
        <w:rPr>
          <w:i/>
          <w:iCs/>
        </w:rPr>
        <w:fldChar w:fldCharType="begin"/>
      </w:r>
      <w:r w:rsidR="009531E3" w:rsidRPr="009531E3">
        <w:rPr>
          <w:i/>
          <w:iCs/>
        </w:rPr>
        <w:instrText xml:space="preserve"> REF _Ref83590880 \h </w:instrText>
      </w:r>
      <w:r w:rsidR="009531E3">
        <w:rPr>
          <w:i/>
          <w:iCs/>
        </w:rPr>
        <w:instrText xml:space="preserve"> \* MERGEFORMAT </w:instrText>
      </w:r>
      <w:r w:rsidR="009531E3" w:rsidRPr="009531E3">
        <w:rPr>
          <w:i/>
          <w:iCs/>
        </w:rPr>
      </w:r>
      <w:r w:rsidR="009531E3" w:rsidRPr="009531E3">
        <w:rPr>
          <w:i/>
          <w:iCs/>
        </w:rPr>
        <w:fldChar w:fldCharType="separate"/>
      </w:r>
      <w:r w:rsidR="00C138E1" w:rsidRPr="000A570B">
        <w:rPr>
          <w:i/>
          <w:iCs/>
        </w:rPr>
        <w:t>Conversion factors</w:t>
      </w:r>
      <w:r w:rsidR="009531E3" w:rsidRPr="009531E3">
        <w:rPr>
          <w:i/>
          <w:iCs/>
        </w:rPr>
        <w:fldChar w:fldCharType="end"/>
      </w:r>
      <w:r w:rsidR="009531E3" w:rsidRPr="009531E3">
        <w:rPr>
          <w:i/>
          <w:iCs/>
        </w:rPr>
        <w:t>)</w:t>
      </w:r>
      <w:r w:rsidR="009531E3">
        <w:t>.</w:t>
      </w:r>
      <w:r w:rsidR="00734C9A">
        <w:t xml:space="preserve"> This included mapping of land transformation and use. This section is primarily dedicated to explaining the list features and approaches taken </w:t>
      </w:r>
      <w:r w:rsidR="00557F1B">
        <w:t xml:space="preserve">in this project to map water flows across the </w:t>
      </w:r>
      <w:r w:rsidR="00557F1B" w:rsidRPr="00C822DF">
        <w:t xml:space="preserve">participating </w:t>
      </w:r>
      <w:r w:rsidR="00CC4023">
        <w:t>flow list</w:t>
      </w:r>
      <w:r w:rsidR="00557F1B" w:rsidRPr="00C822DF">
        <w:t xml:space="preserve">s. </w:t>
      </w:r>
      <w:r w:rsidR="00557F1B" w:rsidRPr="000A570B">
        <w:t>The section finishes, though, with a</w:t>
      </w:r>
      <w:r w:rsidR="000F30C2">
        <w:t xml:space="preserve"> brief account of</w:t>
      </w:r>
      <w:r w:rsidR="00557F1B" w:rsidRPr="000A570B">
        <w:t xml:space="preserve"> </w:t>
      </w:r>
      <w:r w:rsidR="00557F1B" w:rsidRPr="000A570B">
        <w:rPr>
          <w:i/>
          <w:iCs/>
        </w:rPr>
        <w:fldChar w:fldCharType="begin"/>
      </w:r>
      <w:r w:rsidR="00557F1B" w:rsidRPr="000A570B">
        <w:rPr>
          <w:i/>
          <w:iCs/>
        </w:rPr>
        <w:instrText xml:space="preserve"> REF _Ref83591982 \h  \* MERGEFORMAT </w:instrText>
      </w:r>
      <w:r w:rsidR="00557F1B" w:rsidRPr="000A570B">
        <w:rPr>
          <w:i/>
          <w:iCs/>
        </w:rPr>
      </w:r>
      <w:r w:rsidR="00557F1B" w:rsidRPr="000A570B">
        <w:rPr>
          <w:i/>
          <w:iCs/>
        </w:rPr>
        <w:fldChar w:fldCharType="separate"/>
      </w:r>
      <w:r w:rsidR="00C138E1" w:rsidRPr="000A570B">
        <w:rPr>
          <w:i/>
          <w:iCs/>
        </w:rPr>
        <w:t>Other aspects: missing characterization factors</w:t>
      </w:r>
      <w:r w:rsidR="00557F1B" w:rsidRPr="000A570B">
        <w:rPr>
          <w:i/>
          <w:iCs/>
        </w:rPr>
        <w:fldChar w:fldCharType="end"/>
      </w:r>
      <w:r w:rsidR="00557F1B" w:rsidRPr="000A570B">
        <w:t>.</w:t>
      </w:r>
    </w:p>
    <w:p w14:paraId="1ADB47F8" w14:textId="7D742D85" w:rsidR="00BC0647" w:rsidRDefault="00BC0647" w:rsidP="00BC0647">
      <w:pPr>
        <w:pStyle w:val="Heading3"/>
      </w:pPr>
      <w:bookmarkStart w:id="216" w:name="_Ref83845515"/>
      <w:bookmarkStart w:id="217" w:name="_Toc89114932"/>
      <w:r>
        <w:t xml:space="preserve">Mapping of </w:t>
      </w:r>
      <w:r>
        <w:rPr>
          <w:lang w:eastAsia="ja-JP"/>
        </w:rPr>
        <w:t>water</w:t>
      </w:r>
      <w:r w:rsidR="00155786">
        <w:rPr>
          <w:lang w:eastAsia="ja-JP"/>
        </w:rPr>
        <w:t xml:space="preserve"> flows</w:t>
      </w:r>
      <w:bookmarkEnd w:id="216"/>
      <w:bookmarkEnd w:id="217"/>
    </w:p>
    <w:p w14:paraId="1F0034A0" w14:textId="14C23C2E" w:rsidR="00823DA7" w:rsidRPr="0001077E" w:rsidRDefault="009D5CF0" w:rsidP="00740A6E">
      <w:pPr>
        <w:rPr>
          <w:lang w:eastAsia="ja-JP"/>
        </w:rPr>
      </w:pPr>
      <w:r>
        <w:rPr>
          <w:lang w:eastAsia="ja-JP"/>
        </w:rPr>
        <w:t>W</w:t>
      </w:r>
      <w:r w:rsidR="00597D60">
        <w:rPr>
          <w:lang w:eastAsia="ja-JP"/>
        </w:rPr>
        <w:t>ater</w:t>
      </w:r>
      <w:r>
        <w:rPr>
          <w:lang w:eastAsia="ja-JP"/>
        </w:rPr>
        <w:t xml:space="preserve"> resource</w:t>
      </w:r>
      <w:r w:rsidR="00734C9A">
        <w:rPr>
          <w:lang w:eastAsia="ja-JP"/>
        </w:rPr>
        <w:t>s are</w:t>
      </w:r>
      <w:r>
        <w:rPr>
          <w:lang w:eastAsia="ja-JP"/>
        </w:rPr>
        <w:t xml:space="preserve"> an important impact area and therefore show</w:t>
      </w:r>
      <w:r w:rsidR="002D1342">
        <w:rPr>
          <w:lang w:eastAsia="ja-JP"/>
        </w:rPr>
        <w:t>s</w:t>
      </w:r>
      <w:r>
        <w:rPr>
          <w:lang w:eastAsia="ja-JP"/>
        </w:rPr>
        <w:t xml:space="preserve"> a </w:t>
      </w:r>
      <w:r w:rsidR="00823DA7">
        <w:rPr>
          <w:lang w:eastAsia="ja-JP"/>
        </w:rPr>
        <w:t xml:space="preserve">wide </w:t>
      </w:r>
      <w:r>
        <w:rPr>
          <w:lang w:eastAsia="ja-JP"/>
        </w:rPr>
        <w:t xml:space="preserve">variety of elementary flows to </w:t>
      </w:r>
      <w:r>
        <w:rPr>
          <w:rFonts w:hint="eastAsia"/>
          <w:lang w:eastAsia="ja-JP"/>
        </w:rPr>
        <w:t>e</w:t>
      </w:r>
      <w:r>
        <w:rPr>
          <w:lang w:eastAsia="ja-JP"/>
        </w:rPr>
        <w:t xml:space="preserve">xpress the </w:t>
      </w:r>
      <w:r w:rsidR="00082085">
        <w:rPr>
          <w:lang w:eastAsia="ja-JP"/>
        </w:rPr>
        <w:t xml:space="preserve">conceptual </w:t>
      </w:r>
      <w:r>
        <w:rPr>
          <w:lang w:eastAsia="ja-JP"/>
        </w:rPr>
        <w:t xml:space="preserve">water model that </w:t>
      </w:r>
      <w:r w:rsidR="00D651FD">
        <w:rPr>
          <w:lang w:eastAsia="ja-JP"/>
        </w:rPr>
        <w:t xml:space="preserve">each </w:t>
      </w:r>
      <w:r w:rsidR="007153FC">
        <w:rPr>
          <w:lang w:eastAsia="ja-JP"/>
        </w:rPr>
        <w:t xml:space="preserve">EF </w:t>
      </w:r>
      <w:r>
        <w:rPr>
          <w:lang w:eastAsia="ja-JP"/>
        </w:rPr>
        <w:t>system adopts.</w:t>
      </w:r>
      <w:r w:rsidR="00B331DE">
        <w:rPr>
          <w:lang w:eastAsia="ja-JP"/>
        </w:rPr>
        <w:t xml:space="preserve"> </w:t>
      </w:r>
      <w:r w:rsidR="00082085">
        <w:rPr>
          <w:lang w:eastAsia="ja-JP"/>
        </w:rPr>
        <w:t xml:space="preserve">Show in </w:t>
      </w:r>
      <w:r w:rsidR="00082085">
        <w:rPr>
          <w:lang w:eastAsia="ja-JP"/>
        </w:rPr>
        <w:fldChar w:fldCharType="begin"/>
      </w:r>
      <w:r w:rsidR="00082085">
        <w:rPr>
          <w:lang w:eastAsia="ja-JP"/>
        </w:rPr>
        <w:instrText xml:space="preserve"> REF _Ref83592170 \h </w:instrText>
      </w:r>
      <w:r w:rsidR="00082085">
        <w:rPr>
          <w:lang w:eastAsia="ja-JP"/>
        </w:rPr>
      </w:r>
      <w:r w:rsidR="00082085">
        <w:rPr>
          <w:lang w:eastAsia="ja-JP"/>
        </w:rPr>
        <w:fldChar w:fldCharType="separate"/>
      </w:r>
      <w:r w:rsidR="00C138E1">
        <w:t xml:space="preserve">Figure </w:t>
      </w:r>
      <w:r w:rsidR="00C138E1">
        <w:rPr>
          <w:noProof/>
        </w:rPr>
        <w:t>7</w:t>
      </w:r>
      <w:r w:rsidR="00082085">
        <w:rPr>
          <w:lang w:eastAsia="ja-JP"/>
        </w:rPr>
        <w:fldChar w:fldCharType="end"/>
      </w:r>
      <w:r w:rsidR="00B331DE">
        <w:rPr>
          <w:lang w:eastAsia="ja-JP"/>
        </w:rPr>
        <w:t xml:space="preserve"> is the </w:t>
      </w:r>
      <w:r w:rsidR="00D651FD">
        <w:rPr>
          <w:lang w:eastAsia="ja-JP"/>
        </w:rPr>
        <w:t xml:space="preserve">common </w:t>
      </w:r>
      <w:r w:rsidR="00B331DE">
        <w:rPr>
          <w:lang w:eastAsia="ja-JP"/>
        </w:rPr>
        <w:t xml:space="preserve">basic model of water </w:t>
      </w:r>
      <w:r w:rsidR="00D651FD">
        <w:rPr>
          <w:lang w:eastAsia="ja-JP"/>
        </w:rPr>
        <w:t xml:space="preserve">to roughly </w:t>
      </w:r>
      <w:r w:rsidR="00082085">
        <w:rPr>
          <w:lang w:eastAsia="ja-JP"/>
        </w:rPr>
        <w:t xml:space="preserve">structure </w:t>
      </w:r>
      <w:r w:rsidR="00D651FD">
        <w:rPr>
          <w:lang w:eastAsia="ja-JP"/>
        </w:rPr>
        <w:t>elementary flows related to water</w:t>
      </w:r>
      <w:r w:rsidR="00B331DE">
        <w:rPr>
          <w:lang w:eastAsia="ja-JP"/>
        </w:rPr>
        <w:t>.</w:t>
      </w:r>
      <w:r w:rsidR="00D651FD">
        <w:rPr>
          <w:lang w:eastAsia="ja-JP"/>
        </w:rPr>
        <w:t xml:space="preserve"> </w:t>
      </w:r>
      <w:r w:rsidR="00823DA7">
        <w:rPr>
          <w:lang w:eastAsia="ja-JP"/>
        </w:rPr>
        <w:t xml:space="preserve">Please note that the objective of this diagram is to </w:t>
      </w:r>
      <w:r w:rsidR="00082085">
        <w:rPr>
          <w:lang w:eastAsia="ja-JP"/>
        </w:rPr>
        <w:t xml:space="preserve">illustrate </w:t>
      </w:r>
      <w:r w:rsidR="00823DA7">
        <w:rPr>
          <w:lang w:eastAsia="ja-JP"/>
        </w:rPr>
        <w:t>the water</w:t>
      </w:r>
      <w:r w:rsidR="00082085">
        <w:rPr>
          <w:lang w:eastAsia="ja-JP"/>
        </w:rPr>
        <w:t>-</w:t>
      </w:r>
      <w:r w:rsidR="00D651FD">
        <w:rPr>
          <w:lang w:eastAsia="ja-JP"/>
        </w:rPr>
        <w:t xml:space="preserve">related </w:t>
      </w:r>
      <w:r w:rsidR="0001077E">
        <w:rPr>
          <w:lang w:eastAsia="ja-JP"/>
        </w:rPr>
        <w:t xml:space="preserve">elementary flows </w:t>
      </w:r>
      <w:r w:rsidR="00082085">
        <w:rPr>
          <w:lang w:eastAsia="ja-JP"/>
        </w:rPr>
        <w:t xml:space="preserve">only, </w:t>
      </w:r>
      <w:r w:rsidR="00823DA7">
        <w:rPr>
          <w:lang w:eastAsia="ja-JP"/>
        </w:rPr>
        <w:t>and all intermediate flows</w:t>
      </w:r>
      <w:r w:rsidR="00B56F13">
        <w:rPr>
          <w:lang w:eastAsia="ja-JP"/>
        </w:rPr>
        <w:t xml:space="preserve"> (exchanged between activities in within the </w:t>
      </w:r>
      <w:proofErr w:type="spellStart"/>
      <w:r w:rsidR="00B56F13">
        <w:rPr>
          <w:lang w:eastAsia="ja-JP"/>
        </w:rPr>
        <w:t>technosphere</w:t>
      </w:r>
      <w:proofErr w:type="spellEnd"/>
      <w:r w:rsidR="00B56F13">
        <w:rPr>
          <w:lang w:eastAsia="ja-JP"/>
        </w:rPr>
        <w:t>)</w:t>
      </w:r>
      <w:r w:rsidR="00740A6E">
        <w:rPr>
          <w:lang w:eastAsia="ja-JP"/>
        </w:rPr>
        <w:t>,</w:t>
      </w:r>
      <w:r w:rsidR="00823DA7">
        <w:rPr>
          <w:lang w:eastAsia="ja-JP"/>
        </w:rPr>
        <w:t xml:space="preserve"> such as industrial water, irrigation water, </w:t>
      </w:r>
      <w:r w:rsidR="00740A6E">
        <w:rPr>
          <w:lang w:eastAsia="ja-JP"/>
        </w:rPr>
        <w:t>sewage/</w:t>
      </w:r>
      <w:r w:rsidR="00823DA7">
        <w:rPr>
          <w:lang w:eastAsia="ja-JP"/>
        </w:rPr>
        <w:t>wastewater as well as water embedded into products</w:t>
      </w:r>
      <w:r w:rsidR="00740A6E">
        <w:rPr>
          <w:lang w:eastAsia="ja-JP"/>
        </w:rPr>
        <w:t>,</w:t>
      </w:r>
      <w:r w:rsidR="00823DA7">
        <w:rPr>
          <w:lang w:eastAsia="ja-JP"/>
        </w:rPr>
        <w:t xml:space="preserve"> are not included in</w:t>
      </w:r>
      <w:r w:rsidR="002D1342">
        <w:rPr>
          <w:lang w:eastAsia="ja-JP"/>
        </w:rPr>
        <w:t>to</w:t>
      </w:r>
      <w:r w:rsidR="00823DA7">
        <w:rPr>
          <w:lang w:eastAsia="ja-JP"/>
        </w:rPr>
        <w:t xml:space="preserve"> this diagram.</w:t>
      </w:r>
    </w:p>
    <w:p w14:paraId="7BC5EA50" w14:textId="77777777" w:rsidR="00CA1C93" w:rsidRDefault="00971687" w:rsidP="00CA1C93">
      <w:pPr>
        <w:keepNext/>
        <w:ind w:firstLineChars="50" w:firstLine="110"/>
      </w:pPr>
      <w:r>
        <w:rPr>
          <w:rFonts w:hint="eastAsia"/>
          <w:noProof/>
        </w:rPr>
        <w:drawing>
          <wp:inline distT="0" distB="0" distL="0" distR="0" wp14:anchorId="4ABEA1E4" wp14:editId="68CFADB6">
            <wp:extent cx="5733415" cy="1864360"/>
            <wp:effectExtent l="0" t="0" r="635" b="2540"/>
            <wp:docPr id="8" name="図 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ダイアグラム&#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5733415" cy="1864360"/>
                    </a:xfrm>
                    <a:prstGeom prst="rect">
                      <a:avLst/>
                    </a:prstGeom>
                  </pic:spPr>
                </pic:pic>
              </a:graphicData>
            </a:graphic>
          </wp:inline>
        </w:drawing>
      </w:r>
    </w:p>
    <w:p w14:paraId="315AD83D" w14:textId="35E0D5F7" w:rsidR="00971687" w:rsidRPr="00823DA7" w:rsidRDefault="00CA1C93" w:rsidP="00FC414F">
      <w:pPr>
        <w:pStyle w:val="Caption"/>
        <w:jc w:val="center"/>
        <w:rPr>
          <w:lang w:eastAsia="ja-JP"/>
        </w:rPr>
      </w:pPr>
      <w:bookmarkStart w:id="218" w:name="_Ref83592170"/>
      <w:r>
        <w:t xml:space="preserve">Figure </w:t>
      </w:r>
      <w:r w:rsidR="0058561A">
        <w:fldChar w:fldCharType="begin"/>
      </w:r>
      <w:r w:rsidR="0058561A">
        <w:instrText xml:space="preserve"> SEQ Figure \* ARABIC </w:instrText>
      </w:r>
      <w:r w:rsidR="0058561A">
        <w:fldChar w:fldCharType="separate"/>
      </w:r>
      <w:r w:rsidR="00C138E1">
        <w:rPr>
          <w:noProof/>
        </w:rPr>
        <w:t>7</w:t>
      </w:r>
      <w:r w:rsidR="0058561A">
        <w:rPr>
          <w:noProof/>
        </w:rPr>
        <w:fldChar w:fldCharType="end"/>
      </w:r>
      <w:bookmarkEnd w:id="218"/>
      <w:r>
        <w:t xml:space="preserve">  – The basic water model </w:t>
      </w:r>
      <w:r w:rsidR="00D651FD">
        <w:t xml:space="preserve">to roughly </w:t>
      </w:r>
      <w:r>
        <w:t xml:space="preserve">group </w:t>
      </w:r>
      <w:r w:rsidR="00D651FD">
        <w:t>water related elementary flows</w:t>
      </w:r>
    </w:p>
    <w:p w14:paraId="5E282643" w14:textId="75A4E9BF" w:rsidR="007153FC" w:rsidRDefault="00740A6E" w:rsidP="00740A6E">
      <w:pPr>
        <w:rPr>
          <w:lang w:eastAsia="ja-JP"/>
        </w:rPr>
      </w:pPr>
      <w:r>
        <w:rPr>
          <w:lang w:eastAsia="ja-JP"/>
        </w:rPr>
        <w:t xml:space="preserve">As shown in </w:t>
      </w:r>
      <w:r>
        <w:rPr>
          <w:lang w:eastAsia="ja-JP"/>
        </w:rPr>
        <w:fldChar w:fldCharType="begin"/>
      </w:r>
      <w:r>
        <w:rPr>
          <w:lang w:eastAsia="ja-JP"/>
        </w:rPr>
        <w:instrText xml:space="preserve"> REF _Ref83592170 \h </w:instrText>
      </w:r>
      <w:r>
        <w:rPr>
          <w:lang w:eastAsia="ja-JP"/>
        </w:rPr>
      </w:r>
      <w:r>
        <w:rPr>
          <w:lang w:eastAsia="ja-JP"/>
        </w:rPr>
        <w:fldChar w:fldCharType="separate"/>
      </w:r>
      <w:r w:rsidR="00C138E1">
        <w:t xml:space="preserve">Figure </w:t>
      </w:r>
      <w:r w:rsidR="00C138E1">
        <w:rPr>
          <w:noProof/>
        </w:rPr>
        <w:t>7</w:t>
      </w:r>
      <w:r>
        <w:rPr>
          <w:lang w:eastAsia="ja-JP"/>
        </w:rPr>
        <w:fldChar w:fldCharType="end"/>
      </w:r>
      <w:r>
        <w:rPr>
          <w:lang w:eastAsia="ja-JP"/>
        </w:rPr>
        <w:t>, we group w</w:t>
      </w:r>
      <w:r w:rsidR="0001077E">
        <w:rPr>
          <w:lang w:eastAsia="ja-JP"/>
        </w:rPr>
        <w:t xml:space="preserve">ater </w:t>
      </w:r>
      <w:r w:rsidR="00E85911">
        <w:rPr>
          <w:lang w:eastAsia="ja-JP"/>
        </w:rPr>
        <w:t xml:space="preserve">flows from the biosphere </w:t>
      </w:r>
      <w:r w:rsidR="0001077E">
        <w:rPr>
          <w:lang w:eastAsia="ja-JP"/>
        </w:rPr>
        <w:t xml:space="preserve">to a </w:t>
      </w:r>
      <w:proofErr w:type="spellStart"/>
      <w:r>
        <w:rPr>
          <w:lang w:eastAsia="ja-JP"/>
        </w:rPr>
        <w:t>technosphere</w:t>
      </w:r>
      <w:proofErr w:type="spellEnd"/>
      <w:r>
        <w:rPr>
          <w:lang w:eastAsia="ja-JP"/>
        </w:rPr>
        <w:t xml:space="preserve"> </w:t>
      </w:r>
      <w:r w:rsidR="0001077E">
        <w:rPr>
          <w:lang w:eastAsia="ja-JP"/>
        </w:rPr>
        <w:t xml:space="preserve">process </w:t>
      </w:r>
      <w:r>
        <w:rPr>
          <w:lang w:eastAsia="ja-JP"/>
        </w:rPr>
        <w:t>into</w:t>
      </w:r>
      <w:r w:rsidR="0001077E">
        <w:rPr>
          <w:lang w:eastAsia="ja-JP"/>
        </w:rPr>
        <w:t xml:space="preserve"> “water withdrawn from water resource”</w:t>
      </w:r>
      <w:r>
        <w:rPr>
          <w:lang w:eastAsia="ja-JP"/>
        </w:rPr>
        <w:t>,</w:t>
      </w:r>
      <w:r w:rsidR="0001077E">
        <w:rPr>
          <w:lang w:eastAsia="ja-JP"/>
        </w:rPr>
        <w:t xml:space="preserve"> and these flows express w</w:t>
      </w:r>
      <w:r w:rsidR="00B331DE">
        <w:rPr>
          <w:lang w:eastAsia="ja-JP"/>
        </w:rPr>
        <w:t xml:space="preserve">ater </w:t>
      </w:r>
      <w:r>
        <w:rPr>
          <w:lang w:eastAsia="ja-JP"/>
        </w:rPr>
        <w:t>extracted</w:t>
      </w:r>
      <w:r w:rsidR="0001077E">
        <w:rPr>
          <w:lang w:eastAsia="ja-JP"/>
        </w:rPr>
        <w:t xml:space="preserve"> </w:t>
      </w:r>
      <w:r w:rsidR="00B331DE">
        <w:rPr>
          <w:lang w:eastAsia="ja-JP"/>
        </w:rPr>
        <w:t xml:space="preserve">from a </w:t>
      </w:r>
      <w:r w:rsidR="00E85911">
        <w:rPr>
          <w:lang w:eastAsia="ja-JP"/>
        </w:rPr>
        <w:t xml:space="preserve">natural </w:t>
      </w:r>
      <w:r w:rsidR="00B331DE">
        <w:rPr>
          <w:lang w:eastAsia="ja-JP"/>
        </w:rPr>
        <w:t>“water resource”</w:t>
      </w:r>
      <w:r w:rsidR="0001077E">
        <w:rPr>
          <w:lang w:eastAsia="ja-JP"/>
        </w:rPr>
        <w:t xml:space="preserve"> such as rivers, lakes, underground </w:t>
      </w:r>
      <w:proofErr w:type="gramStart"/>
      <w:r w:rsidR="0001077E">
        <w:rPr>
          <w:lang w:eastAsia="ja-JP"/>
        </w:rPr>
        <w:t>water</w:t>
      </w:r>
      <w:proofErr w:type="gramEnd"/>
      <w:r>
        <w:rPr>
          <w:lang w:eastAsia="ja-JP"/>
        </w:rPr>
        <w:t xml:space="preserve"> or precipitation</w:t>
      </w:r>
      <w:r w:rsidR="00B331DE">
        <w:rPr>
          <w:lang w:eastAsia="ja-JP"/>
        </w:rPr>
        <w:t xml:space="preserve">. </w:t>
      </w:r>
      <w:r w:rsidR="00E85911">
        <w:rPr>
          <w:lang w:eastAsia="ja-JP"/>
        </w:rPr>
        <w:t>Water flows from a</w:t>
      </w:r>
      <w:r w:rsidR="00B56F13">
        <w:rPr>
          <w:lang w:eastAsia="ja-JP"/>
        </w:rPr>
        <w:t>n economic activity or</w:t>
      </w:r>
      <w:r w:rsidR="00E85911">
        <w:rPr>
          <w:lang w:eastAsia="ja-JP"/>
        </w:rPr>
        <w:t xml:space="preserve"> process </w:t>
      </w:r>
      <w:r>
        <w:rPr>
          <w:lang w:eastAsia="ja-JP"/>
        </w:rPr>
        <w:t xml:space="preserve">back </w:t>
      </w:r>
      <w:r w:rsidR="00E85911">
        <w:rPr>
          <w:lang w:eastAsia="ja-JP"/>
        </w:rPr>
        <w:t xml:space="preserve">to the biosphere can </w:t>
      </w:r>
      <w:r w:rsidR="00B331DE">
        <w:rPr>
          <w:lang w:eastAsia="ja-JP"/>
        </w:rPr>
        <w:t xml:space="preserve">roughly </w:t>
      </w:r>
      <w:r w:rsidR="00E85911">
        <w:rPr>
          <w:lang w:eastAsia="ja-JP"/>
        </w:rPr>
        <w:t>be separated into two groups</w:t>
      </w:r>
      <w:r>
        <w:rPr>
          <w:lang w:eastAsia="ja-JP"/>
        </w:rPr>
        <w:t xml:space="preserve">: </w:t>
      </w:r>
      <w:r w:rsidR="0001077E">
        <w:rPr>
          <w:lang w:eastAsia="ja-JP"/>
        </w:rPr>
        <w:t>“</w:t>
      </w:r>
      <w:r w:rsidR="00971687">
        <w:rPr>
          <w:lang w:eastAsia="ja-JP"/>
        </w:rPr>
        <w:t xml:space="preserve">water </w:t>
      </w:r>
      <w:r w:rsidR="0001077E">
        <w:rPr>
          <w:lang w:eastAsia="ja-JP"/>
        </w:rPr>
        <w:t xml:space="preserve">going </w:t>
      </w:r>
      <w:r w:rsidR="00971687">
        <w:rPr>
          <w:lang w:eastAsia="ja-JP"/>
        </w:rPr>
        <w:t>back to water bodies</w:t>
      </w:r>
      <w:r w:rsidR="0001077E">
        <w:rPr>
          <w:lang w:eastAsia="ja-JP"/>
        </w:rPr>
        <w:t>”</w:t>
      </w:r>
      <w:r w:rsidR="00E85911">
        <w:rPr>
          <w:lang w:eastAsia="ja-JP"/>
        </w:rPr>
        <w:t xml:space="preserve"> and “water NOT going to water bodies”. </w:t>
      </w:r>
      <w:r>
        <w:rPr>
          <w:lang w:eastAsia="ja-JP"/>
        </w:rPr>
        <w:t xml:space="preserve">An </w:t>
      </w:r>
      <w:r w:rsidR="0001077E">
        <w:rPr>
          <w:lang w:eastAsia="ja-JP"/>
        </w:rPr>
        <w:t xml:space="preserve">example </w:t>
      </w:r>
      <w:r w:rsidR="00E85911">
        <w:rPr>
          <w:lang w:eastAsia="ja-JP"/>
        </w:rPr>
        <w:t xml:space="preserve">of the former </w:t>
      </w:r>
      <w:r w:rsidR="00971687">
        <w:rPr>
          <w:lang w:eastAsia="ja-JP"/>
        </w:rPr>
        <w:t xml:space="preserve">would be water </w:t>
      </w:r>
      <w:r>
        <w:rPr>
          <w:lang w:eastAsia="ja-JP"/>
        </w:rPr>
        <w:t xml:space="preserve">used </w:t>
      </w:r>
      <w:r w:rsidR="00971687">
        <w:rPr>
          <w:lang w:eastAsia="ja-JP"/>
        </w:rPr>
        <w:t xml:space="preserve">in a factory and </w:t>
      </w:r>
      <w:r w:rsidR="0001077E">
        <w:rPr>
          <w:lang w:eastAsia="ja-JP"/>
        </w:rPr>
        <w:t xml:space="preserve">emitted to water </w:t>
      </w:r>
      <w:r w:rsidR="00E85911">
        <w:rPr>
          <w:lang w:eastAsia="ja-JP"/>
        </w:rPr>
        <w:t xml:space="preserve">bodies </w:t>
      </w:r>
      <w:r w:rsidR="0001077E">
        <w:rPr>
          <w:lang w:eastAsia="ja-JP"/>
        </w:rPr>
        <w:t xml:space="preserve">such as rivers and lakes. </w:t>
      </w:r>
      <w:r>
        <w:rPr>
          <w:lang w:eastAsia="ja-JP"/>
        </w:rPr>
        <w:t>In contrast, w</w:t>
      </w:r>
      <w:r w:rsidR="00E85911">
        <w:rPr>
          <w:lang w:eastAsia="ja-JP"/>
        </w:rPr>
        <w:t xml:space="preserve">ater that evaporates in the process </w:t>
      </w:r>
      <w:r>
        <w:rPr>
          <w:lang w:eastAsia="ja-JP"/>
        </w:rPr>
        <w:t xml:space="preserve">(i.e., </w:t>
      </w:r>
      <w:r w:rsidR="00B2625E">
        <w:rPr>
          <w:lang w:eastAsia="ja-JP"/>
        </w:rPr>
        <w:t xml:space="preserve">released </w:t>
      </w:r>
      <w:r>
        <w:rPr>
          <w:lang w:eastAsia="ja-JP"/>
        </w:rPr>
        <w:t xml:space="preserve">to the </w:t>
      </w:r>
      <w:r w:rsidR="00B2625E">
        <w:rPr>
          <w:lang w:eastAsia="ja-JP"/>
        </w:rPr>
        <w:t>atmosphere</w:t>
      </w:r>
      <w:r>
        <w:rPr>
          <w:lang w:eastAsia="ja-JP"/>
        </w:rPr>
        <w:t xml:space="preserve">) </w:t>
      </w:r>
      <w:r w:rsidR="00E85911">
        <w:rPr>
          <w:lang w:eastAsia="ja-JP"/>
        </w:rPr>
        <w:t xml:space="preserve">or is emitted to the ground </w:t>
      </w:r>
      <w:r>
        <w:rPr>
          <w:lang w:eastAsia="ja-JP"/>
        </w:rPr>
        <w:t xml:space="preserve">(soil) </w:t>
      </w:r>
      <w:r w:rsidR="00E85911">
        <w:rPr>
          <w:lang w:eastAsia="ja-JP"/>
        </w:rPr>
        <w:t xml:space="preserve">and will not be </w:t>
      </w:r>
      <w:r w:rsidR="00B2625E">
        <w:rPr>
          <w:lang w:eastAsia="ja-JP"/>
        </w:rPr>
        <w:t xml:space="preserve">considered returned to </w:t>
      </w:r>
      <w:r w:rsidR="00E85911">
        <w:rPr>
          <w:lang w:eastAsia="ja-JP"/>
        </w:rPr>
        <w:t>a water body.</w:t>
      </w:r>
      <w:r w:rsidR="001B0A4C">
        <w:rPr>
          <w:lang w:eastAsia="ja-JP"/>
        </w:rPr>
        <w:t xml:space="preserve"> </w:t>
      </w:r>
    </w:p>
    <w:p w14:paraId="6AF6E7DD" w14:textId="733393D5" w:rsidR="004867A7" w:rsidRDefault="005357BD" w:rsidP="000A570B">
      <w:pPr>
        <w:rPr>
          <w:lang w:eastAsia="ja-JP"/>
        </w:rPr>
      </w:pPr>
      <w:r>
        <w:rPr>
          <w:lang w:eastAsia="ja-JP"/>
        </w:rPr>
        <w:lastRenderedPageBreak/>
        <w:t xml:space="preserve">In addition to the basic water model, each EF system </w:t>
      </w:r>
      <w:r w:rsidR="00956E34">
        <w:rPr>
          <w:lang w:eastAsia="ja-JP"/>
        </w:rPr>
        <w:t xml:space="preserve">has additional </w:t>
      </w:r>
      <w:r w:rsidR="00956E34" w:rsidRPr="00956E34">
        <w:rPr>
          <w:lang w:eastAsia="ja-JP"/>
        </w:rPr>
        <w:t>granularity</w:t>
      </w:r>
      <w:r w:rsidR="00956E34">
        <w:rPr>
          <w:lang w:eastAsia="ja-JP"/>
        </w:rPr>
        <w:t xml:space="preserve"> from certain aspects that provides </w:t>
      </w:r>
      <w:r w:rsidR="007153FC">
        <w:rPr>
          <w:lang w:eastAsia="ja-JP"/>
        </w:rPr>
        <w:t xml:space="preserve">further </w:t>
      </w:r>
      <w:r w:rsidR="00956E34">
        <w:rPr>
          <w:lang w:eastAsia="ja-JP"/>
        </w:rPr>
        <w:t xml:space="preserve">details of the water flow. </w:t>
      </w:r>
      <w:r w:rsidR="007153FC">
        <w:rPr>
          <w:lang w:eastAsia="ja-JP"/>
        </w:rPr>
        <w:t>The</w:t>
      </w:r>
      <w:r w:rsidR="00425EC6">
        <w:rPr>
          <w:lang w:eastAsia="ja-JP"/>
        </w:rPr>
        <w:t xml:space="preserve"> main aspects considered are summarized in the following t</w:t>
      </w:r>
      <w:r w:rsidR="004867A7">
        <w:rPr>
          <w:lang w:eastAsia="ja-JP"/>
        </w:rPr>
        <w:t xml:space="preserve">able </w:t>
      </w:r>
      <w:r w:rsidR="00425EC6">
        <w:rPr>
          <w:lang w:eastAsia="ja-JP"/>
        </w:rPr>
        <w:t xml:space="preserve">and illustrated in </w:t>
      </w:r>
      <w:r w:rsidR="00425EC6">
        <w:rPr>
          <w:lang w:eastAsia="ja-JP"/>
        </w:rPr>
        <w:fldChar w:fldCharType="begin"/>
      </w:r>
      <w:r w:rsidR="00425EC6">
        <w:rPr>
          <w:lang w:eastAsia="ja-JP"/>
        </w:rPr>
        <w:instrText xml:space="preserve"> REF _Ref83896114 \h </w:instrText>
      </w:r>
      <w:r w:rsidR="00425EC6">
        <w:rPr>
          <w:lang w:eastAsia="ja-JP"/>
        </w:rPr>
      </w:r>
      <w:r w:rsidR="00425EC6">
        <w:rPr>
          <w:lang w:eastAsia="ja-JP"/>
        </w:rPr>
        <w:fldChar w:fldCharType="separate"/>
      </w:r>
      <w:r w:rsidR="00C138E1">
        <w:t xml:space="preserve">Figure </w:t>
      </w:r>
      <w:r w:rsidR="00C138E1">
        <w:rPr>
          <w:noProof/>
        </w:rPr>
        <w:t>8</w:t>
      </w:r>
      <w:r w:rsidR="00425EC6">
        <w:rPr>
          <w:lang w:eastAsia="ja-JP"/>
        </w:rPr>
        <w:fldChar w:fldCharType="end"/>
      </w:r>
      <w:r w:rsidR="00425EC6">
        <w:rPr>
          <w:lang w:eastAsia="ja-JP"/>
        </w:rPr>
        <w:t xml:space="preserve"> below</w:t>
      </w:r>
      <w:r w:rsidR="00956E34">
        <w:rPr>
          <w:lang w:eastAsia="ja-JP"/>
        </w:rPr>
        <w:t>.</w:t>
      </w:r>
    </w:p>
    <w:tbl>
      <w:tblPr>
        <w:tblStyle w:val="TableGridLight"/>
        <w:tblW w:w="0" w:type="auto"/>
        <w:tblLook w:val="04A0" w:firstRow="1" w:lastRow="0" w:firstColumn="1" w:lastColumn="0" w:noHBand="0" w:noVBand="1"/>
      </w:tblPr>
      <w:tblGrid>
        <w:gridCol w:w="2122"/>
        <w:gridCol w:w="6804"/>
      </w:tblGrid>
      <w:tr w:rsidR="004867A7" w:rsidRPr="00DD3BC7" w14:paraId="496074B8" w14:textId="77777777" w:rsidTr="00866D16">
        <w:tc>
          <w:tcPr>
            <w:tcW w:w="2122" w:type="dxa"/>
          </w:tcPr>
          <w:p w14:paraId="72D23A45" w14:textId="488C764C" w:rsidR="004867A7" w:rsidRPr="00095722" w:rsidRDefault="004867A7" w:rsidP="00CE2867">
            <w:pPr>
              <w:rPr>
                <w:rStyle w:val="SubtleEmphasis"/>
                <w:sz w:val="20"/>
                <w:szCs w:val="20"/>
                <w:lang w:eastAsia="ja-JP"/>
              </w:rPr>
            </w:pPr>
            <w:r w:rsidRPr="00095722">
              <w:rPr>
                <w:rStyle w:val="SubtleEmphasis"/>
                <w:rFonts w:hint="eastAsia"/>
                <w:sz w:val="20"/>
                <w:szCs w:val="20"/>
                <w:lang w:eastAsia="ja-JP"/>
              </w:rPr>
              <w:t>A</w:t>
            </w:r>
            <w:r w:rsidRPr="00095722">
              <w:rPr>
                <w:rStyle w:val="SubtleEmphasis"/>
                <w:sz w:val="20"/>
                <w:szCs w:val="20"/>
                <w:lang w:eastAsia="ja-JP"/>
              </w:rPr>
              <w:t>spect</w:t>
            </w:r>
          </w:p>
        </w:tc>
        <w:tc>
          <w:tcPr>
            <w:tcW w:w="6804" w:type="dxa"/>
          </w:tcPr>
          <w:p w14:paraId="06124E00" w14:textId="1BE09FC5" w:rsidR="004867A7" w:rsidRPr="00095722" w:rsidRDefault="00095722" w:rsidP="00CE2867">
            <w:pPr>
              <w:rPr>
                <w:rStyle w:val="SubtleEmphasis"/>
                <w:sz w:val="20"/>
                <w:szCs w:val="20"/>
                <w:lang w:eastAsia="ja-JP"/>
              </w:rPr>
            </w:pPr>
            <w:r w:rsidRPr="00095722">
              <w:rPr>
                <w:rStyle w:val="SubtleEmphasis"/>
                <w:sz w:val="20"/>
                <w:szCs w:val="20"/>
                <w:lang w:eastAsia="ja-JP"/>
              </w:rPr>
              <w:t>Explanation</w:t>
            </w:r>
          </w:p>
        </w:tc>
      </w:tr>
      <w:tr w:rsidR="004867A7" w:rsidRPr="00DD3BC7" w14:paraId="2CE56AAB" w14:textId="77777777" w:rsidTr="00866D16">
        <w:tc>
          <w:tcPr>
            <w:tcW w:w="2122" w:type="dxa"/>
          </w:tcPr>
          <w:p w14:paraId="146A9209" w14:textId="26C17E46" w:rsidR="004867A7" w:rsidRPr="00095722" w:rsidRDefault="004867A7" w:rsidP="00CE2867">
            <w:pPr>
              <w:rPr>
                <w:sz w:val="20"/>
                <w:szCs w:val="20"/>
                <w:lang w:eastAsia="ja-JP"/>
              </w:rPr>
            </w:pPr>
            <w:r w:rsidRPr="00866D16">
              <w:rPr>
                <w:sz w:val="20"/>
                <w:szCs w:val="20"/>
              </w:rPr>
              <w:t>surface situation</w:t>
            </w:r>
          </w:p>
        </w:tc>
        <w:tc>
          <w:tcPr>
            <w:tcW w:w="6804" w:type="dxa"/>
          </w:tcPr>
          <w:p w14:paraId="577118EB" w14:textId="1E77B743" w:rsidR="004867A7" w:rsidRPr="00095722" w:rsidRDefault="00095722" w:rsidP="00CE2867">
            <w:pPr>
              <w:rPr>
                <w:sz w:val="20"/>
                <w:szCs w:val="20"/>
                <w:lang w:eastAsia="ja-JP"/>
              </w:rPr>
            </w:pPr>
            <w:r>
              <w:rPr>
                <w:sz w:val="20"/>
                <w:szCs w:val="20"/>
              </w:rPr>
              <w:t xml:space="preserve">Distinguish </w:t>
            </w:r>
            <w:r w:rsidRPr="00866D16">
              <w:rPr>
                <w:sz w:val="20"/>
                <w:szCs w:val="20"/>
              </w:rPr>
              <w:t xml:space="preserve">the water resource </w:t>
            </w:r>
            <w:r>
              <w:rPr>
                <w:sz w:val="20"/>
                <w:szCs w:val="20"/>
              </w:rPr>
              <w:t xml:space="preserve">and bodies with keywords </w:t>
            </w:r>
            <w:r w:rsidR="004867A7" w:rsidRPr="00866D16">
              <w:rPr>
                <w:sz w:val="20"/>
                <w:szCs w:val="20"/>
              </w:rPr>
              <w:t xml:space="preserve">such as “river”, “lake” </w:t>
            </w:r>
            <w:r>
              <w:rPr>
                <w:sz w:val="20"/>
                <w:szCs w:val="20"/>
              </w:rPr>
              <w:t xml:space="preserve">or </w:t>
            </w:r>
            <w:r w:rsidR="004867A7" w:rsidRPr="00866D16">
              <w:rPr>
                <w:sz w:val="20"/>
                <w:szCs w:val="20"/>
              </w:rPr>
              <w:t xml:space="preserve">group </w:t>
            </w:r>
            <w:r w:rsidR="009C2D52">
              <w:rPr>
                <w:sz w:val="20"/>
                <w:szCs w:val="20"/>
              </w:rPr>
              <w:t>these</w:t>
            </w:r>
            <w:r w:rsidR="004867A7" w:rsidRPr="00866D16">
              <w:rPr>
                <w:sz w:val="20"/>
                <w:szCs w:val="20"/>
              </w:rPr>
              <w:t xml:space="preserve"> as “surface”</w:t>
            </w:r>
            <w:r>
              <w:rPr>
                <w:sz w:val="20"/>
                <w:szCs w:val="20"/>
              </w:rPr>
              <w:t>.</w:t>
            </w:r>
            <w:r w:rsidR="002C539E">
              <w:rPr>
                <w:sz w:val="20"/>
                <w:szCs w:val="20"/>
              </w:rPr>
              <w:t xml:space="preserve"> Some ground emissions are separated to describe the characteristic to describe in detail where the water was released with keywords such as “urban”, “rural”, “terrestrial” etc.</w:t>
            </w:r>
          </w:p>
        </w:tc>
      </w:tr>
      <w:tr w:rsidR="004867A7" w:rsidRPr="00DD3BC7" w14:paraId="556C8899" w14:textId="77777777" w:rsidTr="004867A7">
        <w:tc>
          <w:tcPr>
            <w:tcW w:w="2122" w:type="dxa"/>
          </w:tcPr>
          <w:p w14:paraId="7EA05CF6" w14:textId="0F9519E8" w:rsidR="004867A7" w:rsidRPr="00866D16" w:rsidRDefault="004867A7" w:rsidP="00CE2867">
            <w:pPr>
              <w:rPr>
                <w:sz w:val="20"/>
                <w:szCs w:val="20"/>
                <w:lang w:eastAsia="ja-JP"/>
              </w:rPr>
            </w:pPr>
            <w:r w:rsidRPr="00866D16">
              <w:rPr>
                <w:sz w:val="20"/>
                <w:szCs w:val="20"/>
                <w:lang w:eastAsia="ja-JP"/>
              </w:rPr>
              <w:t>vertical height</w:t>
            </w:r>
          </w:p>
        </w:tc>
        <w:tc>
          <w:tcPr>
            <w:tcW w:w="6804" w:type="dxa"/>
          </w:tcPr>
          <w:p w14:paraId="691B3FD4" w14:textId="446650A1" w:rsidR="004867A7" w:rsidRPr="002C539E" w:rsidRDefault="002C539E" w:rsidP="00CE2867">
            <w:pPr>
              <w:rPr>
                <w:sz w:val="20"/>
                <w:szCs w:val="20"/>
                <w:lang w:eastAsia="ja-JP"/>
              </w:rPr>
            </w:pPr>
            <w:r>
              <w:rPr>
                <w:sz w:val="20"/>
                <w:szCs w:val="20"/>
                <w:lang w:eastAsia="ja-JP"/>
              </w:rPr>
              <w:t xml:space="preserve">Distinguish </w:t>
            </w:r>
            <w:r w:rsidR="004867A7" w:rsidRPr="00095722">
              <w:rPr>
                <w:sz w:val="20"/>
                <w:szCs w:val="20"/>
                <w:lang w:eastAsia="ja-JP"/>
              </w:rPr>
              <w:t xml:space="preserve">the vertical height of where the </w:t>
            </w:r>
            <w:r w:rsidR="004867A7" w:rsidRPr="002C539E">
              <w:rPr>
                <w:sz w:val="20"/>
                <w:szCs w:val="20"/>
                <w:lang w:eastAsia="ja-JP"/>
              </w:rPr>
              <w:t xml:space="preserve">water is </w:t>
            </w:r>
            <w:r w:rsidR="009C2D52">
              <w:rPr>
                <w:sz w:val="20"/>
                <w:szCs w:val="20"/>
                <w:lang w:eastAsia="ja-JP"/>
              </w:rPr>
              <w:t>emitted</w:t>
            </w:r>
            <w:r w:rsidR="004867A7" w:rsidRPr="002C539E">
              <w:rPr>
                <w:sz w:val="20"/>
                <w:szCs w:val="20"/>
                <w:lang w:eastAsia="ja-JP"/>
              </w:rPr>
              <w:t xml:space="preserve"> as is done with other chemical substances</w:t>
            </w:r>
            <w:r>
              <w:rPr>
                <w:sz w:val="20"/>
                <w:szCs w:val="20"/>
                <w:lang w:eastAsia="ja-JP"/>
              </w:rPr>
              <w:t xml:space="preserve"> </w:t>
            </w:r>
            <w:r w:rsidR="009C2D52">
              <w:rPr>
                <w:sz w:val="20"/>
                <w:szCs w:val="20"/>
                <w:lang w:eastAsia="ja-JP"/>
              </w:rPr>
              <w:t>emitted</w:t>
            </w:r>
            <w:r>
              <w:rPr>
                <w:sz w:val="20"/>
                <w:szCs w:val="20"/>
                <w:lang w:eastAsia="ja-JP"/>
              </w:rPr>
              <w:t xml:space="preserve"> into the air.</w:t>
            </w:r>
          </w:p>
        </w:tc>
      </w:tr>
      <w:tr w:rsidR="002C539E" w:rsidRPr="00DD3BC7" w14:paraId="3F7EEF23" w14:textId="77777777" w:rsidTr="004867A7">
        <w:tc>
          <w:tcPr>
            <w:tcW w:w="2122" w:type="dxa"/>
          </w:tcPr>
          <w:p w14:paraId="5FC0893C" w14:textId="084DFD5F" w:rsidR="002C539E" w:rsidRPr="002C539E" w:rsidRDefault="00866D16" w:rsidP="00CE2867">
            <w:pPr>
              <w:rPr>
                <w:sz w:val="20"/>
                <w:szCs w:val="20"/>
                <w:lang w:eastAsia="ja-JP"/>
              </w:rPr>
            </w:pPr>
            <w:r>
              <w:rPr>
                <w:sz w:val="20"/>
                <w:szCs w:val="20"/>
                <w:lang w:eastAsia="ja-JP"/>
              </w:rPr>
              <w:t>rainwater</w:t>
            </w:r>
          </w:p>
        </w:tc>
        <w:tc>
          <w:tcPr>
            <w:tcW w:w="6804" w:type="dxa"/>
          </w:tcPr>
          <w:p w14:paraId="785DBF40" w14:textId="32FDD7F1" w:rsidR="002C539E" w:rsidRPr="00095722" w:rsidRDefault="002C539E" w:rsidP="00CE2867">
            <w:pPr>
              <w:rPr>
                <w:sz w:val="20"/>
                <w:szCs w:val="20"/>
                <w:lang w:eastAsia="ja-JP"/>
              </w:rPr>
            </w:pPr>
            <w:r>
              <w:rPr>
                <w:rFonts w:hint="eastAsia"/>
                <w:sz w:val="20"/>
                <w:szCs w:val="20"/>
                <w:lang w:eastAsia="ja-JP"/>
              </w:rPr>
              <w:t>D</w:t>
            </w:r>
            <w:r>
              <w:rPr>
                <w:sz w:val="20"/>
                <w:szCs w:val="20"/>
                <w:lang w:eastAsia="ja-JP"/>
              </w:rPr>
              <w:t>istinguish withdrawal and emission of water flows that are of “</w:t>
            </w:r>
            <w:r w:rsidR="00866D16">
              <w:rPr>
                <w:sz w:val="20"/>
                <w:szCs w:val="20"/>
                <w:lang w:eastAsia="ja-JP"/>
              </w:rPr>
              <w:t>rainwater</w:t>
            </w:r>
            <w:r>
              <w:rPr>
                <w:sz w:val="20"/>
                <w:szCs w:val="20"/>
                <w:lang w:eastAsia="ja-JP"/>
              </w:rPr>
              <w:t>” origin.</w:t>
            </w:r>
          </w:p>
        </w:tc>
      </w:tr>
      <w:tr w:rsidR="004867A7" w:rsidRPr="00DD3BC7" w14:paraId="49D81E2D" w14:textId="77777777" w:rsidTr="004867A7">
        <w:tc>
          <w:tcPr>
            <w:tcW w:w="2122" w:type="dxa"/>
          </w:tcPr>
          <w:p w14:paraId="1EAD4A0A" w14:textId="40580613" w:rsidR="004867A7" w:rsidRPr="00866D16" w:rsidRDefault="004867A7" w:rsidP="00CE2867">
            <w:pPr>
              <w:rPr>
                <w:sz w:val="20"/>
                <w:szCs w:val="20"/>
                <w:lang w:eastAsia="ja-JP"/>
              </w:rPr>
            </w:pPr>
            <w:r w:rsidRPr="00866D16">
              <w:rPr>
                <w:sz w:val="20"/>
                <w:szCs w:val="20"/>
                <w:lang w:eastAsia="ja-JP"/>
              </w:rPr>
              <w:t>ground water</w:t>
            </w:r>
          </w:p>
        </w:tc>
        <w:tc>
          <w:tcPr>
            <w:tcW w:w="6804" w:type="dxa"/>
          </w:tcPr>
          <w:p w14:paraId="78FE2B82" w14:textId="3D33F141" w:rsidR="004867A7" w:rsidRPr="00095722" w:rsidRDefault="002C539E" w:rsidP="00CE2867">
            <w:pPr>
              <w:rPr>
                <w:sz w:val="20"/>
                <w:szCs w:val="20"/>
                <w:lang w:eastAsia="ja-JP"/>
              </w:rPr>
            </w:pPr>
            <w:r>
              <w:rPr>
                <w:sz w:val="20"/>
                <w:szCs w:val="20"/>
                <w:lang w:eastAsia="ja-JP"/>
              </w:rPr>
              <w:t>Distinguish w</w:t>
            </w:r>
            <w:r w:rsidR="004867A7" w:rsidRPr="00095722">
              <w:rPr>
                <w:sz w:val="20"/>
                <w:szCs w:val="20"/>
                <w:lang w:eastAsia="ja-JP"/>
              </w:rPr>
              <w:t xml:space="preserve">ater </w:t>
            </w:r>
            <w:r w:rsidR="00095722" w:rsidRPr="00095722">
              <w:rPr>
                <w:sz w:val="20"/>
                <w:szCs w:val="20"/>
                <w:lang w:eastAsia="ja-JP"/>
              </w:rPr>
              <w:t xml:space="preserve">from the ground </w:t>
            </w:r>
            <w:r>
              <w:rPr>
                <w:sz w:val="20"/>
                <w:szCs w:val="20"/>
                <w:lang w:eastAsia="ja-JP"/>
              </w:rPr>
              <w:t xml:space="preserve">with </w:t>
            </w:r>
            <w:r w:rsidR="00095722" w:rsidRPr="002C539E">
              <w:rPr>
                <w:sz w:val="20"/>
                <w:szCs w:val="20"/>
                <w:lang w:eastAsia="ja-JP"/>
              </w:rPr>
              <w:t>keywords such as</w:t>
            </w:r>
            <w:r w:rsidR="004867A7" w:rsidRPr="002C539E">
              <w:rPr>
                <w:sz w:val="20"/>
                <w:szCs w:val="20"/>
                <w:lang w:eastAsia="ja-JP"/>
              </w:rPr>
              <w:t xml:space="preserve"> “well”, </w:t>
            </w:r>
            <w:r w:rsidR="00095722" w:rsidRPr="002C539E">
              <w:rPr>
                <w:sz w:val="20"/>
                <w:szCs w:val="20"/>
                <w:lang w:eastAsia="ja-JP"/>
              </w:rPr>
              <w:t>“ground water”, “subterranean”</w:t>
            </w:r>
            <w:r>
              <w:rPr>
                <w:sz w:val="20"/>
                <w:szCs w:val="20"/>
                <w:lang w:eastAsia="ja-JP"/>
              </w:rPr>
              <w:t>.</w:t>
            </w:r>
            <w:r w:rsidR="00095722" w:rsidRPr="002C539E">
              <w:rPr>
                <w:sz w:val="20"/>
                <w:szCs w:val="20"/>
                <w:lang w:eastAsia="ja-JP"/>
              </w:rPr>
              <w:t xml:space="preserve"> </w:t>
            </w:r>
            <w:r>
              <w:rPr>
                <w:sz w:val="20"/>
                <w:szCs w:val="20"/>
                <w:lang w:eastAsia="ja-JP"/>
              </w:rPr>
              <w:t>I</w:t>
            </w:r>
            <w:r w:rsidR="00095722" w:rsidRPr="002C539E">
              <w:rPr>
                <w:sz w:val="20"/>
                <w:szCs w:val="20"/>
                <w:lang w:eastAsia="ja-JP"/>
              </w:rPr>
              <w:t xml:space="preserve">n some cases, moisture in the ground is distinguished from </w:t>
            </w:r>
            <w:r w:rsidR="00095722" w:rsidRPr="00DD1301">
              <w:rPr>
                <w:sz w:val="20"/>
                <w:szCs w:val="20"/>
                <w:lang w:eastAsia="ja-JP"/>
              </w:rPr>
              <w:t xml:space="preserve">water </w:t>
            </w:r>
            <w:r w:rsidR="00095722" w:rsidRPr="00095722">
              <w:rPr>
                <w:sz w:val="20"/>
                <w:szCs w:val="20"/>
                <w:lang w:eastAsia="ja-JP"/>
              </w:rPr>
              <w:t>that is from underground water bodies.</w:t>
            </w:r>
          </w:p>
        </w:tc>
      </w:tr>
      <w:tr w:rsidR="004867A7" w:rsidRPr="00DD3BC7" w14:paraId="69C1486D" w14:textId="77777777" w:rsidTr="004867A7">
        <w:tc>
          <w:tcPr>
            <w:tcW w:w="2122" w:type="dxa"/>
          </w:tcPr>
          <w:p w14:paraId="761BB8F8" w14:textId="7F554C19" w:rsidR="004867A7" w:rsidRPr="00095722" w:rsidRDefault="004867A7" w:rsidP="00CE2867">
            <w:pPr>
              <w:rPr>
                <w:sz w:val="20"/>
                <w:szCs w:val="20"/>
                <w:lang w:eastAsia="ja-JP"/>
              </w:rPr>
            </w:pPr>
            <w:r w:rsidRPr="00866D16">
              <w:rPr>
                <w:sz w:val="20"/>
                <w:szCs w:val="20"/>
              </w:rPr>
              <w:t>origin</w:t>
            </w:r>
          </w:p>
        </w:tc>
        <w:tc>
          <w:tcPr>
            <w:tcW w:w="6804" w:type="dxa"/>
          </w:tcPr>
          <w:p w14:paraId="20940645" w14:textId="038956A3" w:rsidR="004867A7" w:rsidRPr="00095722" w:rsidRDefault="002C539E" w:rsidP="00CE2867">
            <w:pPr>
              <w:rPr>
                <w:sz w:val="20"/>
                <w:szCs w:val="20"/>
                <w:lang w:eastAsia="ja-JP"/>
              </w:rPr>
            </w:pPr>
            <w:r>
              <w:rPr>
                <w:sz w:val="20"/>
                <w:szCs w:val="20"/>
                <w:lang w:eastAsia="ja-JP"/>
              </w:rPr>
              <w:t>D</w:t>
            </w:r>
            <w:r w:rsidR="00095722">
              <w:rPr>
                <w:sz w:val="20"/>
                <w:szCs w:val="20"/>
                <w:lang w:eastAsia="ja-JP"/>
              </w:rPr>
              <w:t>istinguish water flows with the origin of the water with tags such as “natural”, “surface”, “ground”, “rain”</w:t>
            </w:r>
            <w:r w:rsidR="009C2D52">
              <w:rPr>
                <w:sz w:val="20"/>
                <w:szCs w:val="20"/>
                <w:lang w:eastAsia="ja-JP"/>
              </w:rPr>
              <w:t>, “green”</w:t>
            </w:r>
            <w:r w:rsidR="00095722">
              <w:rPr>
                <w:sz w:val="20"/>
                <w:szCs w:val="20"/>
                <w:lang w:eastAsia="ja-JP"/>
              </w:rPr>
              <w:t>.</w:t>
            </w:r>
          </w:p>
        </w:tc>
      </w:tr>
      <w:tr w:rsidR="004867A7" w:rsidRPr="00DD3BC7" w14:paraId="34E3594D" w14:textId="77777777" w:rsidTr="004867A7">
        <w:tc>
          <w:tcPr>
            <w:tcW w:w="2122" w:type="dxa"/>
          </w:tcPr>
          <w:p w14:paraId="370462C0" w14:textId="158D1AD2" w:rsidR="004867A7" w:rsidRPr="00095722" w:rsidRDefault="004867A7" w:rsidP="00CE2867">
            <w:pPr>
              <w:rPr>
                <w:sz w:val="20"/>
                <w:szCs w:val="20"/>
                <w:lang w:eastAsia="ja-JP"/>
              </w:rPr>
            </w:pPr>
            <w:r w:rsidRPr="00866D16">
              <w:rPr>
                <w:sz w:val="20"/>
                <w:szCs w:val="20"/>
              </w:rPr>
              <w:t>usage</w:t>
            </w:r>
          </w:p>
        </w:tc>
        <w:tc>
          <w:tcPr>
            <w:tcW w:w="6804" w:type="dxa"/>
          </w:tcPr>
          <w:p w14:paraId="3E4D41D5" w14:textId="79B67F00" w:rsidR="004867A7" w:rsidRPr="00095722" w:rsidRDefault="00095722" w:rsidP="00CE2867">
            <w:pPr>
              <w:rPr>
                <w:sz w:val="20"/>
                <w:szCs w:val="20"/>
                <w:lang w:eastAsia="ja-JP"/>
              </w:rPr>
            </w:pPr>
            <w:r>
              <w:rPr>
                <w:sz w:val="20"/>
                <w:szCs w:val="20"/>
                <w:lang w:eastAsia="ja-JP"/>
              </w:rPr>
              <w:t>Distinguish water flows with the usage of the water such as “turbine”, “cooling”.</w:t>
            </w:r>
          </w:p>
        </w:tc>
      </w:tr>
      <w:tr w:rsidR="004867A7" w:rsidRPr="00DD3BC7" w14:paraId="0F089E91" w14:textId="77777777" w:rsidTr="004867A7">
        <w:tc>
          <w:tcPr>
            <w:tcW w:w="2122" w:type="dxa"/>
          </w:tcPr>
          <w:p w14:paraId="10E5BF69" w14:textId="6B244A66" w:rsidR="004867A7" w:rsidRPr="00095722" w:rsidRDefault="004867A7" w:rsidP="00CE2867">
            <w:pPr>
              <w:rPr>
                <w:sz w:val="20"/>
                <w:szCs w:val="20"/>
                <w:lang w:eastAsia="ja-JP"/>
              </w:rPr>
            </w:pPr>
            <w:r w:rsidRPr="00095722">
              <w:rPr>
                <w:sz w:val="20"/>
                <w:szCs w:val="20"/>
                <w:lang w:eastAsia="ja-JP"/>
              </w:rPr>
              <w:t>time</w:t>
            </w:r>
          </w:p>
        </w:tc>
        <w:tc>
          <w:tcPr>
            <w:tcW w:w="6804" w:type="dxa"/>
          </w:tcPr>
          <w:p w14:paraId="58ECC9DA" w14:textId="6081B65C" w:rsidR="004867A7" w:rsidRPr="00095722" w:rsidRDefault="00095722" w:rsidP="00CE2867">
            <w:pPr>
              <w:rPr>
                <w:sz w:val="20"/>
                <w:szCs w:val="20"/>
                <w:lang w:eastAsia="ja-JP"/>
              </w:rPr>
            </w:pPr>
            <w:r>
              <w:rPr>
                <w:rFonts w:hint="eastAsia"/>
                <w:sz w:val="20"/>
                <w:szCs w:val="20"/>
                <w:lang w:eastAsia="ja-JP"/>
              </w:rPr>
              <w:t>D</w:t>
            </w:r>
            <w:r>
              <w:rPr>
                <w:sz w:val="20"/>
                <w:szCs w:val="20"/>
                <w:lang w:eastAsia="ja-JP"/>
              </w:rPr>
              <w:t>istinguish water flows with time related aspects such as “long-term”, “fossil”.</w:t>
            </w:r>
          </w:p>
        </w:tc>
      </w:tr>
      <w:tr w:rsidR="004867A7" w:rsidRPr="00DD3BC7" w14:paraId="0647CD56" w14:textId="77777777" w:rsidTr="004867A7">
        <w:tc>
          <w:tcPr>
            <w:tcW w:w="2122" w:type="dxa"/>
          </w:tcPr>
          <w:p w14:paraId="58B7E981" w14:textId="45340D3E" w:rsidR="004867A7" w:rsidRPr="00095722" w:rsidRDefault="004867A7" w:rsidP="00CE2867">
            <w:pPr>
              <w:rPr>
                <w:sz w:val="20"/>
                <w:szCs w:val="20"/>
                <w:lang w:eastAsia="ja-JP"/>
              </w:rPr>
            </w:pPr>
            <w:r w:rsidRPr="00866D16">
              <w:rPr>
                <w:sz w:val="20"/>
                <w:szCs w:val="20"/>
              </w:rPr>
              <w:t>water salinity</w:t>
            </w:r>
          </w:p>
        </w:tc>
        <w:tc>
          <w:tcPr>
            <w:tcW w:w="6804" w:type="dxa"/>
          </w:tcPr>
          <w:p w14:paraId="2285E8FC" w14:textId="7524C44B" w:rsidR="004867A7" w:rsidRPr="00095722" w:rsidRDefault="00095722" w:rsidP="00CE2867">
            <w:pPr>
              <w:rPr>
                <w:sz w:val="20"/>
                <w:szCs w:val="20"/>
                <w:lang w:eastAsia="ja-JP"/>
              </w:rPr>
            </w:pPr>
            <w:r>
              <w:rPr>
                <w:rFonts w:hint="eastAsia"/>
                <w:sz w:val="20"/>
                <w:szCs w:val="20"/>
                <w:lang w:eastAsia="ja-JP"/>
              </w:rPr>
              <w:t>D</w:t>
            </w:r>
            <w:r>
              <w:rPr>
                <w:sz w:val="20"/>
                <w:szCs w:val="20"/>
                <w:lang w:eastAsia="ja-JP"/>
              </w:rPr>
              <w:t xml:space="preserve">istinguish water flows </w:t>
            </w:r>
            <w:r w:rsidR="002C539E">
              <w:rPr>
                <w:sz w:val="20"/>
                <w:szCs w:val="20"/>
                <w:lang w:eastAsia="ja-JP"/>
              </w:rPr>
              <w:t xml:space="preserve">by </w:t>
            </w:r>
            <w:r>
              <w:rPr>
                <w:sz w:val="20"/>
                <w:szCs w:val="20"/>
                <w:lang w:eastAsia="ja-JP"/>
              </w:rPr>
              <w:t>the salinity of the water that is under consideration.</w:t>
            </w:r>
          </w:p>
        </w:tc>
      </w:tr>
      <w:tr w:rsidR="004867A7" w:rsidRPr="00DD3BC7" w14:paraId="32B27D72" w14:textId="77777777" w:rsidTr="004867A7">
        <w:tc>
          <w:tcPr>
            <w:tcW w:w="2122" w:type="dxa"/>
          </w:tcPr>
          <w:p w14:paraId="0B9D2227" w14:textId="2FF84159" w:rsidR="004867A7" w:rsidRPr="00095722" w:rsidRDefault="004867A7" w:rsidP="00CE2867">
            <w:pPr>
              <w:rPr>
                <w:sz w:val="20"/>
                <w:szCs w:val="20"/>
                <w:lang w:eastAsia="ja-JP"/>
              </w:rPr>
            </w:pPr>
            <w:r w:rsidRPr="00095722">
              <w:rPr>
                <w:sz w:val="20"/>
                <w:szCs w:val="20"/>
                <w:lang w:eastAsia="ja-JP"/>
              </w:rPr>
              <w:t>water body salinity</w:t>
            </w:r>
          </w:p>
        </w:tc>
        <w:tc>
          <w:tcPr>
            <w:tcW w:w="6804" w:type="dxa"/>
          </w:tcPr>
          <w:p w14:paraId="2633F7B4" w14:textId="637BF806" w:rsidR="004867A7" w:rsidRPr="00095722" w:rsidRDefault="00095722" w:rsidP="00CE2867">
            <w:pPr>
              <w:rPr>
                <w:sz w:val="20"/>
                <w:szCs w:val="20"/>
                <w:lang w:eastAsia="ja-JP"/>
              </w:rPr>
            </w:pPr>
            <w:r>
              <w:rPr>
                <w:rFonts w:hint="eastAsia"/>
                <w:sz w:val="20"/>
                <w:szCs w:val="20"/>
                <w:lang w:eastAsia="ja-JP"/>
              </w:rPr>
              <w:t>D</w:t>
            </w:r>
            <w:r>
              <w:rPr>
                <w:sz w:val="20"/>
                <w:szCs w:val="20"/>
                <w:lang w:eastAsia="ja-JP"/>
              </w:rPr>
              <w:t xml:space="preserve">istinguish water flows by the salinity of the water body in relation </w:t>
            </w:r>
            <w:r w:rsidR="002C539E">
              <w:rPr>
                <w:sz w:val="20"/>
                <w:szCs w:val="20"/>
                <w:lang w:eastAsia="ja-JP"/>
              </w:rPr>
              <w:t xml:space="preserve">(emission and withdrawal) </w:t>
            </w:r>
            <w:r>
              <w:rPr>
                <w:sz w:val="20"/>
                <w:szCs w:val="20"/>
                <w:lang w:eastAsia="ja-JP"/>
              </w:rPr>
              <w:t>to the water that is under consideration.</w:t>
            </w:r>
          </w:p>
        </w:tc>
      </w:tr>
    </w:tbl>
    <w:p w14:paraId="78C32E40" w14:textId="77777777" w:rsidR="004867A7" w:rsidRDefault="004867A7" w:rsidP="004867A7">
      <w:pPr>
        <w:ind w:firstLineChars="50" w:firstLine="110"/>
        <w:rPr>
          <w:lang w:eastAsia="ja-JP"/>
        </w:rPr>
      </w:pPr>
    </w:p>
    <w:p w14:paraId="22DD631B" w14:textId="77777777" w:rsidR="00425EC6" w:rsidRDefault="009C2D52" w:rsidP="000A570B">
      <w:pPr>
        <w:keepNext/>
        <w:jc w:val="center"/>
      </w:pPr>
      <w:r>
        <w:rPr>
          <w:noProof/>
        </w:rPr>
        <w:drawing>
          <wp:inline distT="0" distB="0" distL="0" distR="0" wp14:anchorId="4CD513C2" wp14:editId="0FB45C21">
            <wp:extent cx="5733415" cy="3032760"/>
            <wp:effectExtent l="0" t="0" r="635" b="0"/>
            <wp:docPr id="5" name="図 5"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タイムライン&#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5733415" cy="3032760"/>
                    </a:xfrm>
                    <a:prstGeom prst="rect">
                      <a:avLst/>
                    </a:prstGeom>
                  </pic:spPr>
                </pic:pic>
              </a:graphicData>
            </a:graphic>
          </wp:inline>
        </w:drawing>
      </w:r>
    </w:p>
    <w:p w14:paraId="43767612" w14:textId="5184B17E" w:rsidR="00956E34" w:rsidRPr="009C2D52" w:rsidRDefault="00425EC6" w:rsidP="000A570B">
      <w:pPr>
        <w:pStyle w:val="Caption"/>
        <w:jc w:val="center"/>
        <w:rPr>
          <w:lang w:eastAsia="ja-JP"/>
        </w:rPr>
      </w:pPr>
      <w:bookmarkStart w:id="219" w:name="_Ref83896114"/>
      <w:r>
        <w:t xml:space="preserve">Figure </w:t>
      </w:r>
      <w:fldSimple w:instr=" SEQ Figure \* ARABIC ">
        <w:r w:rsidR="00C138E1">
          <w:rPr>
            <w:noProof/>
          </w:rPr>
          <w:t>8</w:t>
        </w:r>
      </w:fldSimple>
      <w:bookmarkEnd w:id="219"/>
      <w:r>
        <w:t xml:space="preserve"> </w:t>
      </w:r>
      <w:r w:rsidR="00965576">
        <w:t>–</w:t>
      </w:r>
      <w:r>
        <w:t xml:space="preserve"> </w:t>
      </w:r>
      <w:r w:rsidR="00965576">
        <w:t>illustration of aspects and attributes of elementary flows for water considered during mapping.</w:t>
      </w:r>
    </w:p>
    <w:p w14:paraId="101284D6" w14:textId="3929A360" w:rsidR="00B331DE" w:rsidRDefault="00D651FD" w:rsidP="000A570B">
      <w:r>
        <w:rPr>
          <w:lang w:eastAsia="ja-JP"/>
        </w:rPr>
        <w:t xml:space="preserve">We next show how each EF list implements the elementary flows to </w:t>
      </w:r>
      <w:r>
        <w:rPr>
          <w:rFonts w:hint="eastAsia"/>
          <w:lang w:eastAsia="ja-JP"/>
        </w:rPr>
        <w:t>m</w:t>
      </w:r>
      <w:r>
        <w:rPr>
          <w:lang w:eastAsia="ja-JP"/>
        </w:rPr>
        <w:t>odel water starting with ecoinvent</w:t>
      </w:r>
      <w:r w:rsidR="001B0A4C">
        <w:rPr>
          <w:lang w:eastAsia="ja-JP"/>
        </w:rPr>
        <w:t>.</w:t>
      </w:r>
    </w:p>
    <w:p w14:paraId="17733D10" w14:textId="7256BEF5" w:rsidR="00CA1C93" w:rsidRDefault="00833C80" w:rsidP="000A570B">
      <w:pPr>
        <w:keepNext/>
        <w:jc w:val="center"/>
      </w:pPr>
      <w:r>
        <w:rPr>
          <w:noProof/>
        </w:rPr>
        <w:lastRenderedPageBreak/>
        <w:drawing>
          <wp:inline distT="0" distB="0" distL="0" distR="0" wp14:anchorId="04E8A3E2" wp14:editId="0FD22120">
            <wp:extent cx="5733415" cy="2686050"/>
            <wp:effectExtent l="0" t="0" r="635" b="0"/>
            <wp:docPr id="17" name="図 1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ダイアグラム&#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inline>
        </w:drawing>
      </w:r>
    </w:p>
    <w:p w14:paraId="16BEB15A" w14:textId="2FF610C8" w:rsidR="00EA34D0" w:rsidRDefault="00CA1C93" w:rsidP="000A570B">
      <w:pPr>
        <w:pStyle w:val="Caption"/>
        <w:jc w:val="center"/>
      </w:pPr>
      <w:r>
        <w:t xml:space="preserve">Figure </w:t>
      </w:r>
      <w:r w:rsidR="0058561A">
        <w:fldChar w:fldCharType="begin"/>
      </w:r>
      <w:r w:rsidR="0058561A">
        <w:instrText xml:space="preserve"> SEQ Figure \* ARABIC </w:instrText>
      </w:r>
      <w:r w:rsidR="0058561A">
        <w:fldChar w:fldCharType="separate"/>
      </w:r>
      <w:r w:rsidR="00C138E1">
        <w:rPr>
          <w:noProof/>
        </w:rPr>
        <w:t>9</w:t>
      </w:r>
      <w:r w:rsidR="0058561A">
        <w:rPr>
          <w:noProof/>
        </w:rPr>
        <w:fldChar w:fldCharType="end"/>
      </w:r>
      <w:r>
        <w:t xml:space="preserve">  –  </w:t>
      </w:r>
      <w:r w:rsidR="00866D16">
        <w:t xml:space="preserve">The </w:t>
      </w:r>
      <w:r>
        <w:t>water</w:t>
      </w:r>
      <w:r w:rsidR="00866D16">
        <w:t>-</w:t>
      </w:r>
      <w:r>
        <w:t xml:space="preserve">related elementary flows </w:t>
      </w:r>
      <w:r w:rsidR="00866D16">
        <w:t xml:space="preserve">in </w:t>
      </w:r>
      <w:proofErr w:type="spellStart"/>
      <w:r w:rsidR="00866D16">
        <w:t>ecoinvent’s</w:t>
      </w:r>
      <w:proofErr w:type="spellEnd"/>
      <w:r w:rsidR="00866D16">
        <w:t xml:space="preserve"> </w:t>
      </w:r>
      <w:r w:rsidR="00CC4023">
        <w:t>flow list</w:t>
      </w:r>
      <w:r w:rsidR="00866D16">
        <w:t xml:space="preserve"> </w:t>
      </w:r>
      <w:r>
        <w:rPr>
          <w:rFonts w:hint="eastAsia"/>
          <w:lang w:eastAsia="ja-JP"/>
        </w:rPr>
        <w:t>p</w:t>
      </w:r>
      <w:r>
        <w:rPr>
          <w:lang w:eastAsia="ja-JP"/>
        </w:rPr>
        <w:t xml:space="preserve">rojected </w:t>
      </w:r>
      <w:r>
        <w:t>to the basic water model</w:t>
      </w:r>
    </w:p>
    <w:p w14:paraId="7BCD481B" w14:textId="3C7774FA" w:rsidR="00B331DE" w:rsidRDefault="00965576" w:rsidP="007464A1">
      <w:pPr>
        <w:rPr>
          <w:lang w:eastAsia="ja-JP"/>
        </w:rPr>
      </w:pPr>
      <w:r>
        <w:rPr>
          <w:lang w:eastAsia="ja-JP"/>
        </w:rPr>
        <w:t xml:space="preserve">The </w:t>
      </w:r>
      <w:r w:rsidR="00CC4023">
        <w:rPr>
          <w:lang w:eastAsia="ja-JP"/>
        </w:rPr>
        <w:t>flow list</w:t>
      </w:r>
      <w:r>
        <w:rPr>
          <w:lang w:eastAsia="ja-JP"/>
        </w:rPr>
        <w:t xml:space="preserve"> from </w:t>
      </w:r>
      <w:r w:rsidR="00D651FD">
        <w:rPr>
          <w:lang w:eastAsia="ja-JP"/>
        </w:rPr>
        <w:t xml:space="preserve">ecoinvent </w:t>
      </w:r>
      <w:r>
        <w:rPr>
          <w:lang w:eastAsia="ja-JP"/>
        </w:rPr>
        <w:t xml:space="preserve">is rather straightforward in term of how it </w:t>
      </w:r>
      <w:proofErr w:type="gramStart"/>
      <w:r>
        <w:rPr>
          <w:lang w:eastAsia="ja-JP"/>
        </w:rPr>
        <w:t>cover</w:t>
      </w:r>
      <w:proofErr w:type="gramEnd"/>
      <w:r>
        <w:rPr>
          <w:lang w:eastAsia="ja-JP"/>
        </w:rPr>
        <w:t xml:space="preserve"> water-</w:t>
      </w:r>
      <w:r w:rsidR="00D651FD">
        <w:rPr>
          <w:lang w:eastAsia="ja-JP"/>
        </w:rPr>
        <w:t xml:space="preserve">related elementary flows. </w:t>
      </w:r>
      <w:r w:rsidR="00833C80">
        <w:rPr>
          <w:lang w:eastAsia="ja-JP"/>
        </w:rPr>
        <w:t xml:space="preserve">Rainwater is not explicitly </w:t>
      </w:r>
      <w:r w:rsidR="00433421">
        <w:rPr>
          <w:lang w:eastAsia="ja-JP"/>
        </w:rPr>
        <w:t>mentioned,</w:t>
      </w:r>
      <w:r w:rsidR="00833C80">
        <w:rPr>
          <w:lang w:eastAsia="ja-JP"/>
        </w:rPr>
        <w:t xml:space="preserve"> and withdrawal of rainwater is expressed as “water, in air”.</w:t>
      </w:r>
      <w:r w:rsidR="00833C80" w:rsidRPr="00833C80">
        <w:rPr>
          <w:lang w:eastAsia="ja-JP"/>
        </w:rPr>
        <w:t xml:space="preserve"> </w:t>
      </w:r>
      <w:r w:rsidR="00833C80">
        <w:rPr>
          <w:lang w:eastAsia="ja-JP"/>
        </w:rPr>
        <w:t xml:space="preserve">Special features </w:t>
      </w:r>
      <w:r w:rsidR="00101491">
        <w:rPr>
          <w:lang w:eastAsia="ja-JP"/>
        </w:rPr>
        <w:t xml:space="preserve">of this EF list </w:t>
      </w:r>
      <w:r w:rsidR="00433421">
        <w:rPr>
          <w:lang w:eastAsia="ja-JP"/>
        </w:rPr>
        <w:t>are</w:t>
      </w:r>
      <w:r w:rsidR="00101491">
        <w:rPr>
          <w:lang w:eastAsia="ja-JP"/>
        </w:rPr>
        <w:t xml:space="preserve"> that </w:t>
      </w:r>
      <w:r w:rsidR="00833C80">
        <w:rPr>
          <w:lang w:eastAsia="ja-JP"/>
        </w:rPr>
        <w:t xml:space="preserve">it includes usages </w:t>
      </w:r>
      <w:r w:rsidR="00433421">
        <w:rPr>
          <w:lang w:eastAsia="ja-JP"/>
        </w:rPr>
        <w:t xml:space="preserve">of water </w:t>
      </w:r>
      <w:r w:rsidR="00833C80">
        <w:rPr>
          <w:lang w:eastAsia="ja-JP"/>
        </w:rPr>
        <w:t>such as “turbine”, “cooling”</w:t>
      </w:r>
      <w:r w:rsidR="00433421">
        <w:rPr>
          <w:lang w:eastAsia="ja-JP"/>
        </w:rPr>
        <w:t xml:space="preserve"> in its </w:t>
      </w:r>
      <w:r w:rsidR="00F518A9">
        <w:rPr>
          <w:lang w:eastAsia="ja-JP"/>
        </w:rPr>
        <w:t>f</w:t>
      </w:r>
      <w:r w:rsidR="00433421">
        <w:rPr>
          <w:lang w:eastAsia="ja-JP"/>
        </w:rPr>
        <w:t xml:space="preserve">lowable names. </w:t>
      </w:r>
      <w:r w:rsidR="00C361E0">
        <w:rPr>
          <w:lang w:eastAsia="ja-JP"/>
        </w:rPr>
        <w:t>Temporal</w:t>
      </w:r>
      <w:r w:rsidR="00433421">
        <w:rPr>
          <w:lang w:eastAsia="ja-JP"/>
        </w:rPr>
        <w:t xml:space="preserve"> aspects such as “long</w:t>
      </w:r>
      <w:r w:rsidR="00C361E0">
        <w:rPr>
          <w:lang w:eastAsia="ja-JP"/>
        </w:rPr>
        <w:t>-</w:t>
      </w:r>
      <w:r w:rsidR="00433421">
        <w:rPr>
          <w:lang w:eastAsia="ja-JP"/>
        </w:rPr>
        <w:t xml:space="preserve">term” and “fossil” are distinguished at the </w:t>
      </w:r>
      <w:r w:rsidR="00833C80">
        <w:rPr>
          <w:lang w:eastAsia="ja-JP"/>
        </w:rPr>
        <w:t>context</w:t>
      </w:r>
      <w:r w:rsidR="00433421">
        <w:rPr>
          <w:lang w:eastAsia="ja-JP"/>
        </w:rPr>
        <w:t xml:space="preserve"> level</w:t>
      </w:r>
      <w:r w:rsidR="00833C80">
        <w:rPr>
          <w:lang w:eastAsia="ja-JP"/>
        </w:rPr>
        <w:t>.</w:t>
      </w:r>
    </w:p>
    <w:p w14:paraId="37FAA7D0" w14:textId="77777777" w:rsidR="00D651FD" w:rsidRDefault="00D651FD" w:rsidP="007464A1"/>
    <w:p w14:paraId="4B585CF0" w14:textId="77777777" w:rsidR="00D651FD" w:rsidRDefault="00746127" w:rsidP="000A570B">
      <w:pPr>
        <w:keepNext/>
        <w:jc w:val="center"/>
      </w:pPr>
      <w:r>
        <w:rPr>
          <w:noProof/>
        </w:rPr>
        <w:drawing>
          <wp:inline distT="0" distB="0" distL="0" distR="0" wp14:anchorId="01556755" wp14:editId="426E403B">
            <wp:extent cx="5733415" cy="2740660"/>
            <wp:effectExtent l="0" t="0" r="635" b="2540"/>
            <wp:docPr id="13" name="図 1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ダイアグラム&#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5733415" cy="2740660"/>
                    </a:xfrm>
                    <a:prstGeom prst="rect">
                      <a:avLst/>
                    </a:prstGeom>
                  </pic:spPr>
                </pic:pic>
              </a:graphicData>
            </a:graphic>
          </wp:inline>
        </w:drawing>
      </w:r>
    </w:p>
    <w:p w14:paraId="241178B1" w14:textId="44A7F50C" w:rsidR="00746127" w:rsidRDefault="00D651FD" w:rsidP="000A570B">
      <w:pPr>
        <w:pStyle w:val="Caption"/>
        <w:jc w:val="center"/>
      </w:pPr>
      <w:r>
        <w:t xml:space="preserve">Figure </w:t>
      </w:r>
      <w:r w:rsidR="0058561A">
        <w:fldChar w:fldCharType="begin"/>
      </w:r>
      <w:r w:rsidR="0058561A">
        <w:instrText xml:space="preserve"> SEQ Figure \* ARABIC </w:instrText>
      </w:r>
      <w:r w:rsidR="0058561A">
        <w:fldChar w:fldCharType="separate"/>
      </w:r>
      <w:r w:rsidR="00C138E1">
        <w:rPr>
          <w:noProof/>
        </w:rPr>
        <w:t>10</w:t>
      </w:r>
      <w:r w:rsidR="0058561A">
        <w:rPr>
          <w:noProof/>
        </w:rPr>
        <w:fldChar w:fldCharType="end"/>
      </w:r>
      <w:r>
        <w:t xml:space="preserve"> </w:t>
      </w:r>
      <w:r w:rsidRPr="00C962A1">
        <w:t xml:space="preserve">  – </w:t>
      </w:r>
      <w:r w:rsidR="00EC1586">
        <w:t>ILCD-</w:t>
      </w:r>
      <w:r>
        <w:t>EF 3.0</w:t>
      </w:r>
      <w:r w:rsidR="00866D16">
        <w:t>’s</w:t>
      </w:r>
      <w:r>
        <w:t xml:space="preserve"> </w:t>
      </w:r>
      <w:r w:rsidRPr="00C962A1">
        <w:t>water</w:t>
      </w:r>
      <w:r w:rsidR="00866D16">
        <w:t>-</w:t>
      </w:r>
      <w:r w:rsidRPr="00C962A1">
        <w:t>related elementary flows projected to the basic water model</w:t>
      </w:r>
    </w:p>
    <w:p w14:paraId="1DEF2844" w14:textId="3703E514" w:rsidR="00833C80" w:rsidRDefault="00EC1586" w:rsidP="007464A1">
      <w:pPr>
        <w:rPr>
          <w:lang w:eastAsia="ja-JP"/>
        </w:rPr>
      </w:pPr>
      <w:r>
        <w:rPr>
          <w:lang w:eastAsia="ja-JP"/>
        </w:rPr>
        <w:t>ILCD-</w:t>
      </w:r>
      <w:r w:rsidR="00BD31AC">
        <w:rPr>
          <w:lang w:eastAsia="ja-JP"/>
        </w:rPr>
        <w:t xml:space="preserve">EF 3.0 is </w:t>
      </w:r>
      <w:r w:rsidR="005F35DC">
        <w:rPr>
          <w:lang w:eastAsia="ja-JP"/>
        </w:rPr>
        <w:t xml:space="preserve">similar to </w:t>
      </w:r>
      <w:r w:rsidR="00F518A9">
        <w:rPr>
          <w:lang w:eastAsia="ja-JP"/>
        </w:rPr>
        <w:t xml:space="preserve">ecoinvent, but </w:t>
      </w:r>
      <w:r w:rsidR="00433421">
        <w:rPr>
          <w:lang w:eastAsia="ja-JP"/>
        </w:rPr>
        <w:t>r</w:t>
      </w:r>
      <w:r w:rsidR="00833C80">
        <w:rPr>
          <w:lang w:eastAsia="ja-JP"/>
        </w:rPr>
        <w:t xml:space="preserve">ainwater is distinguished explicitly in </w:t>
      </w:r>
      <w:r w:rsidR="00C361E0">
        <w:rPr>
          <w:lang w:eastAsia="ja-JP"/>
        </w:rPr>
        <w:t xml:space="preserve">the </w:t>
      </w:r>
      <w:r w:rsidR="00F518A9">
        <w:rPr>
          <w:lang w:eastAsia="ja-JP"/>
        </w:rPr>
        <w:t>f</w:t>
      </w:r>
      <w:r w:rsidR="00833C80">
        <w:rPr>
          <w:lang w:eastAsia="ja-JP"/>
        </w:rPr>
        <w:t xml:space="preserve">lowable </w:t>
      </w:r>
      <w:r w:rsidR="00947255">
        <w:rPr>
          <w:lang w:eastAsia="ja-JP"/>
        </w:rPr>
        <w:t>name</w:t>
      </w:r>
      <w:r w:rsidR="00833C80">
        <w:rPr>
          <w:lang w:eastAsia="ja-JP"/>
        </w:rPr>
        <w:t xml:space="preserve"> “(</w:t>
      </w:r>
      <w:proofErr w:type="gramStart"/>
      <w:r w:rsidR="00833C80">
        <w:rPr>
          <w:lang w:eastAsia="ja-JP"/>
        </w:rPr>
        <w:t>rain water</w:t>
      </w:r>
      <w:proofErr w:type="gramEnd"/>
      <w:r w:rsidR="00833C80">
        <w:rPr>
          <w:lang w:eastAsia="ja-JP"/>
        </w:rPr>
        <w:t xml:space="preserve">)”, both </w:t>
      </w:r>
      <w:r w:rsidR="00C361E0">
        <w:rPr>
          <w:lang w:eastAsia="ja-JP"/>
        </w:rPr>
        <w:t xml:space="preserve">as a </w:t>
      </w:r>
      <w:r w:rsidR="00947255">
        <w:rPr>
          <w:lang w:eastAsia="ja-JP"/>
        </w:rPr>
        <w:t>resource</w:t>
      </w:r>
      <w:r w:rsidR="00833C80">
        <w:rPr>
          <w:lang w:eastAsia="ja-JP"/>
        </w:rPr>
        <w:t xml:space="preserve"> and </w:t>
      </w:r>
      <w:r w:rsidR="00C361E0">
        <w:rPr>
          <w:lang w:eastAsia="ja-JP"/>
        </w:rPr>
        <w:t xml:space="preserve">an </w:t>
      </w:r>
      <w:r w:rsidR="00833C80">
        <w:rPr>
          <w:lang w:eastAsia="ja-JP"/>
        </w:rPr>
        <w:t>emission</w:t>
      </w:r>
      <w:r w:rsidR="00C361E0">
        <w:rPr>
          <w:lang w:eastAsia="ja-JP"/>
        </w:rPr>
        <w:t xml:space="preserve"> to </w:t>
      </w:r>
      <w:r w:rsidR="00947255">
        <w:rPr>
          <w:lang w:eastAsia="ja-JP"/>
        </w:rPr>
        <w:t>water</w:t>
      </w:r>
      <w:r w:rsidR="00833C80">
        <w:rPr>
          <w:lang w:eastAsia="ja-JP"/>
        </w:rPr>
        <w:t xml:space="preserve">. Special features </w:t>
      </w:r>
      <w:r w:rsidR="00433421">
        <w:rPr>
          <w:lang w:eastAsia="ja-JP"/>
        </w:rPr>
        <w:t>are</w:t>
      </w:r>
      <w:r w:rsidR="00101491">
        <w:rPr>
          <w:lang w:eastAsia="ja-JP"/>
        </w:rPr>
        <w:t xml:space="preserve"> that it </w:t>
      </w:r>
      <w:r w:rsidR="00947255">
        <w:rPr>
          <w:lang w:eastAsia="ja-JP"/>
        </w:rPr>
        <w:t xml:space="preserve">also </w:t>
      </w:r>
      <w:r w:rsidR="00101491">
        <w:rPr>
          <w:lang w:eastAsia="ja-JP"/>
        </w:rPr>
        <w:t xml:space="preserve">includes usages </w:t>
      </w:r>
      <w:r w:rsidR="00947255">
        <w:rPr>
          <w:lang w:eastAsia="ja-JP"/>
        </w:rPr>
        <w:t xml:space="preserve">of water </w:t>
      </w:r>
      <w:r w:rsidR="00101491">
        <w:rPr>
          <w:lang w:eastAsia="ja-JP"/>
        </w:rPr>
        <w:t xml:space="preserve">such as </w:t>
      </w:r>
      <w:r w:rsidR="00833C80">
        <w:rPr>
          <w:lang w:eastAsia="ja-JP"/>
        </w:rPr>
        <w:t>“cooling”</w:t>
      </w:r>
      <w:r w:rsidR="00101491">
        <w:rPr>
          <w:lang w:eastAsia="ja-JP"/>
        </w:rPr>
        <w:t xml:space="preserve"> and</w:t>
      </w:r>
      <w:r w:rsidR="00833C80">
        <w:rPr>
          <w:lang w:eastAsia="ja-JP"/>
        </w:rPr>
        <w:t xml:space="preserve"> “turbine”</w:t>
      </w:r>
      <w:r w:rsidR="00947255">
        <w:rPr>
          <w:lang w:eastAsia="ja-JP"/>
        </w:rPr>
        <w:t>. For</w:t>
      </w:r>
      <w:r w:rsidR="00101491">
        <w:rPr>
          <w:lang w:eastAsia="ja-JP"/>
        </w:rPr>
        <w:t xml:space="preserve"> time</w:t>
      </w:r>
      <w:r w:rsidR="00C361E0">
        <w:rPr>
          <w:lang w:eastAsia="ja-JP"/>
        </w:rPr>
        <w:t>-</w:t>
      </w:r>
      <w:r w:rsidR="00101491">
        <w:rPr>
          <w:lang w:eastAsia="ja-JP"/>
        </w:rPr>
        <w:t>related aspects</w:t>
      </w:r>
      <w:r w:rsidR="00947255">
        <w:rPr>
          <w:lang w:eastAsia="ja-JP"/>
        </w:rPr>
        <w:t>, “long term” emissions to air and water are distinguished at the context level</w:t>
      </w:r>
      <w:r w:rsidR="00101491">
        <w:rPr>
          <w:lang w:eastAsia="ja-JP"/>
        </w:rPr>
        <w:t xml:space="preserve">. One unique feature is that </w:t>
      </w:r>
      <w:r>
        <w:rPr>
          <w:lang w:eastAsia="ja-JP"/>
        </w:rPr>
        <w:t>ILCD-</w:t>
      </w:r>
      <w:r w:rsidR="00947255">
        <w:rPr>
          <w:lang w:eastAsia="ja-JP"/>
        </w:rPr>
        <w:t xml:space="preserve">EF 3.0 </w:t>
      </w:r>
      <w:r w:rsidR="00C361E0">
        <w:rPr>
          <w:lang w:eastAsia="ja-JP"/>
        </w:rPr>
        <w:t xml:space="preserve">also </w:t>
      </w:r>
      <w:r w:rsidR="00101491">
        <w:rPr>
          <w:lang w:eastAsia="ja-JP"/>
        </w:rPr>
        <w:t xml:space="preserve">has the </w:t>
      </w:r>
      <w:r w:rsidR="00F518A9">
        <w:rPr>
          <w:lang w:eastAsia="ja-JP"/>
        </w:rPr>
        <w:t>f</w:t>
      </w:r>
      <w:r w:rsidR="00101491">
        <w:rPr>
          <w:lang w:eastAsia="ja-JP"/>
        </w:rPr>
        <w:t xml:space="preserve">lowable “water </w:t>
      </w:r>
      <w:proofErr w:type="spellStart"/>
      <w:r w:rsidR="00101491">
        <w:rPr>
          <w:lang w:eastAsia="ja-JP"/>
        </w:rPr>
        <w:t>vapour</w:t>
      </w:r>
      <w:proofErr w:type="spellEnd"/>
      <w:r w:rsidR="00101491">
        <w:rPr>
          <w:lang w:eastAsia="ja-JP"/>
        </w:rPr>
        <w:t xml:space="preserve">” </w:t>
      </w:r>
      <w:r w:rsidR="00C361E0">
        <w:rPr>
          <w:lang w:eastAsia="ja-JP"/>
        </w:rPr>
        <w:t xml:space="preserve">defined </w:t>
      </w:r>
      <w:r w:rsidR="00F518A9">
        <w:rPr>
          <w:lang w:eastAsia="ja-JP"/>
        </w:rPr>
        <w:t>for</w:t>
      </w:r>
      <w:r w:rsidR="00101491">
        <w:rPr>
          <w:lang w:eastAsia="ja-JP"/>
        </w:rPr>
        <w:t xml:space="preserve"> </w:t>
      </w:r>
      <w:proofErr w:type="gramStart"/>
      <w:r w:rsidR="00101491">
        <w:rPr>
          <w:lang w:eastAsia="ja-JP"/>
        </w:rPr>
        <w:t>all of</w:t>
      </w:r>
      <w:proofErr w:type="gramEnd"/>
      <w:r w:rsidR="00101491">
        <w:rPr>
          <w:lang w:eastAsia="ja-JP"/>
        </w:rPr>
        <w:t xml:space="preserve"> its emission contexts.</w:t>
      </w:r>
    </w:p>
    <w:p w14:paraId="39EBD124" w14:textId="77777777" w:rsidR="00DD1301" w:rsidRDefault="00DD1301" w:rsidP="007464A1">
      <w:pPr>
        <w:rPr>
          <w:lang w:eastAsia="ja-JP"/>
        </w:rPr>
      </w:pPr>
    </w:p>
    <w:p w14:paraId="226B9424" w14:textId="77777777" w:rsidR="005F35DC" w:rsidRDefault="005F35DC">
      <w:pPr>
        <w:keepNext/>
        <w:jc w:val="center"/>
        <w:pPrChange w:id="220" w:author="Carl Vadenbo" w:date="2021-09-30T12:29:00Z">
          <w:pPr>
            <w:keepNext/>
          </w:pPr>
        </w:pPrChange>
      </w:pPr>
      <w:r>
        <w:rPr>
          <w:noProof/>
        </w:rPr>
        <w:lastRenderedPageBreak/>
        <w:drawing>
          <wp:inline distT="0" distB="0" distL="0" distR="0" wp14:anchorId="15AB91EF" wp14:editId="4FA0F3BB">
            <wp:extent cx="5733415" cy="1946910"/>
            <wp:effectExtent l="0" t="0" r="635" b="0"/>
            <wp:docPr id="18" name="図 1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5733415" cy="1946910"/>
                    </a:xfrm>
                    <a:prstGeom prst="rect">
                      <a:avLst/>
                    </a:prstGeom>
                  </pic:spPr>
                </pic:pic>
              </a:graphicData>
            </a:graphic>
          </wp:inline>
        </w:drawing>
      </w:r>
    </w:p>
    <w:p w14:paraId="7936EEC7" w14:textId="14B3B0CB" w:rsidR="00746127" w:rsidRDefault="005F35DC">
      <w:pPr>
        <w:pStyle w:val="Caption"/>
        <w:jc w:val="center"/>
        <w:pPrChange w:id="221" w:author="Carl Vadenbo" w:date="2021-09-30T12:29:00Z">
          <w:pPr>
            <w:pStyle w:val="Caption"/>
          </w:pPr>
        </w:pPrChange>
      </w:pPr>
      <w:r>
        <w:t xml:space="preserve">Figure </w:t>
      </w:r>
      <w:r w:rsidR="0058561A">
        <w:fldChar w:fldCharType="begin"/>
      </w:r>
      <w:r w:rsidR="0058561A">
        <w:instrText xml:space="preserve"> SEQ Figure \* ARABIC </w:instrText>
      </w:r>
      <w:r w:rsidR="0058561A">
        <w:fldChar w:fldCharType="separate"/>
      </w:r>
      <w:ins w:id="222" w:author="Carl Vadenbo" w:date="2021-10-04T09:18:00Z">
        <w:r w:rsidR="00C138E1">
          <w:rPr>
            <w:noProof/>
          </w:rPr>
          <w:t>11</w:t>
        </w:r>
      </w:ins>
      <w:del w:id="223" w:author="Carl Vadenbo" w:date="2021-09-30T12:07:00Z">
        <w:r w:rsidR="00610518" w:rsidDel="00425EC6">
          <w:rPr>
            <w:noProof/>
          </w:rPr>
          <w:delText>10</w:delText>
        </w:r>
      </w:del>
      <w:r w:rsidR="0058561A">
        <w:rPr>
          <w:noProof/>
        </w:rPr>
        <w:fldChar w:fldCharType="end"/>
      </w:r>
      <w:r w:rsidRPr="00C962A1">
        <w:t xml:space="preserve"> – </w:t>
      </w:r>
      <w:del w:id="224" w:author="Carl Vadenbo" w:date="2021-09-26T22:30:00Z">
        <w:r w:rsidRPr="00C962A1" w:rsidDel="00866D16">
          <w:delText xml:space="preserve"> </w:delText>
        </w:r>
      </w:del>
      <w:r>
        <w:t>IDEA</w:t>
      </w:r>
      <w:ins w:id="225" w:author="Carl Vadenbo" w:date="2021-09-26T22:30:00Z">
        <w:r w:rsidR="00866D16">
          <w:t>’s</w:t>
        </w:r>
      </w:ins>
      <w:r>
        <w:t xml:space="preserve"> </w:t>
      </w:r>
      <w:r w:rsidRPr="00C962A1">
        <w:t>water</w:t>
      </w:r>
      <w:del w:id="226" w:author="Carl Vadenbo" w:date="2021-09-26T22:30:00Z">
        <w:r w:rsidRPr="00C962A1" w:rsidDel="00866D16">
          <w:delText xml:space="preserve"> </w:delText>
        </w:r>
      </w:del>
      <w:ins w:id="227" w:author="Carl Vadenbo" w:date="2021-09-26T22:30:00Z">
        <w:r w:rsidR="00866D16">
          <w:t>-</w:t>
        </w:r>
      </w:ins>
      <w:r w:rsidRPr="00C962A1">
        <w:t>related elementary flows projected to the basic water model</w:t>
      </w:r>
    </w:p>
    <w:p w14:paraId="5598E097" w14:textId="13472807" w:rsidR="005F35DC" w:rsidDel="005A09BC" w:rsidRDefault="005F35DC" w:rsidP="007464A1">
      <w:pPr>
        <w:rPr>
          <w:del w:id="228" w:author="Carl Vadenbo" w:date="2021-09-26T22:50:00Z"/>
          <w:lang w:eastAsia="ja-JP"/>
        </w:rPr>
      </w:pPr>
    </w:p>
    <w:p w14:paraId="3CF4FDCE" w14:textId="431442AF" w:rsidR="00BC0647" w:rsidRDefault="005F35DC" w:rsidP="007464A1">
      <w:pPr>
        <w:rPr>
          <w:lang w:eastAsia="ja-JP"/>
        </w:rPr>
      </w:pPr>
      <w:r>
        <w:rPr>
          <w:rFonts w:hint="eastAsia"/>
          <w:lang w:eastAsia="ja-JP"/>
        </w:rPr>
        <w:t>I</w:t>
      </w:r>
      <w:r>
        <w:rPr>
          <w:lang w:eastAsia="ja-JP"/>
        </w:rPr>
        <w:t>DEA</w:t>
      </w:r>
      <w:r w:rsidR="008E2C7D">
        <w:rPr>
          <w:lang w:eastAsia="ja-JP"/>
        </w:rPr>
        <w:t>’s approach to water flows</w:t>
      </w:r>
      <w:r>
        <w:rPr>
          <w:lang w:eastAsia="ja-JP"/>
        </w:rPr>
        <w:t xml:space="preserve"> is simpler than the other </w:t>
      </w:r>
      <w:r w:rsidR="00AC2D4C">
        <w:rPr>
          <w:lang w:eastAsia="ja-JP"/>
        </w:rPr>
        <w:t>EF lists</w:t>
      </w:r>
      <w:r w:rsidR="008E2C7D">
        <w:rPr>
          <w:lang w:eastAsia="ja-JP"/>
        </w:rPr>
        <w:t>,</w:t>
      </w:r>
      <w:r w:rsidR="00AC2D4C">
        <w:rPr>
          <w:lang w:eastAsia="ja-JP"/>
        </w:rPr>
        <w:t xml:space="preserve"> but </w:t>
      </w:r>
      <w:r w:rsidR="008E2C7D">
        <w:rPr>
          <w:lang w:eastAsia="ja-JP"/>
        </w:rPr>
        <w:t xml:space="preserve">it </w:t>
      </w:r>
      <w:r>
        <w:rPr>
          <w:lang w:eastAsia="ja-JP"/>
        </w:rPr>
        <w:t xml:space="preserve">explicitly distinguishes rainwater. There are some </w:t>
      </w:r>
      <w:r w:rsidR="00F518A9">
        <w:rPr>
          <w:lang w:eastAsia="ja-JP"/>
        </w:rPr>
        <w:t>points</w:t>
      </w:r>
      <w:r>
        <w:rPr>
          <w:lang w:eastAsia="ja-JP"/>
        </w:rPr>
        <w:t xml:space="preserve"> that are </w:t>
      </w:r>
      <w:r w:rsidR="00AC2D4C">
        <w:rPr>
          <w:lang w:eastAsia="ja-JP"/>
        </w:rPr>
        <w:t>unique</w:t>
      </w:r>
      <w:r>
        <w:rPr>
          <w:lang w:eastAsia="ja-JP"/>
        </w:rPr>
        <w:t xml:space="preserve"> with IDEA’s water </w:t>
      </w:r>
      <w:r w:rsidR="00F518A9">
        <w:rPr>
          <w:lang w:eastAsia="ja-JP"/>
        </w:rPr>
        <w:t xml:space="preserve">elementary </w:t>
      </w:r>
      <w:r>
        <w:rPr>
          <w:lang w:eastAsia="ja-JP"/>
        </w:rPr>
        <w:t>flow</w:t>
      </w:r>
      <w:r w:rsidR="00AC2D4C">
        <w:rPr>
          <w:lang w:eastAsia="ja-JP"/>
        </w:rPr>
        <w:t xml:space="preserve"> naming conventions</w:t>
      </w:r>
      <w:r w:rsidR="00C361E0">
        <w:rPr>
          <w:lang w:eastAsia="ja-JP"/>
        </w:rPr>
        <w:t>: one</w:t>
      </w:r>
      <w:r>
        <w:rPr>
          <w:lang w:eastAsia="ja-JP"/>
        </w:rPr>
        <w:t xml:space="preserve"> </w:t>
      </w:r>
      <w:r w:rsidR="00AC2D4C">
        <w:rPr>
          <w:lang w:eastAsia="ja-JP"/>
        </w:rPr>
        <w:t xml:space="preserve">thing to note </w:t>
      </w:r>
      <w:r>
        <w:rPr>
          <w:lang w:eastAsia="ja-JP"/>
        </w:rPr>
        <w:t xml:space="preserve">is </w:t>
      </w:r>
      <w:r w:rsidR="00AC2D4C">
        <w:rPr>
          <w:lang w:eastAsia="ja-JP"/>
        </w:rPr>
        <w:t xml:space="preserve">that for </w:t>
      </w:r>
      <w:r>
        <w:rPr>
          <w:lang w:eastAsia="ja-JP"/>
        </w:rPr>
        <w:t xml:space="preserve">the </w:t>
      </w:r>
      <w:r w:rsidR="00AC2D4C">
        <w:rPr>
          <w:lang w:eastAsia="ja-JP"/>
        </w:rPr>
        <w:t xml:space="preserve">water output </w:t>
      </w:r>
      <w:r>
        <w:rPr>
          <w:lang w:eastAsia="ja-JP"/>
        </w:rPr>
        <w:t>context</w:t>
      </w:r>
      <w:r w:rsidR="00AC2D4C">
        <w:rPr>
          <w:lang w:eastAsia="ja-JP"/>
        </w:rPr>
        <w:t>s,</w:t>
      </w:r>
      <w:r>
        <w:rPr>
          <w:lang w:eastAsia="ja-JP"/>
        </w:rPr>
        <w:t xml:space="preserve"> IDEA does not use “emission/air”, “emission/water” but expresses those contexts as “resource/water/consumption” and “resource/water/use”</w:t>
      </w:r>
      <w:r w:rsidR="00AC2D4C">
        <w:rPr>
          <w:lang w:eastAsia="ja-JP"/>
        </w:rPr>
        <w:t xml:space="preserve">. Further, the </w:t>
      </w:r>
      <w:proofErr w:type="spellStart"/>
      <w:r w:rsidR="00F518A9">
        <w:rPr>
          <w:lang w:eastAsia="ja-JP"/>
        </w:rPr>
        <w:t>f</w:t>
      </w:r>
      <w:r>
        <w:rPr>
          <w:lang w:eastAsia="ja-JP"/>
        </w:rPr>
        <w:t>lowables</w:t>
      </w:r>
      <w:proofErr w:type="spellEnd"/>
      <w:r>
        <w:rPr>
          <w:lang w:eastAsia="ja-JP"/>
        </w:rPr>
        <w:t xml:space="preserve"> “surface water”, “ground water” “</w:t>
      </w:r>
      <w:proofErr w:type="gramStart"/>
      <w:r>
        <w:rPr>
          <w:lang w:eastAsia="ja-JP"/>
        </w:rPr>
        <w:t>rain water</w:t>
      </w:r>
      <w:proofErr w:type="gramEnd"/>
      <w:r>
        <w:rPr>
          <w:lang w:eastAsia="ja-JP"/>
        </w:rPr>
        <w:t xml:space="preserve">”, “sea water” </w:t>
      </w:r>
      <w:r w:rsidR="00AC2D4C">
        <w:rPr>
          <w:lang w:eastAsia="ja-JP"/>
        </w:rPr>
        <w:t xml:space="preserve">that are </w:t>
      </w:r>
      <w:r>
        <w:rPr>
          <w:lang w:eastAsia="ja-JP"/>
        </w:rPr>
        <w:t>associated with the</w:t>
      </w:r>
      <w:r w:rsidR="00AC2D4C">
        <w:rPr>
          <w:lang w:eastAsia="ja-JP"/>
        </w:rPr>
        <w:t>se</w:t>
      </w:r>
      <w:r>
        <w:rPr>
          <w:lang w:eastAsia="ja-JP"/>
        </w:rPr>
        <w:t xml:space="preserve"> </w:t>
      </w:r>
      <w:r w:rsidR="00AC2D4C">
        <w:rPr>
          <w:lang w:eastAsia="ja-JP"/>
        </w:rPr>
        <w:t xml:space="preserve">output </w:t>
      </w:r>
      <w:r>
        <w:rPr>
          <w:lang w:eastAsia="ja-JP"/>
        </w:rPr>
        <w:t>context</w:t>
      </w:r>
      <w:r w:rsidR="00AC2D4C">
        <w:rPr>
          <w:lang w:eastAsia="ja-JP"/>
        </w:rPr>
        <w:t>s</w:t>
      </w:r>
      <w:r>
        <w:rPr>
          <w:lang w:eastAsia="ja-JP"/>
        </w:rPr>
        <w:t xml:space="preserve"> </w:t>
      </w:r>
      <w:r w:rsidR="00AC2D4C">
        <w:rPr>
          <w:lang w:eastAsia="ja-JP"/>
        </w:rPr>
        <w:t xml:space="preserve">point to what the original withdrawal water source was, and do not point to where the water is going. For example, </w:t>
      </w:r>
      <w:r w:rsidR="00865D03">
        <w:rPr>
          <w:lang w:eastAsia="ja-JP"/>
        </w:rPr>
        <w:t xml:space="preserve">the elementary flow </w:t>
      </w:r>
      <w:r w:rsidR="00D31C77">
        <w:rPr>
          <w:lang w:eastAsia="ja-JP"/>
        </w:rPr>
        <w:t xml:space="preserve">“ground water” with context </w:t>
      </w:r>
      <w:r w:rsidR="00AC2D4C">
        <w:rPr>
          <w:lang w:eastAsia="ja-JP"/>
        </w:rPr>
        <w:t>“resource/water/use</w:t>
      </w:r>
      <w:r w:rsidR="00D31C77">
        <w:rPr>
          <w:lang w:eastAsia="ja-JP"/>
        </w:rPr>
        <w:t>”</w:t>
      </w:r>
      <w:r w:rsidR="00AC2D4C">
        <w:rPr>
          <w:lang w:eastAsia="ja-JP"/>
        </w:rPr>
        <w:t>/</w:t>
      </w:r>
      <w:r w:rsidR="00211CCE">
        <w:rPr>
          <w:lang w:eastAsia="ja-JP"/>
        </w:rPr>
        <w:t>/</w:t>
      </w:r>
      <w:r w:rsidR="00AC2D4C">
        <w:rPr>
          <w:lang w:eastAsia="ja-JP"/>
        </w:rPr>
        <w:t xml:space="preserve"> </w:t>
      </w:r>
      <w:r w:rsidR="00211CCE">
        <w:rPr>
          <w:lang w:eastAsia="ja-JP"/>
        </w:rPr>
        <w:t xml:space="preserve">would </w:t>
      </w:r>
      <w:r w:rsidR="00AC2D4C">
        <w:rPr>
          <w:lang w:eastAsia="ja-JP"/>
        </w:rPr>
        <w:t>mean that, this water was originally withdrawn as “ground water” and being emitted to a water body</w:t>
      </w:r>
      <w:r w:rsidR="00EC1586">
        <w:rPr>
          <w:lang w:eastAsia="ja-JP"/>
        </w:rPr>
        <w:t xml:space="preserve"> that can be considered as blue water.</w:t>
      </w:r>
    </w:p>
    <w:p w14:paraId="17E20456" w14:textId="77777777" w:rsidR="009A0372" w:rsidRDefault="00CA1C93" w:rsidP="000A570B">
      <w:pPr>
        <w:keepNext/>
        <w:jc w:val="center"/>
      </w:pPr>
      <w:r>
        <w:rPr>
          <w:noProof/>
        </w:rPr>
        <w:drawing>
          <wp:inline distT="0" distB="0" distL="0" distR="0" wp14:anchorId="10C031C8" wp14:editId="269A8320">
            <wp:extent cx="5733415" cy="2249805"/>
            <wp:effectExtent l="0" t="0" r="635" b="0"/>
            <wp:docPr id="15" name="図 1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ダイアグラム&#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5733415" cy="2249805"/>
                    </a:xfrm>
                    <a:prstGeom prst="rect">
                      <a:avLst/>
                    </a:prstGeom>
                  </pic:spPr>
                </pic:pic>
              </a:graphicData>
            </a:graphic>
          </wp:inline>
        </w:drawing>
      </w:r>
    </w:p>
    <w:p w14:paraId="276B9D82" w14:textId="6FB56C6B" w:rsidR="00CA1C93" w:rsidRDefault="009A0372" w:rsidP="000A570B">
      <w:pPr>
        <w:pStyle w:val="Caption"/>
        <w:jc w:val="center"/>
      </w:pPr>
      <w:r>
        <w:t xml:space="preserve">Figure </w:t>
      </w:r>
      <w:r w:rsidR="0058561A">
        <w:fldChar w:fldCharType="begin"/>
      </w:r>
      <w:r w:rsidR="0058561A">
        <w:instrText xml:space="preserve"> SEQ Figure \* ARABIC </w:instrText>
      </w:r>
      <w:r w:rsidR="0058561A">
        <w:fldChar w:fldCharType="separate"/>
      </w:r>
      <w:r w:rsidR="00C138E1">
        <w:rPr>
          <w:noProof/>
        </w:rPr>
        <w:t>12</w:t>
      </w:r>
      <w:r w:rsidR="0058561A">
        <w:rPr>
          <w:noProof/>
        </w:rPr>
        <w:fldChar w:fldCharType="end"/>
      </w:r>
      <w:r>
        <w:t xml:space="preserve"> </w:t>
      </w:r>
      <w:r w:rsidRPr="00013331">
        <w:t xml:space="preserve"> –  </w:t>
      </w:r>
      <w:r w:rsidR="00866D16">
        <w:t>The w</w:t>
      </w:r>
      <w:r w:rsidR="00866D16" w:rsidRPr="00013331">
        <w:t>ater</w:t>
      </w:r>
      <w:r w:rsidR="00866D16">
        <w:t>-</w:t>
      </w:r>
      <w:r w:rsidRPr="00013331">
        <w:t xml:space="preserve">related elementary flows </w:t>
      </w:r>
      <w:r w:rsidR="00866D16">
        <w:t xml:space="preserve">in Federal LCA Commons’ </w:t>
      </w:r>
      <w:r w:rsidR="00CC4023">
        <w:t>flow list</w:t>
      </w:r>
      <w:r w:rsidR="00866D16">
        <w:t xml:space="preserve"> </w:t>
      </w:r>
      <w:r w:rsidRPr="00013331">
        <w:t>projected to the basic water model</w:t>
      </w:r>
    </w:p>
    <w:p w14:paraId="75205980" w14:textId="5990AC77" w:rsidR="00FF3843" w:rsidRDefault="005A09BC" w:rsidP="007464A1">
      <w:pPr>
        <w:rPr>
          <w:lang w:eastAsia="ja-JP"/>
        </w:rPr>
      </w:pPr>
      <w:r>
        <w:rPr>
          <w:lang w:eastAsia="ja-JP"/>
        </w:rPr>
        <w:t xml:space="preserve">Federal LCA Commons </w:t>
      </w:r>
      <w:r w:rsidR="00865D03">
        <w:rPr>
          <w:lang w:eastAsia="ja-JP"/>
        </w:rPr>
        <w:t>has by far the largest elementary flow list</w:t>
      </w:r>
      <w:r w:rsidR="00170121">
        <w:rPr>
          <w:lang w:eastAsia="ja-JP"/>
        </w:rPr>
        <w:t xml:space="preserve"> out of the four participating database systems</w:t>
      </w:r>
      <w:r w:rsidR="008E2C7D">
        <w:rPr>
          <w:lang w:eastAsia="ja-JP"/>
        </w:rPr>
        <w:t>, which is also reflected in how water flows are defined</w:t>
      </w:r>
      <w:r w:rsidR="00865D03">
        <w:rPr>
          <w:lang w:eastAsia="ja-JP"/>
        </w:rPr>
        <w:t xml:space="preserve">. </w:t>
      </w:r>
      <w:r w:rsidR="00295042">
        <w:rPr>
          <w:lang w:eastAsia="ja-JP"/>
        </w:rPr>
        <w:t xml:space="preserve">One of the unique features of this list is that the salinity of the water can be specified in detail. </w:t>
      </w:r>
      <w:r w:rsidR="008E2C7D">
        <w:rPr>
          <w:lang w:eastAsia="ja-JP"/>
        </w:rPr>
        <w:t>S</w:t>
      </w:r>
      <w:r w:rsidR="00211CCE">
        <w:rPr>
          <w:lang w:eastAsia="ja-JP"/>
        </w:rPr>
        <w:t xml:space="preserve">alinity is divided into </w:t>
      </w:r>
      <w:r w:rsidR="00D31C77">
        <w:rPr>
          <w:lang w:eastAsia="ja-JP"/>
        </w:rPr>
        <w:t>four</w:t>
      </w:r>
      <w:r w:rsidR="00211CCE">
        <w:rPr>
          <w:lang w:eastAsia="ja-JP"/>
        </w:rPr>
        <w:t xml:space="preserve"> types</w:t>
      </w:r>
      <w:r w:rsidR="008E2C7D">
        <w:rPr>
          <w:lang w:eastAsia="ja-JP"/>
        </w:rPr>
        <w:t>/levels</w:t>
      </w:r>
      <w:r w:rsidR="00211CCE">
        <w:rPr>
          <w:lang w:eastAsia="ja-JP"/>
        </w:rPr>
        <w:t xml:space="preserve"> (“water”</w:t>
      </w:r>
      <w:r w:rsidR="00D31C77">
        <w:rPr>
          <w:lang w:eastAsia="ja-JP"/>
        </w:rPr>
        <w:t>, i.e., unspecified</w:t>
      </w:r>
      <w:r w:rsidR="00211CCE">
        <w:rPr>
          <w:lang w:eastAsia="ja-JP"/>
        </w:rPr>
        <w:t xml:space="preserve">, “water, fresh”, “water, brackish”, “water, saline”) where the salinity of the water itself is specified by the </w:t>
      </w:r>
      <w:r w:rsidR="00F518A9">
        <w:rPr>
          <w:lang w:eastAsia="ja-JP"/>
        </w:rPr>
        <w:t>f</w:t>
      </w:r>
      <w:r w:rsidR="00211CCE">
        <w:rPr>
          <w:lang w:eastAsia="ja-JP"/>
        </w:rPr>
        <w:t>lowable part, and the salinity of the “water body” is specified by specifying the context. For example, “</w:t>
      </w:r>
      <w:r w:rsidR="00211CCE" w:rsidRPr="00211CCE">
        <w:rPr>
          <w:lang w:eastAsia="ja-JP"/>
        </w:rPr>
        <w:t>emission/water/</w:t>
      </w:r>
      <w:r w:rsidR="00211CCE">
        <w:rPr>
          <w:lang w:eastAsia="ja-JP"/>
        </w:rPr>
        <w:t>brackish</w:t>
      </w:r>
      <w:r w:rsidR="00211CCE" w:rsidRPr="00211CCE">
        <w:rPr>
          <w:lang w:eastAsia="ja-JP"/>
        </w:rPr>
        <w:t xml:space="preserve"> water body/lake</w:t>
      </w:r>
      <w:r w:rsidR="00211CCE">
        <w:rPr>
          <w:lang w:eastAsia="ja-JP"/>
        </w:rPr>
        <w:t xml:space="preserve">//water, fresh” means that “fresh water” is emitted to a brackish water body </w:t>
      </w:r>
      <w:proofErr w:type="gramStart"/>
      <w:r w:rsidR="00211CCE">
        <w:rPr>
          <w:lang w:eastAsia="ja-JP"/>
        </w:rPr>
        <w:t>lake</w:t>
      </w:r>
      <w:proofErr w:type="gramEnd"/>
      <w:r w:rsidR="00211CCE">
        <w:rPr>
          <w:lang w:eastAsia="ja-JP"/>
        </w:rPr>
        <w:t xml:space="preserve"> and this is distinguished from </w:t>
      </w:r>
      <w:r w:rsidR="00004DAC">
        <w:rPr>
          <w:lang w:eastAsia="ja-JP"/>
        </w:rPr>
        <w:t>“</w:t>
      </w:r>
      <w:r w:rsidR="00004DAC" w:rsidRPr="00211CCE">
        <w:rPr>
          <w:lang w:eastAsia="ja-JP"/>
        </w:rPr>
        <w:t>emission/water/</w:t>
      </w:r>
      <w:r w:rsidR="00004DAC">
        <w:rPr>
          <w:lang w:eastAsia="ja-JP"/>
        </w:rPr>
        <w:t>fresh</w:t>
      </w:r>
      <w:r w:rsidR="00004DAC" w:rsidRPr="00211CCE">
        <w:rPr>
          <w:lang w:eastAsia="ja-JP"/>
        </w:rPr>
        <w:t xml:space="preserve"> water body/lake</w:t>
      </w:r>
      <w:r w:rsidR="00004DAC">
        <w:rPr>
          <w:lang w:eastAsia="ja-JP"/>
        </w:rPr>
        <w:t xml:space="preserve">//water, fresh” where “fresh water” is emitted to a fresh waterbody lake. </w:t>
      </w:r>
      <w:r w:rsidR="00D31C77">
        <w:rPr>
          <w:lang w:eastAsia="ja-JP"/>
        </w:rPr>
        <w:t xml:space="preserve">Federal LCA Commons </w:t>
      </w:r>
      <w:r w:rsidR="00004DAC">
        <w:rPr>
          <w:lang w:eastAsia="ja-JP"/>
        </w:rPr>
        <w:t xml:space="preserve">also has a long list of contexts to express where the </w:t>
      </w:r>
      <w:r w:rsidR="00004DAC">
        <w:rPr>
          <w:lang w:eastAsia="ja-JP"/>
        </w:rPr>
        <w:lastRenderedPageBreak/>
        <w:t xml:space="preserve">flow </w:t>
      </w:r>
      <w:r w:rsidR="00474032">
        <w:rPr>
          <w:lang w:eastAsia="ja-JP"/>
        </w:rPr>
        <w:t>is occurring</w:t>
      </w:r>
      <w:r w:rsidR="00004DAC">
        <w:rPr>
          <w:lang w:eastAsia="ja-JP"/>
        </w:rPr>
        <w:t>. For example, “emission/air” is separated in detail by vertical height (stratosphere, troposphere/ground-level, low, high, very high) as well as the surface situation (e.g.</w:t>
      </w:r>
      <w:r w:rsidR="00D31C77">
        <w:rPr>
          <w:lang w:eastAsia="ja-JP"/>
        </w:rPr>
        <w:t>,</w:t>
      </w:r>
      <w:r w:rsidR="00004DAC">
        <w:rPr>
          <w:lang w:eastAsia="ja-JP"/>
        </w:rPr>
        <w:t xml:space="preserve"> urban, rural)</w:t>
      </w:r>
      <w:r w:rsidR="007B1F81">
        <w:rPr>
          <w:lang w:eastAsia="ja-JP"/>
        </w:rPr>
        <w:t xml:space="preserve">. Regarding fossil water, there is a distinction between “confined aquifer” and “unconfined aquifer” where “confined aquifer” can be considered close to </w:t>
      </w:r>
      <w:r w:rsidR="00814360">
        <w:rPr>
          <w:lang w:eastAsia="ja-JP"/>
        </w:rPr>
        <w:t>“</w:t>
      </w:r>
      <w:r w:rsidR="007B1F81">
        <w:rPr>
          <w:lang w:eastAsia="ja-JP"/>
        </w:rPr>
        <w:t>fossil water</w:t>
      </w:r>
      <w:r w:rsidR="00814360">
        <w:rPr>
          <w:lang w:eastAsia="ja-JP"/>
        </w:rPr>
        <w:t>”</w:t>
      </w:r>
      <w:r w:rsidR="007B1F81">
        <w:rPr>
          <w:lang w:eastAsia="ja-JP"/>
        </w:rPr>
        <w:t>.</w:t>
      </w:r>
      <w:r w:rsidR="00474032">
        <w:rPr>
          <w:lang w:eastAsia="ja-JP"/>
        </w:rPr>
        <w:t xml:space="preserve"> Ground water is expressed in the context with the keyword “subterranean” meaning underground.</w:t>
      </w:r>
    </w:p>
    <w:p w14:paraId="1B0FDF6D" w14:textId="6A9D59C7" w:rsidR="007B1F81" w:rsidRDefault="007B1F81" w:rsidP="007464A1">
      <w:pPr>
        <w:rPr>
          <w:lang w:eastAsia="ja-JP"/>
        </w:rPr>
      </w:pPr>
      <w:r>
        <w:rPr>
          <w:rFonts w:hint="eastAsia"/>
          <w:lang w:eastAsia="ja-JP"/>
        </w:rPr>
        <w:t>T</w:t>
      </w:r>
      <w:r>
        <w:rPr>
          <w:lang w:eastAsia="ja-JP"/>
        </w:rPr>
        <w:t xml:space="preserve">he next table </w:t>
      </w:r>
      <w:r w:rsidR="00F518A9">
        <w:rPr>
          <w:lang w:eastAsia="ja-JP"/>
        </w:rPr>
        <w:t xml:space="preserve">shows the </w:t>
      </w:r>
      <w:r w:rsidR="000B0133">
        <w:rPr>
          <w:lang w:eastAsia="ja-JP"/>
        </w:rPr>
        <w:t xml:space="preserve">water related elementary flow </w:t>
      </w:r>
      <w:r w:rsidR="00F518A9">
        <w:rPr>
          <w:lang w:eastAsia="ja-JP"/>
        </w:rPr>
        <w:t>feature</w:t>
      </w:r>
      <w:r w:rsidR="00782EE3">
        <w:rPr>
          <w:lang w:eastAsia="ja-JP"/>
        </w:rPr>
        <w:t>s</w:t>
      </w:r>
      <w:r w:rsidR="00F518A9">
        <w:rPr>
          <w:lang w:eastAsia="ja-JP"/>
        </w:rPr>
        <w:t xml:space="preserve"> of each EF list.</w:t>
      </w:r>
    </w:p>
    <w:tbl>
      <w:tblPr>
        <w:tblW w:w="5000" w:type="pct"/>
        <w:tblCellMar>
          <w:left w:w="0" w:type="dxa"/>
          <w:right w:w="0" w:type="dxa"/>
        </w:tblCellMar>
        <w:tblLook w:val="0420" w:firstRow="1" w:lastRow="0" w:firstColumn="0" w:lastColumn="0" w:noHBand="0" w:noVBand="1"/>
      </w:tblPr>
      <w:tblGrid>
        <w:gridCol w:w="1832"/>
        <w:gridCol w:w="3831"/>
        <w:gridCol w:w="836"/>
        <w:gridCol w:w="838"/>
        <w:gridCol w:w="836"/>
        <w:gridCol w:w="836"/>
      </w:tblGrid>
      <w:tr w:rsidR="00F518A9" w:rsidRPr="00AB2411" w14:paraId="2E931CB4" w14:textId="77777777" w:rsidTr="00B545C1">
        <w:tc>
          <w:tcPr>
            <w:tcW w:w="1017"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1CE879A5" w14:textId="77777777" w:rsidR="00F518A9" w:rsidRPr="00C822DF" w:rsidRDefault="00F518A9" w:rsidP="00F518A9">
            <w:pPr>
              <w:snapToGrid w:val="0"/>
              <w:spacing w:after="0" w:line="240" w:lineRule="auto"/>
              <w:jc w:val="center"/>
              <w:rPr>
                <w:rFonts w:eastAsia="MS PGothic" w:cstheme="minorHAnsi"/>
                <w:sz w:val="16"/>
                <w:szCs w:val="16"/>
                <w:lang w:eastAsia="ja-JP"/>
              </w:rPr>
            </w:pPr>
            <w:r w:rsidRPr="00C822DF">
              <w:rPr>
                <w:rFonts w:eastAsia="Yu Gothic" w:cstheme="minorHAnsi"/>
                <w:color w:val="000000"/>
                <w:kern w:val="24"/>
                <w:sz w:val="16"/>
                <w:szCs w:val="16"/>
                <w:lang w:eastAsia="ja-JP"/>
              </w:rPr>
              <w:t xml:space="preserve">Category </w:t>
            </w:r>
          </w:p>
        </w:tc>
        <w:tc>
          <w:tcPr>
            <w:tcW w:w="2126"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1D8F7454"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Feature</w:t>
            </w:r>
          </w:p>
        </w:tc>
        <w:tc>
          <w:tcPr>
            <w:tcW w:w="464"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236E75A3"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ecoinvent</w:t>
            </w:r>
          </w:p>
        </w:tc>
        <w:tc>
          <w:tcPr>
            <w:tcW w:w="465"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5FA3ADC1" w14:textId="67053F03" w:rsidR="00F518A9" w:rsidRPr="00AB2411" w:rsidRDefault="00EC1586" w:rsidP="00F518A9">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ILCD-</w:t>
            </w:r>
            <w:r w:rsidR="00F518A9" w:rsidRPr="00AB2411">
              <w:rPr>
                <w:rFonts w:eastAsia="Yu Gothic" w:cstheme="minorHAnsi"/>
                <w:color w:val="000000"/>
                <w:kern w:val="24"/>
                <w:sz w:val="16"/>
                <w:szCs w:val="16"/>
                <w:lang w:eastAsia="ja-JP"/>
              </w:rPr>
              <w:t>EF</w:t>
            </w:r>
          </w:p>
        </w:tc>
        <w:tc>
          <w:tcPr>
            <w:tcW w:w="464"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254DA027"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IDEA</w:t>
            </w:r>
          </w:p>
        </w:tc>
        <w:tc>
          <w:tcPr>
            <w:tcW w:w="464"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2E05C63F"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FEDEF</w:t>
            </w:r>
          </w:p>
        </w:tc>
      </w:tr>
      <w:tr w:rsidR="00F518A9" w:rsidRPr="00AB2411" w14:paraId="0D7DA3B9" w14:textId="77777777" w:rsidTr="00B545C1">
        <w:tc>
          <w:tcPr>
            <w:tcW w:w="1017"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CC0F99C"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withdrawn from water resource</w:t>
            </w: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7234B5CD" w14:textId="79B95816"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usage of water included (</w:t>
            </w:r>
            <w:r w:rsidR="00AB2411" w:rsidRPr="00AB2411">
              <w:rPr>
                <w:rFonts w:eastAsia="Yu Gothic" w:cstheme="minorHAnsi"/>
                <w:color w:val="000000"/>
                <w:kern w:val="24"/>
                <w:sz w:val="16"/>
                <w:szCs w:val="16"/>
                <w:lang w:eastAsia="ja-JP"/>
              </w:rPr>
              <w:t>e.g.,</w:t>
            </w:r>
            <w:r w:rsidRPr="00AB2411">
              <w:rPr>
                <w:rFonts w:eastAsia="Yu Gothic" w:cstheme="minorHAnsi"/>
                <w:color w:val="000000"/>
                <w:kern w:val="24"/>
                <w:sz w:val="16"/>
                <w:szCs w:val="16"/>
                <w:lang w:eastAsia="ja-JP"/>
              </w:rPr>
              <w:t xml:space="preserve"> </w:t>
            </w:r>
            <w:r w:rsidR="00AB2411" w:rsidRPr="00AB2411">
              <w:rPr>
                <w:rFonts w:eastAsia="Yu Gothic" w:cstheme="minorHAnsi"/>
                <w:color w:val="000000"/>
                <w:kern w:val="24"/>
                <w:sz w:val="16"/>
                <w:szCs w:val="16"/>
                <w:lang w:eastAsia="ja-JP"/>
              </w:rPr>
              <w:t>turbine</w:t>
            </w:r>
            <w:r w:rsidRPr="00AB2411">
              <w:rPr>
                <w:rFonts w:eastAsia="Yu Gothic" w:cstheme="minorHAnsi"/>
                <w:color w:val="000000"/>
                <w:kern w:val="24"/>
                <w:sz w:val="16"/>
                <w:szCs w:val="16"/>
                <w:lang w:eastAsia="ja-JP"/>
              </w:rPr>
              <w:t>, cooling)</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B2F7B65"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79DD0B3"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C5C1203"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32BAC4C" w14:textId="77777777" w:rsidR="00F518A9" w:rsidRPr="00AB2411" w:rsidRDefault="00F518A9" w:rsidP="00F518A9">
            <w:pPr>
              <w:snapToGrid w:val="0"/>
              <w:spacing w:after="0" w:line="240" w:lineRule="auto"/>
              <w:rPr>
                <w:rFonts w:eastAsia="Times New Roman" w:cstheme="minorHAnsi"/>
                <w:sz w:val="16"/>
                <w:szCs w:val="16"/>
                <w:lang w:eastAsia="ja-JP"/>
              </w:rPr>
            </w:pPr>
          </w:p>
        </w:tc>
      </w:tr>
      <w:tr w:rsidR="00F518A9" w:rsidRPr="00AB2411" w14:paraId="64D19D8B"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27FEA7F5"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F7E1ADF" w14:textId="56753A9A"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surface situation specified (</w:t>
            </w:r>
            <w:r w:rsidR="00AB2411" w:rsidRPr="00AB2411">
              <w:rPr>
                <w:rFonts w:eastAsia="Yu Gothic" w:cstheme="minorHAnsi"/>
                <w:color w:val="000000"/>
                <w:kern w:val="24"/>
                <w:sz w:val="16"/>
                <w:szCs w:val="16"/>
                <w:lang w:eastAsia="ja-JP"/>
              </w:rPr>
              <w:t>e.g.,</w:t>
            </w:r>
            <w:r w:rsidRPr="00AB2411">
              <w:rPr>
                <w:rFonts w:eastAsia="Yu Gothic" w:cstheme="minorHAnsi"/>
                <w:color w:val="000000"/>
                <w:kern w:val="24"/>
                <w:sz w:val="16"/>
                <w:szCs w:val="16"/>
                <w:lang w:eastAsia="ja-JP"/>
              </w:rPr>
              <w:t xml:space="preserve"> lake, river)</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53D9D80B"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74201B9"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A490D57"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F91BB78"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2C7BF86C"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895CB1D"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59E0DC7"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explicit ground water (not “</w:t>
            </w:r>
            <w:proofErr w:type="spellStart"/>
            <w:r w:rsidRPr="00AB2411">
              <w:rPr>
                <w:rFonts w:eastAsia="Yu Gothic" w:cstheme="minorHAnsi"/>
                <w:color w:val="000000"/>
                <w:kern w:val="24"/>
                <w:sz w:val="16"/>
                <w:szCs w:val="16"/>
                <w:lang w:eastAsia="ja-JP"/>
              </w:rPr>
              <w:t>under ground</w:t>
            </w:r>
            <w:proofErr w:type="spellEnd"/>
            <w:r w:rsidRPr="00AB2411">
              <w:rPr>
                <w:rFonts w:eastAsia="Yu Gothic" w:cstheme="minorHAnsi"/>
                <w:color w:val="000000"/>
                <w:kern w:val="24"/>
                <w:sz w:val="16"/>
                <w:szCs w:val="16"/>
                <w:lang w:eastAsia="ja-JP"/>
              </w:rPr>
              <w:t>” water)</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B833089"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2E9B5D0"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AF0AF53"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E82D6EB"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34CC1AB3"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2AF6153D"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D997C02"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fossil well water</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4373111"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46238F0"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72F07E9"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24F3C62"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0131B73E"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1529071F"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202DC51"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explicit rainwater</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2CB0823"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203F217"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C6B5238"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C3DFD78" w14:textId="77777777" w:rsidR="00F518A9" w:rsidRPr="00AB2411" w:rsidRDefault="00F518A9" w:rsidP="00F518A9">
            <w:pPr>
              <w:snapToGrid w:val="0"/>
              <w:spacing w:after="0" w:line="240" w:lineRule="auto"/>
              <w:rPr>
                <w:rFonts w:eastAsia="MS PGothic" w:cstheme="minorHAnsi"/>
                <w:sz w:val="16"/>
                <w:szCs w:val="16"/>
                <w:lang w:eastAsia="ja-JP"/>
              </w:rPr>
            </w:pPr>
          </w:p>
        </w:tc>
      </w:tr>
      <w:tr w:rsidR="00F518A9" w:rsidRPr="00AB2411" w14:paraId="28CA9B17"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6B4F8669"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4E44F86"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in air</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5CBA3EB"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05C38DA"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CFDCBCD"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F8051AF"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4950539E"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7FAC8636"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18A5C30D"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explicit water body salinity of resource specified</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A387FE6"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548F5A8B"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A9164FC"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56DBCCE5"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31BAF425"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29A4B9DA"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F7AB7CA"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explicit salinity of withdrawn water specified</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1E980D3"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5FFDA38"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3637FB2"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B2691FA"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588908C6" w14:textId="77777777" w:rsidTr="00B545C1">
        <w:tc>
          <w:tcPr>
            <w:tcW w:w="1017"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C34FE7D"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NOT going back to water bodies</w:t>
            </w: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813F373" w14:textId="6A561476"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vertical height specified (</w:t>
            </w:r>
            <w:r w:rsidR="00AB2411" w:rsidRPr="00AB2411">
              <w:rPr>
                <w:rFonts w:eastAsia="Yu Gothic" w:cstheme="minorHAnsi"/>
                <w:color w:val="000000"/>
                <w:kern w:val="24"/>
                <w:sz w:val="16"/>
                <w:szCs w:val="16"/>
                <w:lang w:eastAsia="ja-JP"/>
              </w:rPr>
              <w:t>e.g.,</w:t>
            </w:r>
            <w:r w:rsidRPr="00AB2411">
              <w:rPr>
                <w:rFonts w:eastAsia="Yu Gothic" w:cstheme="minorHAnsi"/>
                <w:color w:val="000000"/>
                <w:kern w:val="24"/>
                <w:sz w:val="16"/>
                <w:szCs w:val="16"/>
                <w:lang w:eastAsia="ja-JP"/>
              </w:rPr>
              <w:t xml:space="preserve"> close to ground etc.)</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06F6E4D"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DE74C8E"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D70891F"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1496A8A"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13C70724"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1C226933"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F2A9820" w14:textId="035BF000"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surface situation specified (</w:t>
            </w:r>
            <w:r w:rsidR="00AB2411" w:rsidRPr="00AB2411">
              <w:rPr>
                <w:rFonts w:eastAsia="Yu Gothic" w:cstheme="minorHAnsi"/>
                <w:color w:val="000000"/>
                <w:kern w:val="24"/>
                <w:sz w:val="16"/>
                <w:szCs w:val="16"/>
                <w:lang w:eastAsia="ja-JP"/>
              </w:rPr>
              <w:t>e.g.,</w:t>
            </w:r>
            <w:r w:rsidRPr="00AB2411">
              <w:rPr>
                <w:rFonts w:eastAsia="Yu Gothic" w:cstheme="minorHAnsi"/>
                <w:color w:val="000000"/>
                <w:kern w:val="24"/>
                <w:sz w:val="16"/>
                <w:szCs w:val="16"/>
                <w:lang w:eastAsia="ja-JP"/>
              </w:rPr>
              <w:t xml:space="preserve"> non-urban etc.)</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501AF238"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4CB2C14"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166DE05"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2604F18"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F518A9" w:rsidRPr="00AB2411" w14:paraId="1181246F"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569A520"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0F0AD8B"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long-term</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C3E7D12"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450F1A2"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052A260"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D2C2481" w14:textId="77777777" w:rsidR="00F518A9" w:rsidRPr="00AB2411" w:rsidRDefault="00F518A9" w:rsidP="00F518A9">
            <w:pPr>
              <w:snapToGrid w:val="0"/>
              <w:spacing w:after="0" w:line="240" w:lineRule="auto"/>
              <w:rPr>
                <w:rFonts w:eastAsia="Times New Roman" w:cstheme="minorHAnsi"/>
                <w:sz w:val="16"/>
                <w:szCs w:val="16"/>
                <w:lang w:eastAsia="ja-JP"/>
              </w:rPr>
            </w:pPr>
          </w:p>
        </w:tc>
      </w:tr>
      <w:tr w:rsidR="00F518A9" w:rsidRPr="00AB2411" w14:paraId="66634D3C"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225F7950"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3BDB460" w14:textId="77777777" w:rsidR="00F518A9" w:rsidRPr="00AB2411" w:rsidRDefault="00F518A9" w:rsidP="00F518A9">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 xml:space="preserve">water to ground (not to </w:t>
            </w:r>
            <w:proofErr w:type="spellStart"/>
            <w:r w:rsidRPr="00AB2411">
              <w:rPr>
                <w:rFonts w:eastAsia="Yu Gothic" w:cstheme="minorHAnsi"/>
                <w:color w:val="000000"/>
                <w:kern w:val="24"/>
                <w:sz w:val="16"/>
                <w:szCs w:val="16"/>
                <w:lang w:eastAsia="ja-JP"/>
              </w:rPr>
              <w:t>under ground</w:t>
            </w:r>
            <w:proofErr w:type="spellEnd"/>
            <w:r w:rsidRPr="00AB2411">
              <w:rPr>
                <w:rFonts w:eastAsia="Yu Gothic" w:cstheme="minorHAnsi"/>
                <w:color w:val="000000"/>
                <w:kern w:val="24"/>
                <w:sz w:val="16"/>
                <w:szCs w:val="16"/>
                <w:lang w:eastAsia="ja-JP"/>
              </w:rPr>
              <w:t xml:space="preserve"> water bodies)</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5FBD9732" w14:textId="77777777" w:rsidR="00F518A9" w:rsidRPr="00AB2411" w:rsidRDefault="00F518A9" w:rsidP="00F518A9">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75E4E95"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7F94F71" w14:textId="77777777" w:rsidR="00F518A9" w:rsidRPr="00AB2411" w:rsidRDefault="00F518A9" w:rsidP="00F518A9">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2698D6C" w14:textId="77777777" w:rsidR="00F518A9" w:rsidRPr="00AB2411" w:rsidRDefault="00F518A9" w:rsidP="00F518A9">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B545C1" w:rsidRPr="00AB2411" w14:paraId="26181BA9"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0A96F14F"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BB41680"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 xml:space="preserve">water </w:t>
            </w:r>
            <w:proofErr w:type="spellStart"/>
            <w:r w:rsidRPr="00AB2411">
              <w:rPr>
                <w:rFonts w:eastAsia="Yu Gothic" w:cstheme="minorHAnsi"/>
                <w:color w:val="000000"/>
                <w:kern w:val="24"/>
                <w:sz w:val="16"/>
                <w:szCs w:val="16"/>
                <w:lang w:eastAsia="ja-JP"/>
              </w:rPr>
              <w:t>vapour</w:t>
            </w:r>
            <w:proofErr w:type="spellEnd"/>
            <w:r w:rsidRPr="00AB2411">
              <w:rPr>
                <w:rFonts w:eastAsia="Yu Gothic" w:cstheme="minorHAnsi"/>
                <w:color w:val="000000"/>
                <w:kern w:val="24"/>
                <w:sz w:val="16"/>
                <w:szCs w:val="16"/>
                <w:lang w:eastAsia="ja-JP"/>
              </w:rPr>
              <w:t xml:space="preserve"> to ground (soil)</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6D00C2F"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6703F31"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B3505A7"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C26C31D" w14:textId="77777777" w:rsidR="00B545C1" w:rsidRPr="00AB2411" w:rsidRDefault="00B545C1" w:rsidP="00B545C1">
            <w:pPr>
              <w:snapToGrid w:val="0"/>
              <w:spacing w:after="0" w:line="240" w:lineRule="auto"/>
              <w:rPr>
                <w:rFonts w:eastAsia="Times New Roman" w:cstheme="minorHAnsi"/>
                <w:sz w:val="16"/>
                <w:szCs w:val="16"/>
                <w:lang w:eastAsia="ja-JP"/>
              </w:rPr>
            </w:pPr>
          </w:p>
        </w:tc>
      </w:tr>
      <w:tr w:rsidR="00B545C1" w:rsidRPr="00AB2411" w14:paraId="7E1F73DF"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05E9DA12"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775F9670"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keep origin of water withdrawal</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91B45D8"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6532C63" w14:textId="77777777" w:rsidR="00B545C1" w:rsidRPr="00AB2411" w:rsidRDefault="00B545C1" w:rsidP="00B545C1">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FDA9F4B"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511DC51B" w14:textId="77777777" w:rsidR="00B545C1" w:rsidRPr="00AB2411" w:rsidRDefault="00B545C1" w:rsidP="00B545C1">
            <w:pPr>
              <w:snapToGrid w:val="0"/>
              <w:spacing w:after="0" w:line="240" w:lineRule="auto"/>
              <w:rPr>
                <w:rFonts w:eastAsia="MS PGothic" w:cstheme="minorHAnsi"/>
                <w:sz w:val="16"/>
                <w:szCs w:val="16"/>
                <w:lang w:eastAsia="ja-JP"/>
              </w:rPr>
            </w:pPr>
          </w:p>
        </w:tc>
      </w:tr>
      <w:tr w:rsidR="00B545C1" w:rsidRPr="00AB2411" w14:paraId="2E8DB18A" w14:textId="77777777" w:rsidTr="00B545C1">
        <w:tc>
          <w:tcPr>
            <w:tcW w:w="1017" w:type="pct"/>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17AD34C4"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going back to water bodies</w:t>
            </w: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ACDF554" w14:textId="7912F083"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surface situation specified (</w:t>
            </w:r>
            <w:r w:rsidR="00AB2411" w:rsidRPr="00AB2411">
              <w:rPr>
                <w:rFonts w:eastAsia="Yu Gothic" w:cstheme="minorHAnsi"/>
                <w:color w:val="000000"/>
                <w:kern w:val="24"/>
                <w:sz w:val="16"/>
                <w:szCs w:val="16"/>
                <w:lang w:eastAsia="ja-JP"/>
              </w:rPr>
              <w:t>e.g.,</w:t>
            </w:r>
            <w:r w:rsidRPr="00AB2411">
              <w:rPr>
                <w:rFonts w:eastAsia="Yu Gothic" w:cstheme="minorHAnsi"/>
                <w:color w:val="000000"/>
                <w:kern w:val="24"/>
                <w:sz w:val="16"/>
                <w:szCs w:val="16"/>
                <w:lang w:eastAsia="ja-JP"/>
              </w:rPr>
              <w:t xml:space="preserve"> urban)</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A498535"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1883F75" w14:textId="77777777" w:rsidR="00B545C1" w:rsidRPr="00AB2411" w:rsidRDefault="00B545C1" w:rsidP="00B545C1">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2F7596D" w14:textId="77777777" w:rsidR="00B545C1" w:rsidRPr="00AB2411" w:rsidRDefault="00B545C1" w:rsidP="00B545C1">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62E700F"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B545C1" w:rsidRPr="00AB2411" w14:paraId="794665D9"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0CE0B68E"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3C81AA3"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fossil well</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EB2A9C5"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727BA24"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A1CCD2D" w14:textId="77777777" w:rsidR="00B545C1" w:rsidRPr="00AB2411" w:rsidRDefault="00B545C1" w:rsidP="00B545C1">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DF7DF83"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B545C1" w:rsidRPr="00AB2411" w14:paraId="47737577"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1CBE3E0E"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95F5B41"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long-term</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A3CA0FB"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2F8AB41"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8CEAFF0"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C403D0F" w14:textId="77777777" w:rsidR="00B545C1" w:rsidRPr="00AB2411" w:rsidRDefault="00B545C1" w:rsidP="00B545C1">
            <w:pPr>
              <w:snapToGrid w:val="0"/>
              <w:spacing w:after="0" w:line="240" w:lineRule="auto"/>
              <w:rPr>
                <w:rFonts w:eastAsia="Times New Roman" w:cstheme="minorHAnsi"/>
                <w:sz w:val="16"/>
                <w:szCs w:val="16"/>
                <w:lang w:eastAsia="ja-JP"/>
              </w:rPr>
            </w:pPr>
          </w:p>
        </w:tc>
      </w:tr>
      <w:tr w:rsidR="00B545C1" w:rsidRPr="00AB2411" w14:paraId="15FFF279"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tcPr>
          <w:p w14:paraId="1EE894F6"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tcPr>
          <w:p w14:paraId="5BA753A5" w14:textId="7AA7921E" w:rsidR="00B545C1" w:rsidRPr="00AB2411" w:rsidRDefault="00B545C1" w:rsidP="00B545C1">
            <w:pPr>
              <w:snapToGrid w:val="0"/>
              <w:spacing w:after="0" w:line="240" w:lineRule="auto"/>
              <w:rPr>
                <w:rFonts w:eastAsia="Yu Gothic" w:cstheme="minorHAnsi"/>
                <w:color w:val="000000"/>
                <w:kern w:val="24"/>
                <w:sz w:val="16"/>
                <w:szCs w:val="16"/>
                <w:lang w:eastAsia="ja-JP"/>
              </w:rPr>
            </w:pPr>
            <w:r w:rsidRPr="00AB2411">
              <w:rPr>
                <w:rFonts w:eastAsia="Yu Gothic" w:cstheme="minorHAnsi"/>
                <w:color w:val="000000"/>
                <w:kern w:val="24"/>
                <w:sz w:val="16"/>
                <w:szCs w:val="16"/>
                <w:lang w:eastAsia="ja-JP"/>
              </w:rPr>
              <w:t>explicit rainwater</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tcPr>
          <w:p w14:paraId="3D40B636" w14:textId="77777777" w:rsidR="00B545C1" w:rsidRPr="00AB2411" w:rsidRDefault="00B545C1" w:rsidP="00B545C1">
            <w:pPr>
              <w:snapToGrid w:val="0"/>
              <w:spacing w:after="0" w:line="240" w:lineRule="auto"/>
              <w:jc w:val="center"/>
              <w:rPr>
                <w:rFonts w:ascii="MS Mincho" w:eastAsia="MS Mincho" w:hAnsi="MS Mincho" w:cs="MS Mincho"/>
                <w:color w:val="000000"/>
                <w:kern w:val="24"/>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tcPr>
          <w:p w14:paraId="769B0437" w14:textId="099D7DA4" w:rsidR="00B545C1" w:rsidRPr="00AB2411" w:rsidRDefault="00B545C1" w:rsidP="00B545C1">
            <w:pPr>
              <w:snapToGrid w:val="0"/>
              <w:spacing w:after="0" w:line="240" w:lineRule="auto"/>
              <w:jc w:val="center"/>
              <w:rPr>
                <w:rFonts w:ascii="MS Mincho" w:eastAsia="MS Mincho" w:hAnsi="MS Mincho" w:cs="MS Mincho"/>
                <w:color w:val="000000"/>
                <w:kern w:val="24"/>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tcPr>
          <w:p w14:paraId="33FDA093" w14:textId="79E9B00D"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tcPr>
          <w:p w14:paraId="24060524" w14:textId="77777777" w:rsidR="00B545C1" w:rsidRPr="00AB2411" w:rsidRDefault="00B545C1" w:rsidP="00B545C1">
            <w:pPr>
              <w:snapToGrid w:val="0"/>
              <w:spacing w:after="0" w:line="240" w:lineRule="auto"/>
              <w:rPr>
                <w:rFonts w:eastAsia="Times New Roman" w:cstheme="minorHAnsi"/>
                <w:sz w:val="16"/>
                <w:szCs w:val="16"/>
                <w:lang w:eastAsia="ja-JP"/>
              </w:rPr>
            </w:pPr>
          </w:p>
        </w:tc>
      </w:tr>
      <w:tr w:rsidR="00B545C1" w:rsidRPr="00AB2411" w14:paraId="7FD54E43"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336E2A60"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45C7E0B"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 xml:space="preserve">water </w:t>
            </w:r>
            <w:proofErr w:type="spellStart"/>
            <w:r w:rsidRPr="00AB2411">
              <w:rPr>
                <w:rFonts w:eastAsia="Yu Gothic" w:cstheme="minorHAnsi"/>
                <w:color w:val="000000"/>
                <w:kern w:val="24"/>
                <w:sz w:val="16"/>
                <w:szCs w:val="16"/>
                <w:lang w:eastAsia="ja-JP"/>
              </w:rPr>
              <w:t>vapour</w:t>
            </w:r>
            <w:proofErr w:type="spellEnd"/>
            <w:r w:rsidRPr="00AB2411">
              <w:rPr>
                <w:rFonts w:eastAsia="Yu Gothic" w:cstheme="minorHAnsi"/>
                <w:color w:val="000000"/>
                <w:kern w:val="24"/>
                <w:sz w:val="16"/>
                <w:szCs w:val="16"/>
                <w:lang w:eastAsia="ja-JP"/>
              </w:rPr>
              <w:t xml:space="preserve"> to water bodies</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B5C2552"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69106C8A"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620DB5A"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58BD0C8" w14:textId="77777777" w:rsidR="00B545C1" w:rsidRPr="00AB2411" w:rsidRDefault="00B545C1" w:rsidP="00B545C1">
            <w:pPr>
              <w:snapToGrid w:val="0"/>
              <w:spacing w:after="0" w:line="240" w:lineRule="auto"/>
              <w:rPr>
                <w:rFonts w:eastAsia="Times New Roman" w:cstheme="minorHAnsi"/>
                <w:sz w:val="16"/>
                <w:szCs w:val="16"/>
                <w:lang w:eastAsia="ja-JP"/>
              </w:rPr>
            </w:pPr>
          </w:p>
        </w:tc>
      </w:tr>
      <w:tr w:rsidR="00B545C1" w:rsidRPr="00AB2411" w14:paraId="1BCE1197"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352856BA"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793F71C"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explicit salinity of emitted water specified</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27BC956"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51E7ABC0" w14:textId="77777777" w:rsidR="00B545C1" w:rsidRPr="00AB2411" w:rsidRDefault="00B545C1" w:rsidP="00B545C1">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FB4D7D7" w14:textId="77777777" w:rsidR="00B545C1" w:rsidRPr="00AB2411" w:rsidRDefault="00B545C1" w:rsidP="00B545C1">
            <w:pPr>
              <w:snapToGrid w:val="0"/>
              <w:spacing w:after="0" w:line="240" w:lineRule="auto"/>
              <w:rPr>
                <w:rFonts w:eastAsia="Times New Roman"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7C92CF3"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B545C1" w:rsidRPr="00AB2411" w14:paraId="0F9E389F"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4B8580E2"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BAE2C53"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explicit water body salinity of resource specified</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43E75E45"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E18490C"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w:t>
            </w:r>
            <w:r w:rsidRPr="00AB2411">
              <w:rPr>
                <w:rFonts w:ascii="MS Mincho" w:eastAsia="MS Mincho" w:hAnsi="MS Mincho" w:cs="MS Mincho"/>
                <w:color w:val="000000"/>
                <w:kern w:val="24"/>
                <w:sz w:val="16"/>
                <w:szCs w:val="16"/>
                <w:lang w:eastAsia="ja-JP"/>
              </w:rPr>
              <w:t>✓</w:t>
            </w:r>
            <w:r w:rsidRPr="00AB2411">
              <w:rPr>
                <w:rFonts w:eastAsia="Yu Gothic" w:cstheme="minorHAnsi"/>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24B70BE1"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D4F8B43"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r>
      <w:tr w:rsidR="00B545C1" w:rsidRPr="00AB2411" w14:paraId="5B083FBF" w14:textId="77777777" w:rsidTr="00B545C1">
        <w:tc>
          <w:tcPr>
            <w:tcW w:w="1017" w:type="pct"/>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43EEF6D7"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212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1807018" w14:textId="77777777" w:rsidR="00B545C1" w:rsidRPr="00AB2411" w:rsidRDefault="00B545C1" w:rsidP="00B545C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keep origin of water withdrawal</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7592853" w14:textId="77777777" w:rsidR="00B545C1" w:rsidRPr="00AB2411" w:rsidRDefault="00B545C1" w:rsidP="00B545C1">
            <w:pPr>
              <w:snapToGrid w:val="0"/>
              <w:spacing w:after="0" w:line="240" w:lineRule="auto"/>
              <w:rPr>
                <w:rFonts w:eastAsia="MS PGothic" w:cstheme="minorHAnsi"/>
                <w:sz w:val="16"/>
                <w:szCs w:val="16"/>
                <w:lang w:eastAsia="ja-JP"/>
              </w:rPr>
            </w:pPr>
          </w:p>
        </w:tc>
        <w:tc>
          <w:tcPr>
            <w:tcW w:w="465"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326CEFAA"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w:t>
            </w:r>
            <w:r w:rsidRPr="00AB2411">
              <w:rPr>
                <w:rFonts w:ascii="MS Mincho" w:eastAsia="MS Mincho" w:hAnsi="MS Mincho" w:cs="MS Mincho"/>
                <w:color w:val="000000"/>
                <w:kern w:val="24"/>
                <w:sz w:val="16"/>
                <w:szCs w:val="16"/>
                <w:lang w:eastAsia="ja-JP"/>
              </w:rPr>
              <w:t>✓</w:t>
            </w:r>
            <w:r w:rsidRPr="00AB2411">
              <w:rPr>
                <w:rFonts w:eastAsia="Yu Gothic" w:cstheme="minorHAnsi"/>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18331BCF" w14:textId="77777777" w:rsidR="00B545C1" w:rsidRPr="00AB2411" w:rsidRDefault="00B545C1" w:rsidP="00B545C1">
            <w:pPr>
              <w:snapToGrid w:val="0"/>
              <w:spacing w:after="0" w:line="240" w:lineRule="auto"/>
              <w:jc w:val="center"/>
              <w:rPr>
                <w:rFonts w:eastAsia="MS PGothic" w:cstheme="minorHAnsi"/>
                <w:sz w:val="16"/>
                <w:szCs w:val="16"/>
                <w:lang w:eastAsia="ja-JP"/>
              </w:rPr>
            </w:pPr>
            <w:r w:rsidRPr="00AB2411">
              <w:rPr>
                <w:rFonts w:ascii="MS Mincho" w:eastAsia="MS Mincho" w:hAnsi="MS Mincho" w:cs="MS Mincho"/>
                <w:color w:val="000000"/>
                <w:kern w:val="24"/>
                <w:sz w:val="16"/>
                <w:szCs w:val="16"/>
                <w:lang w:eastAsia="ja-JP"/>
              </w:rPr>
              <w:t>✓</w:t>
            </w:r>
          </w:p>
        </w:tc>
        <w:tc>
          <w:tcPr>
            <w:tcW w:w="464"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7BBE9FE0" w14:textId="77777777" w:rsidR="00B545C1" w:rsidRPr="00AB2411" w:rsidRDefault="00B545C1" w:rsidP="00B545C1">
            <w:pPr>
              <w:snapToGrid w:val="0"/>
              <w:spacing w:after="0" w:line="240" w:lineRule="auto"/>
              <w:rPr>
                <w:rFonts w:eastAsia="MS PGothic" w:cstheme="minorHAnsi"/>
                <w:sz w:val="16"/>
                <w:szCs w:val="16"/>
                <w:lang w:eastAsia="ja-JP"/>
              </w:rPr>
            </w:pPr>
          </w:p>
        </w:tc>
      </w:tr>
    </w:tbl>
    <w:p w14:paraId="15F523EA" w14:textId="190DE910" w:rsidR="00865D03" w:rsidRDefault="00865D03" w:rsidP="007464A1"/>
    <w:p w14:paraId="55937FBB" w14:textId="68AF8043" w:rsidR="00610518" w:rsidRPr="00610518" w:rsidRDefault="00610518" w:rsidP="007464A1">
      <w:pPr>
        <w:rPr>
          <w:lang w:eastAsia="ja-JP"/>
        </w:rPr>
      </w:pPr>
      <w:r>
        <w:rPr>
          <w:rFonts w:hint="eastAsia"/>
          <w:lang w:eastAsia="ja-JP"/>
        </w:rPr>
        <w:t>W</w:t>
      </w:r>
      <w:r>
        <w:rPr>
          <w:lang w:eastAsia="ja-JP"/>
        </w:rPr>
        <w:t>e decided on a rough rule when treating these advanced features and applied them to the mappings.</w:t>
      </w:r>
    </w:p>
    <w:tbl>
      <w:tblPr>
        <w:tblW w:w="5000" w:type="pct"/>
        <w:tblCellMar>
          <w:left w:w="0" w:type="dxa"/>
          <w:right w:w="0" w:type="dxa"/>
        </w:tblCellMar>
        <w:tblLook w:val="0420" w:firstRow="1" w:lastRow="0" w:firstColumn="0" w:lastColumn="0" w:noHBand="0" w:noVBand="1"/>
      </w:tblPr>
      <w:tblGrid>
        <w:gridCol w:w="1602"/>
        <w:gridCol w:w="2059"/>
        <w:gridCol w:w="2425"/>
        <w:gridCol w:w="2923"/>
      </w:tblGrid>
      <w:tr w:rsidR="00610518" w:rsidRPr="00AB2411" w14:paraId="148ED0E4" w14:textId="77777777" w:rsidTr="000A570B">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12B79B67" w14:textId="77777777" w:rsidR="00610518" w:rsidRPr="00C822DF" w:rsidRDefault="00610518" w:rsidP="00610518">
            <w:pPr>
              <w:snapToGrid w:val="0"/>
              <w:spacing w:after="0" w:line="240" w:lineRule="auto"/>
              <w:jc w:val="center"/>
              <w:rPr>
                <w:rFonts w:eastAsia="MS PGothic" w:cstheme="minorHAnsi"/>
                <w:sz w:val="16"/>
                <w:szCs w:val="16"/>
                <w:lang w:eastAsia="ja-JP"/>
              </w:rPr>
            </w:pPr>
            <w:r w:rsidRPr="00C822DF">
              <w:rPr>
                <w:rFonts w:eastAsia="Yu Gothic" w:cstheme="minorHAnsi"/>
                <w:color w:val="000000"/>
                <w:kern w:val="24"/>
                <w:sz w:val="16"/>
                <w:szCs w:val="16"/>
                <w:lang w:eastAsia="ja-JP"/>
              </w:rPr>
              <w:t xml:space="preserve">Category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28D1677B" w14:textId="77777777" w:rsidR="00610518" w:rsidRPr="00AB2411" w:rsidRDefault="00610518" w:rsidP="00610518">
            <w:pPr>
              <w:snapToGrid w:val="0"/>
              <w:spacing w:after="0" w:line="240" w:lineRule="auto"/>
              <w:jc w:val="center"/>
              <w:rPr>
                <w:rFonts w:eastAsia="MS PGothic" w:cstheme="minorHAnsi"/>
                <w:sz w:val="16"/>
                <w:szCs w:val="16"/>
                <w:lang w:eastAsia="ja-JP"/>
              </w:rPr>
            </w:pPr>
            <w:r w:rsidRPr="00AB2411">
              <w:rPr>
                <w:rFonts w:eastAsia="Yu Gothic" w:cstheme="minorHAnsi"/>
                <w:color w:val="000000"/>
                <w:kern w:val="24"/>
                <w:sz w:val="16"/>
                <w:szCs w:val="16"/>
                <w:lang w:eastAsia="ja-JP"/>
              </w:rPr>
              <w:t>Feature</w:t>
            </w:r>
          </w:p>
        </w:tc>
        <w:tc>
          <w:tcPr>
            <w:tcW w:w="1346"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047BA1D8" w14:textId="3A051098" w:rsidR="00610518" w:rsidRPr="00AB2411" w:rsidRDefault="00610518" w:rsidP="0017012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When on target side the source side should</w:t>
            </w:r>
            <w:r w:rsidR="00626CF2" w:rsidRPr="00AB2411">
              <w:rPr>
                <w:rFonts w:eastAsia="Yu Gothic" w:cstheme="minorHAnsi"/>
                <w:color w:val="000000"/>
                <w:kern w:val="24"/>
                <w:sz w:val="16"/>
                <w:szCs w:val="16"/>
                <w:lang w:eastAsia="ja-JP"/>
              </w:rPr>
              <w:t>…</w:t>
            </w:r>
          </w:p>
        </w:tc>
        <w:tc>
          <w:tcPr>
            <w:tcW w:w="1622" w:type="pct"/>
            <w:tcBorders>
              <w:top w:val="single" w:sz="8" w:space="0" w:color="000000"/>
              <w:left w:val="single" w:sz="8" w:space="0" w:color="000000"/>
              <w:bottom w:val="single" w:sz="8" w:space="0" w:color="000000"/>
              <w:right w:val="single" w:sz="8" w:space="0" w:color="000000"/>
            </w:tcBorders>
            <w:shd w:val="clear" w:color="auto" w:fill="D9D9D9"/>
            <w:tcMar>
              <w:top w:w="6" w:type="dxa"/>
              <w:left w:w="6" w:type="dxa"/>
              <w:bottom w:w="6" w:type="dxa"/>
              <w:right w:w="6" w:type="dxa"/>
            </w:tcMar>
            <w:vAlign w:val="center"/>
            <w:hideMark/>
          </w:tcPr>
          <w:p w14:paraId="15FC8BE0" w14:textId="77777777" w:rsidR="00610518" w:rsidRPr="00AB2411" w:rsidRDefault="00610518" w:rsidP="00170121">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When on source side the target side can …</w:t>
            </w:r>
          </w:p>
        </w:tc>
      </w:tr>
      <w:tr w:rsidR="00610518" w:rsidRPr="00AB2411" w14:paraId="6B08D78B" w14:textId="77777777" w:rsidTr="00170121">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5F07D5D"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withdrawn from water resource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6063E04" w14:textId="1F539EAC"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usage of water included (</w:t>
            </w:r>
            <w:r w:rsidR="001E3733" w:rsidRPr="00AB2411">
              <w:rPr>
                <w:rFonts w:eastAsia="Yu Gothic" w:cstheme="minorHAnsi"/>
                <w:color w:val="000000"/>
                <w:kern w:val="24"/>
                <w:sz w:val="16"/>
                <w:szCs w:val="16"/>
                <w:lang w:eastAsia="ja-JP"/>
              </w:rPr>
              <w:t>e.g.,</w:t>
            </w:r>
            <w:r w:rsidRPr="00AB2411">
              <w:rPr>
                <w:rFonts w:eastAsia="Yu Gothic" w:cstheme="minorHAnsi"/>
                <w:color w:val="000000"/>
                <w:kern w:val="24"/>
                <w:sz w:val="16"/>
                <w:szCs w:val="16"/>
                <w:lang w:eastAsia="ja-JP"/>
              </w:rPr>
              <w:t xml:space="preserve"> </w:t>
            </w:r>
            <w:r w:rsidR="00C7282C" w:rsidRPr="00AB2411">
              <w:rPr>
                <w:rFonts w:eastAsia="Yu Gothic" w:cstheme="minorHAnsi"/>
                <w:color w:val="000000"/>
                <w:kern w:val="24"/>
                <w:sz w:val="16"/>
                <w:szCs w:val="16"/>
                <w:lang w:eastAsia="ja-JP"/>
              </w:rPr>
              <w:t>turbine</w:t>
            </w:r>
            <w:r w:rsidRPr="00AB2411">
              <w:rPr>
                <w:rFonts w:eastAsia="Yu Gothic" w:cstheme="minorHAnsi"/>
                <w:color w:val="000000"/>
                <w:kern w:val="24"/>
                <w:sz w:val="16"/>
                <w:szCs w:val="16"/>
                <w:lang w:eastAsia="ja-JP"/>
              </w:rPr>
              <w:t>, cooling)</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885E224"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not map if not the same usage</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3414BE1"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map to an EF without usage is OK</w:t>
            </w:r>
          </w:p>
        </w:tc>
      </w:tr>
      <w:tr w:rsidR="00610518" w:rsidRPr="00AB2411" w14:paraId="16C21C44"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4D41E369"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73BE0CFB" w14:textId="65FAFA08"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surface situation specified (</w:t>
            </w:r>
            <w:r w:rsidR="001E3733" w:rsidRPr="00AB2411">
              <w:rPr>
                <w:rFonts w:eastAsia="Yu Gothic" w:cstheme="minorHAnsi"/>
                <w:color w:val="000000"/>
                <w:kern w:val="24"/>
                <w:sz w:val="16"/>
                <w:szCs w:val="16"/>
                <w:lang w:eastAsia="ja-JP"/>
              </w:rPr>
              <w:t>e.g.,</w:t>
            </w:r>
            <w:r w:rsidRPr="00AB2411">
              <w:rPr>
                <w:rFonts w:eastAsia="Yu Gothic" w:cstheme="minorHAnsi"/>
                <w:color w:val="000000"/>
                <w:kern w:val="24"/>
                <w:sz w:val="16"/>
                <w:szCs w:val="16"/>
                <w:lang w:eastAsia="ja-JP"/>
              </w:rPr>
              <w:t xml:space="preserve"> lake, river)</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D04F138" w14:textId="68570508"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not map unless the surface situation is the same</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1A6CAE3"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map to a wider surface situation EF</w:t>
            </w:r>
          </w:p>
        </w:tc>
      </w:tr>
      <w:tr w:rsidR="00610518" w:rsidRPr="00AB2411" w14:paraId="114DEF18"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2FC32037"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BB7AAB4" w14:textId="6D68F4F8"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 xml:space="preserve">explicit ground water (not </w:t>
            </w:r>
            <w:r w:rsidR="001E3733" w:rsidRPr="00AB2411">
              <w:rPr>
                <w:rFonts w:eastAsia="Yu Gothic" w:cstheme="minorHAnsi"/>
                <w:color w:val="000000"/>
                <w:kern w:val="24"/>
                <w:sz w:val="16"/>
                <w:szCs w:val="16"/>
                <w:lang w:eastAsia="ja-JP"/>
              </w:rPr>
              <w:t xml:space="preserve">water </w:t>
            </w:r>
            <w:r w:rsidRPr="00AB2411">
              <w:rPr>
                <w:rFonts w:eastAsia="Yu Gothic" w:cstheme="minorHAnsi"/>
                <w:color w:val="000000"/>
                <w:kern w:val="24"/>
                <w:sz w:val="16"/>
                <w:szCs w:val="16"/>
                <w:lang w:eastAsia="ja-JP"/>
              </w:rPr>
              <w:t>“</w:t>
            </w:r>
            <w:proofErr w:type="spellStart"/>
            <w:r w:rsidRPr="00AB2411">
              <w:rPr>
                <w:rFonts w:eastAsia="Yu Gothic" w:cstheme="minorHAnsi"/>
                <w:color w:val="000000"/>
                <w:kern w:val="24"/>
                <w:sz w:val="16"/>
                <w:szCs w:val="16"/>
                <w:lang w:eastAsia="ja-JP"/>
              </w:rPr>
              <w:t>under ground</w:t>
            </w:r>
            <w:proofErr w:type="spellEnd"/>
            <w:r w:rsidRPr="00AB2411">
              <w:rPr>
                <w:rFonts w:eastAsia="Yu Gothic" w:cstheme="minorHAnsi"/>
                <w:color w:val="000000"/>
                <w:kern w:val="24"/>
                <w:sz w:val="16"/>
                <w:szCs w:val="16"/>
                <w:lang w:eastAsia="ja-JP"/>
              </w:rPr>
              <w:t>”)</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01CBB99"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map to “</w:t>
            </w:r>
            <w:proofErr w:type="spellStart"/>
            <w:r w:rsidRPr="00AB2411">
              <w:rPr>
                <w:rFonts w:eastAsia="Yu Gothic" w:cstheme="minorHAnsi"/>
                <w:color w:val="000000"/>
                <w:kern w:val="24"/>
                <w:sz w:val="16"/>
                <w:szCs w:val="16"/>
                <w:lang w:eastAsia="ja-JP"/>
              </w:rPr>
              <w:t>under ground</w:t>
            </w:r>
            <w:proofErr w:type="spellEnd"/>
            <w:r w:rsidRPr="00AB2411">
              <w:rPr>
                <w:rFonts w:eastAsia="Yu Gothic" w:cstheme="minorHAnsi"/>
                <w:color w:val="000000"/>
                <w:kern w:val="24"/>
                <w:sz w:val="16"/>
                <w:szCs w:val="16"/>
                <w:lang w:eastAsia="ja-JP"/>
              </w:rPr>
              <w:t>” as a proxy.</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95587F7"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 xml:space="preserve">map to </w:t>
            </w:r>
            <w:proofErr w:type="spellStart"/>
            <w:r w:rsidRPr="00AB2411">
              <w:rPr>
                <w:rFonts w:eastAsia="Yu Gothic" w:cstheme="minorHAnsi"/>
                <w:color w:val="000000"/>
                <w:kern w:val="24"/>
                <w:sz w:val="16"/>
                <w:szCs w:val="16"/>
                <w:lang w:eastAsia="ja-JP"/>
              </w:rPr>
              <w:t>under ground</w:t>
            </w:r>
            <w:proofErr w:type="spellEnd"/>
            <w:r w:rsidRPr="00AB2411">
              <w:rPr>
                <w:rFonts w:eastAsia="Yu Gothic" w:cstheme="minorHAnsi"/>
                <w:color w:val="000000"/>
                <w:kern w:val="24"/>
                <w:sz w:val="16"/>
                <w:szCs w:val="16"/>
                <w:lang w:eastAsia="ja-JP"/>
              </w:rPr>
              <w:t xml:space="preserve"> water is OK</w:t>
            </w:r>
          </w:p>
        </w:tc>
      </w:tr>
      <w:tr w:rsidR="00610518" w:rsidRPr="00AB2411" w14:paraId="51E5BFE0"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75DA1DD8"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BB7D52A"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fossil well water</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6798319"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not map unless source is also fossil</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EA743ED"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 xml:space="preserve">map to plain </w:t>
            </w:r>
            <w:proofErr w:type="spellStart"/>
            <w:r w:rsidRPr="00AB2411">
              <w:rPr>
                <w:rFonts w:eastAsia="Yu Gothic" w:cstheme="minorHAnsi"/>
                <w:color w:val="000000"/>
                <w:kern w:val="24"/>
                <w:sz w:val="16"/>
                <w:szCs w:val="16"/>
                <w:lang w:eastAsia="ja-JP"/>
              </w:rPr>
              <w:t>under ground</w:t>
            </w:r>
            <w:proofErr w:type="spellEnd"/>
            <w:r w:rsidRPr="00AB2411">
              <w:rPr>
                <w:rFonts w:eastAsia="Yu Gothic" w:cstheme="minorHAnsi"/>
                <w:color w:val="000000"/>
                <w:kern w:val="24"/>
                <w:sz w:val="16"/>
                <w:szCs w:val="16"/>
                <w:lang w:eastAsia="ja-JP"/>
              </w:rPr>
              <w:t xml:space="preserve"> water is OK</w:t>
            </w:r>
          </w:p>
        </w:tc>
      </w:tr>
      <w:tr w:rsidR="00610518" w:rsidRPr="00AB2411" w14:paraId="039D496D"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75FED9FA"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CFD3159"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explicit rainwater</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85B01F8"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6674A61"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map to anything “water, in air” is OK</w:t>
            </w:r>
          </w:p>
        </w:tc>
      </w:tr>
      <w:tr w:rsidR="00610518" w:rsidRPr="00AB2411" w14:paraId="2372C119"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44169A70"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22F8B3D"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in air</w:t>
            </w:r>
          </w:p>
        </w:tc>
        <w:tc>
          <w:tcPr>
            <w:tcW w:w="1346" w:type="pct"/>
            <w:tcBorders>
              <w:top w:val="single" w:sz="8" w:space="0" w:color="000000"/>
              <w:left w:val="single" w:sz="8" w:space="0" w:color="000000"/>
              <w:bottom w:val="single" w:sz="4" w:space="0" w:color="auto"/>
              <w:right w:val="single" w:sz="8" w:space="0" w:color="000000"/>
            </w:tcBorders>
            <w:shd w:val="clear" w:color="auto" w:fill="auto"/>
            <w:tcMar>
              <w:top w:w="6" w:type="dxa"/>
              <w:left w:w="6" w:type="dxa"/>
              <w:bottom w:w="6" w:type="dxa"/>
              <w:right w:w="6" w:type="dxa"/>
            </w:tcMar>
            <w:hideMark/>
          </w:tcPr>
          <w:p w14:paraId="64FD60C0"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1622" w:type="pct"/>
            <w:tcBorders>
              <w:top w:val="single" w:sz="8" w:space="0" w:color="000000"/>
              <w:left w:val="single" w:sz="8" w:space="0" w:color="000000"/>
              <w:bottom w:val="single" w:sz="4" w:space="0" w:color="auto"/>
              <w:right w:val="single" w:sz="8" w:space="0" w:color="000000"/>
            </w:tcBorders>
            <w:shd w:val="clear" w:color="auto" w:fill="auto"/>
            <w:tcMar>
              <w:top w:w="6" w:type="dxa"/>
              <w:left w:w="6" w:type="dxa"/>
              <w:bottom w:w="6" w:type="dxa"/>
              <w:right w:w="6" w:type="dxa"/>
            </w:tcMar>
            <w:hideMark/>
          </w:tcPr>
          <w:p w14:paraId="67758B6D"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 xml:space="preserve">treat as same as </w:t>
            </w:r>
            <w:proofErr w:type="gramStart"/>
            <w:r w:rsidRPr="00AB2411">
              <w:rPr>
                <w:rFonts w:eastAsia="Yu Gothic" w:cstheme="minorHAnsi"/>
                <w:color w:val="000000"/>
                <w:kern w:val="24"/>
                <w:sz w:val="16"/>
                <w:szCs w:val="16"/>
                <w:lang w:eastAsia="ja-JP"/>
              </w:rPr>
              <w:t>rain water</w:t>
            </w:r>
            <w:proofErr w:type="gramEnd"/>
            <w:r w:rsidRPr="00AB2411">
              <w:rPr>
                <w:rFonts w:eastAsia="Yu Gothic" w:cstheme="minorHAnsi"/>
                <w:color w:val="000000"/>
                <w:kern w:val="24"/>
                <w:sz w:val="16"/>
                <w:szCs w:val="16"/>
                <w:lang w:eastAsia="ja-JP"/>
              </w:rPr>
              <w:t xml:space="preserve"> if no other option</w:t>
            </w:r>
          </w:p>
        </w:tc>
      </w:tr>
      <w:tr w:rsidR="00221476" w:rsidRPr="00AB2411" w14:paraId="523BA644"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04669029" w14:textId="77777777" w:rsidR="00221476" w:rsidRPr="00AB2411" w:rsidRDefault="00221476"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4" w:space="0" w:color="auto"/>
            </w:tcBorders>
            <w:shd w:val="clear" w:color="auto" w:fill="auto"/>
            <w:tcMar>
              <w:top w:w="6" w:type="dxa"/>
              <w:left w:w="6" w:type="dxa"/>
              <w:bottom w:w="6" w:type="dxa"/>
              <w:right w:w="6" w:type="dxa"/>
            </w:tcMar>
            <w:hideMark/>
          </w:tcPr>
          <w:p w14:paraId="6DB53196" w14:textId="77777777" w:rsidR="00221476" w:rsidRPr="008E2C7D" w:rsidRDefault="00221476"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explicit water body salinity of resource specified</w:t>
            </w:r>
          </w:p>
        </w:tc>
        <w:tc>
          <w:tcPr>
            <w:tcW w:w="1346" w:type="pct"/>
            <w:tcBorders>
              <w:top w:val="single" w:sz="4" w:space="0" w:color="auto"/>
              <w:left w:val="single" w:sz="4" w:space="0" w:color="auto"/>
              <w:bottom w:val="single" w:sz="4" w:space="0" w:color="auto"/>
              <w:right w:val="single" w:sz="4" w:space="0" w:color="auto"/>
            </w:tcBorders>
            <w:shd w:val="clear" w:color="auto" w:fill="auto"/>
            <w:tcMar>
              <w:top w:w="6" w:type="dxa"/>
              <w:left w:w="6" w:type="dxa"/>
              <w:bottom w:w="6" w:type="dxa"/>
              <w:right w:w="6" w:type="dxa"/>
            </w:tcMar>
          </w:tcPr>
          <w:p w14:paraId="4D277DB0" w14:textId="5EA5E4F1" w:rsidR="00221476" w:rsidRPr="000A570B" w:rsidRDefault="005263C4" w:rsidP="00610518">
            <w:pPr>
              <w:snapToGrid w:val="0"/>
              <w:spacing w:after="0" w:line="240" w:lineRule="auto"/>
              <w:rPr>
                <w:rFonts w:eastAsia="MS PGothic" w:cstheme="minorHAnsi"/>
                <w:sz w:val="16"/>
                <w:szCs w:val="16"/>
                <w:lang w:eastAsia="ja-JP"/>
              </w:rPr>
            </w:pPr>
            <w:r w:rsidRPr="000A570B">
              <w:rPr>
                <w:rFonts w:eastAsia="Yu Gothic" w:cstheme="minorHAnsi"/>
                <w:color w:val="000000"/>
                <w:kern w:val="24"/>
                <w:sz w:val="16"/>
                <w:szCs w:val="16"/>
                <w:lang w:eastAsia="ja-JP"/>
              </w:rPr>
              <w:t>try to map to the “</w:t>
            </w:r>
            <w:proofErr w:type="gramStart"/>
            <w:r w:rsidRPr="000A570B">
              <w:rPr>
                <w:rFonts w:eastAsia="Yu Gothic" w:cstheme="minorHAnsi"/>
                <w:color w:val="000000"/>
                <w:kern w:val="24"/>
                <w:sz w:val="16"/>
                <w:szCs w:val="16"/>
                <w:lang w:eastAsia="ja-JP"/>
              </w:rPr>
              <w:t>fresh water</w:t>
            </w:r>
            <w:proofErr w:type="gramEnd"/>
            <w:r w:rsidRPr="000A570B">
              <w:rPr>
                <w:rFonts w:eastAsia="Yu Gothic" w:cstheme="minorHAnsi"/>
                <w:color w:val="000000"/>
                <w:kern w:val="24"/>
                <w:sz w:val="16"/>
                <w:szCs w:val="16"/>
                <w:lang w:eastAsia="ja-JP"/>
              </w:rPr>
              <w:t xml:space="preserve"> body” when applicable. </w:t>
            </w:r>
          </w:p>
        </w:tc>
        <w:tc>
          <w:tcPr>
            <w:tcW w:w="1622" w:type="pct"/>
            <w:tcBorders>
              <w:top w:val="single" w:sz="4" w:space="0" w:color="auto"/>
              <w:left w:val="single" w:sz="4" w:space="0" w:color="auto"/>
              <w:bottom w:val="single" w:sz="4" w:space="0" w:color="auto"/>
              <w:right w:val="single" w:sz="4" w:space="0" w:color="auto"/>
            </w:tcBorders>
            <w:shd w:val="clear" w:color="auto" w:fill="auto"/>
          </w:tcPr>
          <w:p w14:paraId="2D954317" w14:textId="2A50DCE4" w:rsidR="00221476" w:rsidRPr="000A570B" w:rsidRDefault="00EC1586" w:rsidP="00610518">
            <w:pPr>
              <w:snapToGrid w:val="0"/>
              <w:spacing w:after="0" w:line="240" w:lineRule="auto"/>
              <w:rPr>
                <w:rFonts w:eastAsia="MS PGothic" w:cstheme="minorHAnsi"/>
                <w:sz w:val="16"/>
                <w:szCs w:val="16"/>
                <w:lang w:eastAsia="ja-JP"/>
              </w:rPr>
            </w:pPr>
            <w:r w:rsidRPr="000A570B">
              <w:rPr>
                <w:rFonts w:eastAsia="MS PGothic" w:cstheme="minorHAnsi"/>
                <w:sz w:val="16"/>
                <w:szCs w:val="16"/>
                <w:lang w:eastAsia="ja-JP"/>
              </w:rPr>
              <w:t>discard the “saline” and “brackish” water bodies if applicable.</w:t>
            </w:r>
          </w:p>
        </w:tc>
      </w:tr>
      <w:tr w:rsidR="00221476" w:rsidRPr="00AB2411" w14:paraId="00C77976"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5666188" w14:textId="77777777" w:rsidR="00221476" w:rsidRPr="00AB2411" w:rsidRDefault="00221476"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3B88EA6" w14:textId="77777777" w:rsidR="00221476" w:rsidRPr="008E2C7D" w:rsidRDefault="00221476"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explicit salinity of withdrawn water specified</w:t>
            </w:r>
          </w:p>
        </w:tc>
        <w:tc>
          <w:tcPr>
            <w:tcW w:w="1346" w:type="pct"/>
            <w:tcBorders>
              <w:top w:val="single" w:sz="4" w:space="0" w:color="auto"/>
              <w:left w:val="single" w:sz="8" w:space="0" w:color="000000"/>
              <w:bottom w:val="single" w:sz="8" w:space="0" w:color="000000"/>
              <w:right w:val="single" w:sz="8" w:space="0" w:color="000000"/>
            </w:tcBorders>
            <w:shd w:val="clear" w:color="auto" w:fill="auto"/>
            <w:tcMar>
              <w:top w:w="6" w:type="dxa"/>
              <w:left w:w="6" w:type="dxa"/>
              <w:bottom w:w="6" w:type="dxa"/>
              <w:right w:w="6" w:type="dxa"/>
            </w:tcMar>
            <w:vAlign w:val="center"/>
            <w:hideMark/>
          </w:tcPr>
          <w:p w14:paraId="078C69B5" w14:textId="3FCB4316" w:rsidR="00221476" w:rsidRPr="000A570B" w:rsidRDefault="005263C4" w:rsidP="00610518">
            <w:pPr>
              <w:snapToGrid w:val="0"/>
              <w:spacing w:after="0" w:line="240" w:lineRule="auto"/>
              <w:rPr>
                <w:rFonts w:eastAsia="MS PGothic" w:cstheme="minorHAnsi"/>
                <w:sz w:val="16"/>
                <w:szCs w:val="16"/>
                <w:lang w:eastAsia="ja-JP"/>
              </w:rPr>
            </w:pPr>
            <w:r w:rsidRPr="000A570B">
              <w:rPr>
                <w:rFonts w:eastAsia="Yu Gothic" w:cstheme="minorHAnsi"/>
                <w:color w:val="000000"/>
                <w:kern w:val="24"/>
                <w:sz w:val="16"/>
                <w:szCs w:val="16"/>
                <w:lang w:eastAsia="ja-JP"/>
              </w:rPr>
              <w:t>select “water” flowable as the proxy when applicable.</w:t>
            </w:r>
          </w:p>
        </w:tc>
        <w:tc>
          <w:tcPr>
            <w:tcW w:w="1622" w:type="pct"/>
            <w:tcBorders>
              <w:top w:val="single" w:sz="4" w:space="0" w:color="auto"/>
              <w:left w:val="single" w:sz="8" w:space="0" w:color="000000"/>
              <w:bottom w:val="single" w:sz="8" w:space="0" w:color="000000"/>
              <w:right w:val="single" w:sz="8" w:space="0" w:color="000000"/>
            </w:tcBorders>
            <w:shd w:val="clear" w:color="auto" w:fill="auto"/>
            <w:vAlign w:val="center"/>
          </w:tcPr>
          <w:p w14:paraId="00B026A7" w14:textId="7B36F1B6" w:rsidR="00221476" w:rsidRPr="000A570B" w:rsidRDefault="005263C4" w:rsidP="00610518">
            <w:pPr>
              <w:snapToGrid w:val="0"/>
              <w:spacing w:after="0" w:line="240" w:lineRule="auto"/>
              <w:rPr>
                <w:rFonts w:eastAsia="MS PGothic" w:cstheme="minorHAnsi"/>
                <w:sz w:val="16"/>
                <w:szCs w:val="16"/>
                <w:lang w:eastAsia="ja-JP"/>
              </w:rPr>
            </w:pPr>
            <w:r w:rsidRPr="000A570B">
              <w:rPr>
                <w:rFonts w:eastAsia="MS PGothic" w:cstheme="minorHAnsi"/>
                <w:sz w:val="16"/>
                <w:szCs w:val="16"/>
                <w:lang w:eastAsia="ja-JP"/>
              </w:rPr>
              <w:t>discard “saline” and “brackish” water when applicable.</w:t>
            </w:r>
          </w:p>
        </w:tc>
      </w:tr>
      <w:tr w:rsidR="00610518" w:rsidRPr="00AB2411" w14:paraId="50DF413B" w14:textId="77777777" w:rsidTr="00170121">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7F8B5E75"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NOT going back to water bodies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0B3BBDB"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vertical height specified (</w:t>
            </w:r>
            <w:proofErr w:type="gramStart"/>
            <w:r w:rsidRPr="00713342">
              <w:rPr>
                <w:rFonts w:eastAsia="Yu Gothic" w:cstheme="minorHAnsi"/>
                <w:color w:val="000000"/>
                <w:kern w:val="24"/>
                <w:sz w:val="16"/>
                <w:szCs w:val="16"/>
                <w:lang w:eastAsia="ja-JP"/>
              </w:rPr>
              <w:t>e.g.</w:t>
            </w:r>
            <w:proofErr w:type="gramEnd"/>
            <w:r w:rsidRPr="00713342">
              <w:rPr>
                <w:rFonts w:eastAsia="Yu Gothic" w:cstheme="minorHAnsi"/>
                <w:color w:val="000000"/>
                <w:kern w:val="24"/>
                <w:sz w:val="16"/>
                <w:szCs w:val="16"/>
                <w:lang w:eastAsia="ja-JP"/>
              </w:rPr>
              <w:t xml:space="preserve"> close to ground etc.)</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A3A89C4"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 xml:space="preserve">map to the nearest vertical height </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2C3E970"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map to a wider surface situation EF except for stratosphere</w:t>
            </w:r>
          </w:p>
        </w:tc>
      </w:tr>
      <w:tr w:rsidR="00610518" w:rsidRPr="00AB2411" w14:paraId="57CC5CD8"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1FD66295"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7E90A20D"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 xml:space="preserve">surface situation </w:t>
            </w:r>
            <w:r w:rsidRPr="008E2C7D">
              <w:rPr>
                <w:rFonts w:eastAsia="Yu Gothic" w:cstheme="minorHAnsi"/>
                <w:color w:val="000000"/>
                <w:kern w:val="24"/>
                <w:sz w:val="16"/>
                <w:szCs w:val="16"/>
                <w:lang w:eastAsia="ja-JP"/>
              </w:rPr>
              <w:t>specified (</w:t>
            </w:r>
            <w:proofErr w:type="gramStart"/>
            <w:r w:rsidRPr="008E2C7D">
              <w:rPr>
                <w:rFonts w:eastAsia="Yu Gothic" w:cstheme="minorHAnsi"/>
                <w:color w:val="000000"/>
                <w:kern w:val="24"/>
                <w:sz w:val="16"/>
                <w:szCs w:val="16"/>
                <w:lang w:eastAsia="ja-JP"/>
              </w:rPr>
              <w:t>e.g.</w:t>
            </w:r>
            <w:proofErr w:type="gramEnd"/>
            <w:r w:rsidRPr="008E2C7D">
              <w:rPr>
                <w:rFonts w:eastAsia="Yu Gothic" w:cstheme="minorHAnsi"/>
                <w:color w:val="000000"/>
                <w:kern w:val="24"/>
                <w:sz w:val="16"/>
                <w:szCs w:val="16"/>
                <w:lang w:eastAsia="ja-JP"/>
              </w:rPr>
              <w:t xml:space="preserve"> non-urban etc.)</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DA5C835"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 xml:space="preserve">map to the nearest surface situation that has an overlap </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BFE59EB"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map to a wider surface situation EF</w:t>
            </w:r>
          </w:p>
        </w:tc>
      </w:tr>
      <w:tr w:rsidR="00610518" w:rsidRPr="00AB2411" w14:paraId="156B91B2" w14:textId="77777777" w:rsidTr="00170121">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612A774"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4AEF6F1"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long-term</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6744414F"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not map unless also it is long-term</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08A51A9"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map to EF without long-term is OK</w:t>
            </w:r>
          </w:p>
        </w:tc>
      </w:tr>
      <w:tr w:rsidR="00610518" w:rsidRPr="00AB2411" w14:paraId="7A1B759D" w14:textId="77777777" w:rsidTr="00610518">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AC11036"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B97CA73"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 xml:space="preserve">water to ground (not to </w:t>
            </w:r>
            <w:proofErr w:type="spellStart"/>
            <w:r w:rsidRPr="00713342">
              <w:rPr>
                <w:rFonts w:eastAsia="Yu Gothic" w:cstheme="minorHAnsi"/>
                <w:color w:val="000000"/>
                <w:kern w:val="24"/>
                <w:sz w:val="16"/>
                <w:szCs w:val="16"/>
                <w:lang w:eastAsia="ja-JP"/>
              </w:rPr>
              <w:t>under ground</w:t>
            </w:r>
            <w:proofErr w:type="spellEnd"/>
            <w:r w:rsidRPr="00713342">
              <w:rPr>
                <w:rFonts w:eastAsia="Yu Gothic" w:cstheme="minorHAnsi"/>
                <w:color w:val="000000"/>
                <w:kern w:val="24"/>
                <w:sz w:val="16"/>
                <w:szCs w:val="16"/>
                <w:lang w:eastAsia="ja-JP"/>
              </w:rPr>
              <w:t xml:space="preserve"> water bodies)</w:t>
            </w:r>
          </w:p>
        </w:tc>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93E67A8"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 xml:space="preserve">treat “water” and “water </w:t>
            </w:r>
            <w:proofErr w:type="spellStart"/>
            <w:r w:rsidRPr="008E2C7D">
              <w:rPr>
                <w:rFonts w:eastAsia="Yu Gothic" w:cstheme="minorHAnsi"/>
                <w:color w:val="000000"/>
                <w:kern w:val="24"/>
                <w:sz w:val="16"/>
                <w:szCs w:val="16"/>
                <w:lang w:eastAsia="ja-JP"/>
              </w:rPr>
              <w:t>vapour</w:t>
            </w:r>
            <w:proofErr w:type="spellEnd"/>
            <w:r w:rsidRPr="008E2C7D">
              <w:rPr>
                <w:rFonts w:eastAsia="Yu Gothic" w:cstheme="minorHAnsi"/>
                <w:color w:val="000000"/>
                <w:kern w:val="24"/>
                <w:sz w:val="16"/>
                <w:szCs w:val="16"/>
                <w:lang w:eastAsia="ja-JP"/>
              </w:rPr>
              <w:t>” as the same but “water” takes priority as a proxy</w:t>
            </w:r>
          </w:p>
        </w:tc>
      </w:tr>
      <w:tr w:rsidR="00610518" w:rsidRPr="00AB2411" w14:paraId="3A570F35" w14:textId="77777777" w:rsidTr="00610518">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0A7C0339"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5294467F"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 xml:space="preserve">water </w:t>
            </w:r>
            <w:proofErr w:type="spellStart"/>
            <w:r w:rsidRPr="00713342">
              <w:rPr>
                <w:rFonts w:eastAsia="Yu Gothic" w:cstheme="minorHAnsi"/>
                <w:color w:val="000000"/>
                <w:kern w:val="24"/>
                <w:sz w:val="16"/>
                <w:szCs w:val="16"/>
                <w:lang w:eastAsia="ja-JP"/>
              </w:rPr>
              <w:t>vapour</w:t>
            </w:r>
            <w:proofErr w:type="spellEnd"/>
            <w:r w:rsidRPr="00713342">
              <w:rPr>
                <w:rFonts w:eastAsia="Yu Gothic" w:cstheme="minorHAnsi"/>
                <w:color w:val="000000"/>
                <w:kern w:val="24"/>
                <w:sz w:val="16"/>
                <w:szCs w:val="16"/>
                <w:lang w:eastAsia="ja-JP"/>
              </w:rPr>
              <w:t xml:space="preserve"> to ground (soil)</w:t>
            </w:r>
          </w:p>
        </w:tc>
        <w:tc>
          <w:tcPr>
            <w:tcW w:w="0" w:type="auto"/>
            <w:gridSpan w:val="2"/>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1D615719" w14:textId="77777777" w:rsidR="00610518" w:rsidRPr="008E2C7D" w:rsidRDefault="00610518" w:rsidP="00610518">
            <w:pPr>
              <w:snapToGrid w:val="0"/>
              <w:spacing w:after="0" w:line="240" w:lineRule="auto"/>
              <w:rPr>
                <w:rFonts w:eastAsia="MS PGothic" w:cstheme="minorHAnsi"/>
                <w:sz w:val="16"/>
                <w:szCs w:val="16"/>
                <w:lang w:eastAsia="ja-JP"/>
              </w:rPr>
            </w:pPr>
          </w:p>
        </w:tc>
      </w:tr>
      <w:tr w:rsidR="00610518" w:rsidRPr="00AB2411" w14:paraId="0CE44656" w14:textId="77777777" w:rsidTr="000A570B">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38EF35C7"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BEEDEBF"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keep origin of water withdrawal</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5E41BDB"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Use IDEA “surface water” as proxy</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B0D6B90"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not mind the origin and map</w:t>
            </w:r>
          </w:p>
        </w:tc>
      </w:tr>
      <w:tr w:rsidR="00610518" w:rsidRPr="00AB2411" w14:paraId="10883DA1" w14:textId="77777777" w:rsidTr="000A570B">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C6B0E9C"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water going back to water bodies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21C4772" w14:textId="05E3DFFC"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surface situation specified (</w:t>
            </w:r>
            <w:r w:rsidR="00AB2411" w:rsidRPr="008E2C7D">
              <w:rPr>
                <w:rFonts w:eastAsia="Yu Gothic" w:cstheme="minorHAnsi"/>
                <w:color w:val="000000"/>
                <w:kern w:val="24"/>
                <w:sz w:val="16"/>
                <w:szCs w:val="16"/>
                <w:lang w:eastAsia="ja-JP"/>
              </w:rPr>
              <w:t>e.g.,</w:t>
            </w:r>
            <w:r w:rsidRPr="008E2C7D">
              <w:rPr>
                <w:rFonts w:eastAsia="Yu Gothic" w:cstheme="minorHAnsi"/>
                <w:color w:val="000000"/>
                <w:kern w:val="24"/>
                <w:sz w:val="16"/>
                <w:szCs w:val="16"/>
                <w:lang w:eastAsia="ja-JP"/>
              </w:rPr>
              <w:t xml:space="preserve"> urban)</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1EDB2E9"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 xml:space="preserve">map to the nearest surface situation that has an overlap </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6F56DF6"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Map to a wider surface situation EF</w:t>
            </w:r>
          </w:p>
        </w:tc>
      </w:tr>
      <w:tr w:rsidR="00610518" w:rsidRPr="00AB2411" w14:paraId="1C6A5FA7" w14:textId="77777777" w:rsidTr="000A570B">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5B0F2FF"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067129B"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fossil well</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D41825A"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not map unless source is also fossil</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5327976"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 xml:space="preserve">Map to </w:t>
            </w:r>
            <w:proofErr w:type="spellStart"/>
            <w:r w:rsidRPr="008E2C7D">
              <w:rPr>
                <w:rFonts w:eastAsia="Yu Gothic" w:cstheme="minorHAnsi"/>
                <w:color w:val="000000"/>
                <w:kern w:val="24"/>
                <w:sz w:val="16"/>
                <w:szCs w:val="16"/>
                <w:lang w:eastAsia="ja-JP"/>
              </w:rPr>
              <w:t>under ground</w:t>
            </w:r>
            <w:proofErr w:type="spellEnd"/>
            <w:r w:rsidRPr="008E2C7D">
              <w:rPr>
                <w:rFonts w:eastAsia="Yu Gothic" w:cstheme="minorHAnsi"/>
                <w:color w:val="000000"/>
                <w:kern w:val="24"/>
                <w:sz w:val="16"/>
                <w:szCs w:val="16"/>
                <w:lang w:eastAsia="ja-JP"/>
              </w:rPr>
              <w:t xml:space="preserve"> water is OK. map to other surface water is OK to balance blue water.</w:t>
            </w:r>
          </w:p>
        </w:tc>
      </w:tr>
      <w:tr w:rsidR="00610518" w:rsidRPr="00AB2411" w14:paraId="4D04FB97" w14:textId="77777777" w:rsidTr="000A570B">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37E45250"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D369194"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long-term</w:t>
            </w:r>
          </w:p>
        </w:tc>
        <w:tc>
          <w:tcPr>
            <w:tcW w:w="1346"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17BBA13"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not map unless source is also long-term</w:t>
            </w:r>
          </w:p>
        </w:tc>
        <w:tc>
          <w:tcPr>
            <w:tcW w:w="1622" w:type="pct"/>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429E468A"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Map to EF without long-term is OK</w:t>
            </w:r>
          </w:p>
        </w:tc>
      </w:tr>
      <w:tr w:rsidR="00221476" w:rsidRPr="00AB2411" w14:paraId="6DCA2281" w14:textId="77777777" w:rsidTr="00221476">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334B96E" w14:textId="77777777" w:rsidR="00221476" w:rsidRPr="00AB2411" w:rsidRDefault="00221476"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8BA882E" w14:textId="12148C9C" w:rsidR="00221476" w:rsidRPr="008E2C7D" w:rsidRDefault="00221476"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 xml:space="preserve">explicit </w:t>
            </w:r>
            <w:r w:rsidR="00AB2411" w:rsidRPr="008E2C7D">
              <w:rPr>
                <w:rFonts w:eastAsia="Yu Gothic" w:cstheme="minorHAnsi"/>
                <w:color w:val="000000"/>
                <w:kern w:val="24"/>
                <w:sz w:val="16"/>
                <w:szCs w:val="16"/>
                <w:lang w:eastAsia="ja-JP"/>
              </w:rPr>
              <w:t>rainwater</w:t>
            </w:r>
          </w:p>
        </w:tc>
        <w:tc>
          <w:tcPr>
            <w:tcW w:w="2968" w:type="pct"/>
            <w:gridSpan w:val="2"/>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51766A9" w14:textId="3CC80001" w:rsidR="00221476" w:rsidRPr="008E2C7D" w:rsidRDefault="00221476"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 xml:space="preserve">not map unless the origin is </w:t>
            </w:r>
            <w:r w:rsidR="00AB2411" w:rsidRPr="008E2C7D">
              <w:rPr>
                <w:rFonts w:eastAsia="Yu Gothic" w:cstheme="minorHAnsi"/>
                <w:color w:val="000000"/>
                <w:kern w:val="24"/>
                <w:sz w:val="16"/>
                <w:szCs w:val="16"/>
                <w:lang w:eastAsia="ja-JP"/>
              </w:rPr>
              <w:t>rainwater</w:t>
            </w:r>
          </w:p>
        </w:tc>
      </w:tr>
      <w:tr w:rsidR="00610518" w:rsidRPr="00AB2411" w14:paraId="3A710EC9" w14:textId="77777777" w:rsidTr="000A570B">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7E9AA925"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0E57DB11" w14:textId="77777777" w:rsidR="00610518" w:rsidRPr="008E2C7D" w:rsidRDefault="00610518" w:rsidP="00610518">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 xml:space="preserve">water </w:t>
            </w:r>
            <w:proofErr w:type="spellStart"/>
            <w:r w:rsidRPr="00713342">
              <w:rPr>
                <w:rFonts w:eastAsia="Yu Gothic" w:cstheme="minorHAnsi"/>
                <w:color w:val="000000"/>
                <w:kern w:val="24"/>
                <w:sz w:val="16"/>
                <w:szCs w:val="16"/>
                <w:lang w:eastAsia="ja-JP"/>
              </w:rPr>
              <w:t>vapour</w:t>
            </w:r>
            <w:proofErr w:type="spellEnd"/>
            <w:r w:rsidRPr="00713342">
              <w:rPr>
                <w:rFonts w:eastAsia="Yu Gothic" w:cstheme="minorHAnsi"/>
                <w:color w:val="000000"/>
                <w:kern w:val="24"/>
                <w:sz w:val="16"/>
                <w:szCs w:val="16"/>
                <w:lang w:eastAsia="ja-JP"/>
              </w:rPr>
              <w:t xml:space="preserve"> to water bodies</w:t>
            </w:r>
          </w:p>
        </w:tc>
        <w:tc>
          <w:tcPr>
            <w:tcW w:w="0" w:type="auto"/>
            <w:gridSpan w:val="2"/>
            <w:tcBorders>
              <w:top w:val="single" w:sz="8" w:space="0" w:color="000000"/>
              <w:left w:val="single" w:sz="8" w:space="0" w:color="000000"/>
              <w:bottom w:val="single" w:sz="4" w:space="0" w:color="auto"/>
              <w:right w:val="single" w:sz="8" w:space="0" w:color="000000"/>
            </w:tcBorders>
            <w:shd w:val="clear" w:color="auto" w:fill="auto"/>
            <w:tcMar>
              <w:top w:w="6" w:type="dxa"/>
              <w:left w:w="6" w:type="dxa"/>
              <w:bottom w:w="6" w:type="dxa"/>
              <w:right w:w="6" w:type="dxa"/>
            </w:tcMar>
            <w:hideMark/>
          </w:tcPr>
          <w:p w14:paraId="5B7BE0EF" w14:textId="77777777" w:rsidR="00610518" w:rsidRPr="008E2C7D" w:rsidRDefault="00610518" w:rsidP="00610518">
            <w:pPr>
              <w:snapToGrid w:val="0"/>
              <w:spacing w:after="0" w:line="240" w:lineRule="auto"/>
              <w:rPr>
                <w:rFonts w:eastAsia="MS PGothic" w:cstheme="minorHAnsi"/>
                <w:sz w:val="16"/>
                <w:szCs w:val="16"/>
                <w:lang w:eastAsia="ja-JP"/>
              </w:rPr>
            </w:pPr>
            <w:r w:rsidRPr="008E2C7D">
              <w:rPr>
                <w:rFonts w:eastAsia="Yu Gothic" w:cstheme="minorHAnsi"/>
                <w:color w:val="000000"/>
                <w:kern w:val="24"/>
                <w:sz w:val="16"/>
                <w:szCs w:val="16"/>
                <w:lang w:eastAsia="ja-JP"/>
              </w:rPr>
              <w:t xml:space="preserve">treat “water” and “water </w:t>
            </w:r>
            <w:proofErr w:type="spellStart"/>
            <w:r w:rsidRPr="008E2C7D">
              <w:rPr>
                <w:rFonts w:eastAsia="Yu Gothic" w:cstheme="minorHAnsi"/>
                <w:color w:val="000000"/>
                <w:kern w:val="24"/>
                <w:sz w:val="16"/>
                <w:szCs w:val="16"/>
                <w:lang w:eastAsia="ja-JP"/>
              </w:rPr>
              <w:t>vapour</w:t>
            </w:r>
            <w:proofErr w:type="spellEnd"/>
            <w:r w:rsidRPr="008E2C7D">
              <w:rPr>
                <w:rFonts w:eastAsia="Yu Gothic" w:cstheme="minorHAnsi"/>
                <w:color w:val="000000"/>
                <w:kern w:val="24"/>
                <w:sz w:val="16"/>
                <w:szCs w:val="16"/>
                <w:lang w:eastAsia="ja-JP"/>
              </w:rPr>
              <w:t>” as the same but “water” takes priority as a proxy</w:t>
            </w:r>
          </w:p>
        </w:tc>
      </w:tr>
      <w:tr w:rsidR="005263C4" w:rsidRPr="00AB2411" w14:paraId="735C0C3D" w14:textId="77777777" w:rsidTr="000A570B">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1E510652" w14:textId="77777777" w:rsidR="005263C4" w:rsidRPr="00AB2411" w:rsidRDefault="005263C4" w:rsidP="005263C4">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4" w:space="0" w:color="auto"/>
            </w:tcBorders>
            <w:shd w:val="clear" w:color="auto" w:fill="auto"/>
            <w:tcMar>
              <w:top w:w="6" w:type="dxa"/>
              <w:left w:w="6" w:type="dxa"/>
              <w:bottom w:w="6" w:type="dxa"/>
              <w:right w:w="6" w:type="dxa"/>
            </w:tcMar>
            <w:hideMark/>
          </w:tcPr>
          <w:p w14:paraId="256C2E57" w14:textId="5FB4FB1B" w:rsidR="005263C4" w:rsidRPr="008E2C7D" w:rsidRDefault="005263C4" w:rsidP="005263C4">
            <w:pPr>
              <w:snapToGrid w:val="0"/>
              <w:spacing w:after="0" w:line="240" w:lineRule="auto"/>
              <w:rPr>
                <w:rFonts w:eastAsia="MS PGothic" w:cstheme="minorHAnsi"/>
                <w:sz w:val="16"/>
                <w:szCs w:val="16"/>
                <w:lang w:eastAsia="ja-JP"/>
              </w:rPr>
            </w:pPr>
            <w:r w:rsidRPr="00713342">
              <w:rPr>
                <w:rFonts w:eastAsia="Yu Gothic" w:cstheme="minorHAnsi"/>
                <w:color w:val="000000"/>
                <w:kern w:val="24"/>
                <w:sz w:val="16"/>
                <w:szCs w:val="16"/>
                <w:lang w:eastAsia="ja-JP"/>
              </w:rPr>
              <w:t xml:space="preserve">explicit water body salinity of </w:t>
            </w:r>
            <w:r w:rsidRPr="008E2C7D">
              <w:rPr>
                <w:rFonts w:eastAsia="Yu Gothic" w:cstheme="minorHAnsi"/>
                <w:color w:val="000000"/>
                <w:kern w:val="24"/>
                <w:sz w:val="16"/>
                <w:szCs w:val="16"/>
                <w:lang w:eastAsia="ja-JP"/>
              </w:rPr>
              <w:t>resource specified</w:t>
            </w:r>
          </w:p>
        </w:tc>
        <w:tc>
          <w:tcPr>
            <w:tcW w:w="1346" w:type="pct"/>
            <w:tcBorders>
              <w:top w:val="single" w:sz="4" w:space="0" w:color="auto"/>
              <w:left w:val="single" w:sz="4" w:space="0" w:color="auto"/>
              <w:bottom w:val="single" w:sz="4" w:space="0" w:color="auto"/>
              <w:right w:val="single" w:sz="4" w:space="0" w:color="auto"/>
            </w:tcBorders>
            <w:shd w:val="clear" w:color="auto" w:fill="auto"/>
            <w:tcMar>
              <w:top w:w="6" w:type="dxa"/>
              <w:left w:w="6" w:type="dxa"/>
              <w:bottom w:w="6" w:type="dxa"/>
              <w:right w:w="6" w:type="dxa"/>
            </w:tcMar>
            <w:vAlign w:val="center"/>
          </w:tcPr>
          <w:p w14:paraId="5512F2AF" w14:textId="7C2FF922" w:rsidR="005263C4" w:rsidRPr="000A570B" w:rsidRDefault="005263C4" w:rsidP="005263C4">
            <w:pPr>
              <w:snapToGrid w:val="0"/>
              <w:spacing w:after="0" w:line="240" w:lineRule="auto"/>
              <w:rPr>
                <w:rFonts w:eastAsia="MS PGothic" w:cstheme="minorHAnsi"/>
                <w:sz w:val="16"/>
                <w:szCs w:val="16"/>
                <w:lang w:eastAsia="ja-JP"/>
              </w:rPr>
            </w:pPr>
            <w:r w:rsidRPr="000A570B">
              <w:rPr>
                <w:rFonts w:eastAsia="Yu Gothic" w:cstheme="minorHAnsi"/>
                <w:color w:val="000000"/>
                <w:kern w:val="24"/>
                <w:sz w:val="16"/>
                <w:szCs w:val="16"/>
                <w:lang w:eastAsia="ja-JP"/>
              </w:rPr>
              <w:t>try to map to the “</w:t>
            </w:r>
            <w:r w:rsidR="00CC4023" w:rsidRPr="00713342">
              <w:rPr>
                <w:rFonts w:eastAsia="Yu Gothic" w:cstheme="minorHAnsi"/>
                <w:color w:val="000000"/>
                <w:kern w:val="24"/>
                <w:sz w:val="16"/>
                <w:szCs w:val="16"/>
                <w:lang w:eastAsia="ja-JP"/>
              </w:rPr>
              <w:t>freshwa</w:t>
            </w:r>
            <w:r w:rsidR="00CC4023" w:rsidRPr="008E2C7D">
              <w:rPr>
                <w:rFonts w:eastAsia="Yu Gothic" w:cstheme="minorHAnsi"/>
                <w:color w:val="000000"/>
                <w:kern w:val="24"/>
                <w:sz w:val="16"/>
                <w:szCs w:val="16"/>
                <w:lang w:eastAsia="ja-JP"/>
              </w:rPr>
              <w:t>ter</w:t>
            </w:r>
            <w:r w:rsidRPr="000A570B">
              <w:rPr>
                <w:rFonts w:eastAsia="Yu Gothic" w:cstheme="minorHAnsi"/>
                <w:color w:val="000000"/>
                <w:kern w:val="24"/>
                <w:sz w:val="16"/>
                <w:szCs w:val="16"/>
                <w:lang w:eastAsia="ja-JP"/>
              </w:rPr>
              <w:t xml:space="preserve"> body” when applicable.</w:t>
            </w:r>
          </w:p>
        </w:tc>
        <w:tc>
          <w:tcPr>
            <w:tcW w:w="1622" w:type="pct"/>
            <w:tcBorders>
              <w:top w:val="single" w:sz="4" w:space="0" w:color="auto"/>
              <w:left w:val="single" w:sz="4" w:space="0" w:color="auto"/>
              <w:bottom w:val="single" w:sz="4" w:space="0" w:color="auto"/>
              <w:right w:val="single" w:sz="4" w:space="0" w:color="auto"/>
            </w:tcBorders>
            <w:shd w:val="clear" w:color="auto" w:fill="auto"/>
            <w:vAlign w:val="center"/>
          </w:tcPr>
          <w:p w14:paraId="58B6AEC8" w14:textId="53F5300F" w:rsidR="005263C4" w:rsidRPr="000A570B" w:rsidRDefault="00EC1586" w:rsidP="005263C4">
            <w:pPr>
              <w:snapToGrid w:val="0"/>
              <w:spacing w:after="0" w:line="240" w:lineRule="auto"/>
              <w:rPr>
                <w:rFonts w:eastAsia="MS PGothic" w:cstheme="minorHAnsi"/>
                <w:sz w:val="16"/>
                <w:szCs w:val="16"/>
                <w:lang w:eastAsia="ja-JP"/>
              </w:rPr>
            </w:pPr>
            <w:r w:rsidRPr="000A570B">
              <w:rPr>
                <w:rFonts w:eastAsia="MS PGothic" w:cstheme="minorHAnsi"/>
                <w:sz w:val="16"/>
                <w:szCs w:val="16"/>
                <w:lang w:eastAsia="ja-JP"/>
              </w:rPr>
              <w:t>discard the “saline” and “brackish” water bodies if applicable.</w:t>
            </w:r>
          </w:p>
        </w:tc>
      </w:tr>
      <w:tr w:rsidR="005263C4" w:rsidRPr="00AB2411" w14:paraId="7780FF82" w14:textId="77777777" w:rsidTr="00221476">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tcPr>
          <w:p w14:paraId="622F552C" w14:textId="77777777" w:rsidR="005263C4" w:rsidRPr="00AB2411" w:rsidRDefault="005263C4" w:rsidP="005263C4">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4" w:space="0" w:color="auto"/>
            </w:tcBorders>
            <w:shd w:val="clear" w:color="auto" w:fill="auto"/>
            <w:tcMar>
              <w:top w:w="6" w:type="dxa"/>
              <w:left w:w="6" w:type="dxa"/>
              <w:bottom w:w="6" w:type="dxa"/>
              <w:right w:w="6" w:type="dxa"/>
            </w:tcMar>
          </w:tcPr>
          <w:p w14:paraId="4CE357EB" w14:textId="37F959E2" w:rsidR="005263C4" w:rsidRPr="008E2C7D" w:rsidRDefault="005263C4" w:rsidP="005263C4">
            <w:pPr>
              <w:snapToGrid w:val="0"/>
              <w:spacing w:after="0" w:line="240" w:lineRule="auto"/>
              <w:rPr>
                <w:rFonts w:eastAsia="Yu Gothic" w:cstheme="minorHAnsi"/>
                <w:color w:val="000000"/>
                <w:kern w:val="24"/>
                <w:sz w:val="16"/>
                <w:szCs w:val="16"/>
                <w:lang w:eastAsia="ja-JP"/>
              </w:rPr>
            </w:pPr>
            <w:r w:rsidRPr="00713342">
              <w:rPr>
                <w:rFonts w:eastAsia="Yu Gothic" w:cstheme="minorHAnsi"/>
                <w:color w:val="000000"/>
                <w:kern w:val="24"/>
                <w:sz w:val="16"/>
                <w:szCs w:val="16"/>
                <w:lang w:eastAsia="ja-JP"/>
              </w:rPr>
              <w:t>explicit salinity of emitted water specified</w:t>
            </w:r>
          </w:p>
        </w:tc>
        <w:tc>
          <w:tcPr>
            <w:tcW w:w="1346" w:type="pct"/>
            <w:tcBorders>
              <w:top w:val="single" w:sz="4" w:space="0" w:color="auto"/>
              <w:left w:val="single" w:sz="4" w:space="0" w:color="auto"/>
              <w:bottom w:val="single" w:sz="4" w:space="0" w:color="auto"/>
              <w:right w:val="single" w:sz="4" w:space="0" w:color="auto"/>
            </w:tcBorders>
            <w:shd w:val="clear" w:color="auto" w:fill="auto"/>
            <w:tcMar>
              <w:top w:w="6" w:type="dxa"/>
              <w:left w:w="6" w:type="dxa"/>
              <w:bottom w:w="6" w:type="dxa"/>
              <w:right w:w="6" w:type="dxa"/>
            </w:tcMar>
          </w:tcPr>
          <w:p w14:paraId="48B0B188" w14:textId="73FA042C" w:rsidR="005263C4" w:rsidRPr="000A570B" w:rsidRDefault="005263C4" w:rsidP="005263C4">
            <w:pPr>
              <w:snapToGrid w:val="0"/>
              <w:spacing w:after="0" w:line="240" w:lineRule="auto"/>
              <w:rPr>
                <w:rFonts w:eastAsia="Yu Gothic" w:cstheme="minorHAnsi"/>
                <w:color w:val="000000"/>
                <w:kern w:val="24"/>
                <w:sz w:val="16"/>
                <w:szCs w:val="16"/>
                <w:lang w:eastAsia="ja-JP"/>
              </w:rPr>
            </w:pPr>
            <w:r w:rsidRPr="000A570B">
              <w:rPr>
                <w:rFonts w:eastAsia="Yu Gothic" w:cstheme="minorHAnsi"/>
                <w:color w:val="000000"/>
                <w:kern w:val="24"/>
                <w:sz w:val="16"/>
                <w:szCs w:val="16"/>
                <w:lang w:eastAsia="ja-JP"/>
              </w:rPr>
              <w:t>select “water” flowable as the proxy when applicable.</w:t>
            </w:r>
          </w:p>
        </w:tc>
        <w:tc>
          <w:tcPr>
            <w:tcW w:w="1622" w:type="pct"/>
            <w:tcBorders>
              <w:top w:val="single" w:sz="4" w:space="0" w:color="auto"/>
              <w:left w:val="single" w:sz="4" w:space="0" w:color="auto"/>
              <w:bottom w:val="single" w:sz="4" w:space="0" w:color="auto"/>
              <w:right w:val="single" w:sz="4" w:space="0" w:color="auto"/>
            </w:tcBorders>
            <w:shd w:val="clear" w:color="auto" w:fill="auto"/>
          </w:tcPr>
          <w:p w14:paraId="3D977C1B" w14:textId="11D1DB76" w:rsidR="005263C4" w:rsidRPr="000A570B" w:rsidDel="00221476" w:rsidRDefault="005263C4" w:rsidP="005263C4">
            <w:pPr>
              <w:snapToGrid w:val="0"/>
              <w:spacing w:after="0" w:line="240" w:lineRule="auto"/>
              <w:rPr>
                <w:rFonts w:eastAsia="Yu Gothic" w:cstheme="minorHAnsi"/>
                <w:color w:val="000000"/>
                <w:kern w:val="24"/>
                <w:sz w:val="16"/>
                <w:szCs w:val="16"/>
                <w:lang w:eastAsia="ja-JP"/>
              </w:rPr>
            </w:pPr>
            <w:r w:rsidRPr="000A570B">
              <w:rPr>
                <w:rFonts w:eastAsia="MS PGothic" w:cstheme="minorHAnsi"/>
                <w:sz w:val="16"/>
                <w:szCs w:val="16"/>
                <w:lang w:eastAsia="ja-JP"/>
              </w:rPr>
              <w:t>discard “saline” and “brackish” water when applicable.</w:t>
            </w:r>
          </w:p>
        </w:tc>
      </w:tr>
      <w:tr w:rsidR="00610518" w:rsidRPr="00AB2411" w14:paraId="05E5961C" w14:textId="77777777" w:rsidTr="000A570B">
        <w:tc>
          <w:tcPr>
            <w:tcW w:w="0" w:type="auto"/>
            <w:vMerge/>
            <w:tcBorders>
              <w:top w:val="single" w:sz="8" w:space="0" w:color="000000"/>
              <w:left w:val="single" w:sz="8" w:space="0" w:color="000000"/>
              <w:bottom w:val="single" w:sz="8" w:space="0" w:color="000000"/>
              <w:right w:val="single" w:sz="8" w:space="0" w:color="000000"/>
            </w:tcBorders>
            <w:tcMar>
              <w:top w:w="6" w:type="dxa"/>
              <w:left w:w="6" w:type="dxa"/>
              <w:bottom w:w="6" w:type="dxa"/>
              <w:right w:w="6" w:type="dxa"/>
            </w:tcMar>
            <w:vAlign w:val="center"/>
            <w:hideMark/>
          </w:tcPr>
          <w:p w14:paraId="5EBF945F" w14:textId="77777777" w:rsidR="00610518" w:rsidRPr="00AB2411" w:rsidRDefault="00610518" w:rsidP="00610518">
            <w:pPr>
              <w:snapToGrid w:val="0"/>
              <w:spacing w:after="0" w:line="240" w:lineRule="auto"/>
              <w:rPr>
                <w:rFonts w:eastAsia="MS PGothic" w:cstheme="minorHAnsi"/>
                <w:sz w:val="16"/>
                <w:szCs w:val="16"/>
                <w:lang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76ABD6FA"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keep origin of water withdrawal</w:t>
            </w:r>
          </w:p>
        </w:tc>
        <w:tc>
          <w:tcPr>
            <w:tcW w:w="1346" w:type="pct"/>
            <w:tcBorders>
              <w:top w:val="single" w:sz="4" w:space="0" w:color="auto"/>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39632630"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Use IDEA “surface water” as proxy</w:t>
            </w:r>
          </w:p>
        </w:tc>
        <w:tc>
          <w:tcPr>
            <w:tcW w:w="1622" w:type="pct"/>
            <w:tcBorders>
              <w:top w:val="single" w:sz="4" w:space="0" w:color="auto"/>
              <w:left w:val="single" w:sz="8" w:space="0" w:color="000000"/>
              <w:bottom w:val="single" w:sz="8" w:space="0" w:color="000000"/>
              <w:right w:val="single" w:sz="8" w:space="0" w:color="000000"/>
            </w:tcBorders>
            <w:shd w:val="clear" w:color="auto" w:fill="auto"/>
            <w:tcMar>
              <w:top w:w="6" w:type="dxa"/>
              <w:left w:w="6" w:type="dxa"/>
              <w:bottom w:w="6" w:type="dxa"/>
              <w:right w:w="6" w:type="dxa"/>
            </w:tcMar>
            <w:hideMark/>
          </w:tcPr>
          <w:p w14:paraId="2BBCD289" w14:textId="77777777" w:rsidR="00610518" w:rsidRPr="00AB2411" w:rsidRDefault="00610518" w:rsidP="00610518">
            <w:pPr>
              <w:snapToGrid w:val="0"/>
              <w:spacing w:after="0" w:line="240" w:lineRule="auto"/>
              <w:rPr>
                <w:rFonts w:eastAsia="MS PGothic" w:cstheme="minorHAnsi"/>
                <w:sz w:val="16"/>
                <w:szCs w:val="16"/>
                <w:lang w:eastAsia="ja-JP"/>
              </w:rPr>
            </w:pPr>
            <w:r w:rsidRPr="00AB2411">
              <w:rPr>
                <w:rFonts w:eastAsia="Yu Gothic" w:cstheme="minorHAnsi"/>
                <w:color w:val="000000"/>
                <w:kern w:val="24"/>
                <w:sz w:val="16"/>
                <w:szCs w:val="16"/>
                <w:lang w:eastAsia="ja-JP"/>
              </w:rPr>
              <w:t>not mind the origin and map</w:t>
            </w:r>
          </w:p>
        </w:tc>
      </w:tr>
    </w:tbl>
    <w:p w14:paraId="60EB94E2" w14:textId="7CF4A557" w:rsidR="00610518" w:rsidRDefault="00610518" w:rsidP="007464A1">
      <w:pPr>
        <w:rPr>
          <w:lang w:eastAsia="ja-JP"/>
        </w:rPr>
      </w:pPr>
    </w:p>
    <w:p w14:paraId="5077E7A0" w14:textId="1A9FE4E9" w:rsidR="00610518" w:rsidRDefault="00610518" w:rsidP="007464A1">
      <w:pPr>
        <w:rPr>
          <w:lang w:eastAsia="ja-JP"/>
        </w:rPr>
      </w:pPr>
      <w:r>
        <w:rPr>
          <w:lang w:eastAsia="ja-JP"/>
        </w:rPr>
        <w:t xml:space="preserve">Special care must be taken </w:t>
      </w:r>
      <w:r w:rsidR="00626CF2">
        <w:rPr>
          <w:lang w:eastAsia="ja-JP"/>
        </w:rPr>
        <w:t xml:space="preserve">when mapping </w:t>
      </w:r>
      <w:r>
        <w:rPr>
          <w:lang w:eastAsia="ja-JP"/>
        </w:rPr>
        <w:t>rainwater (or green water)</w:t>
      </w:r>
      <w:r w:rsidR="00626CF2">
        <w:rPr>
          <w:lang w:eastAsia="ja-JP"/>
        </w:rPr>
        <w:t>,</w:t>
      </w:r>
      <w:r>
        <w:rPr>
          <w:lang w:eastAsia="ja-JP"/>
        </w:rPr>
        <w:t xml:space="preserve"> since these green water flows tend to have </w:t>
      </w:r>
      <w:r w:rsidR="00221476">
        <w:rPr>
          <w:lang w:eastAsia="ja-JP"/>
        </w:rPr>
        <w:t xml:space="preserve">much </w:t>
      </w:r>
      <w:r>
        <w:rPr>
          <w:lang w:eastAsia="ja-JP"/>
        </w:rPr>
        <w:t>larger values than blue water flows. The next figure describes the problems that could occur when green water flows are mapped to blue water flows.</w:t>
      </w:r>
    </w:p>
    <w:p w14:paraId="70FD8C35" w14:textId="77777777" w:rsidR="00610518" w:rsidRDefault="00610518" w:rsidP="007464A1">
      <w:pPr>
        <w:rPr>
          <w:lang w:eastAsia="ja-JP"/>
        </w:rPr>
      </w:pPr>
    </w:p>
    <w:p w14:paraId="4A45C2FF" w14:textId="77777777" w:rsidR="00610518" w:rsidRDefault="00610518" w:rsidP="000A570B">
      <w:pPr>
        <w:keepNext/>
        <w:jc w:val="center"/>
      </w:pPr>
      <w:r>
        <w:rPr>
          <w:noProof/>
        </w:rPr>
        <w:drawing>
          <wp:inline distT="0" distB="0" distL="0" distR="0" wp14:anchorId="46BD6012" wp14:editId="3813545E">
            <wp:extent cx="5040000" cy="2630245"/>
            <wp:effectExtent l="0" t="0" r="8255" b="0"/>
            <wp:docPr id="19" name="図 1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ダイアグラム&#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0000" cy="2630245"/>
                    </a:xfrm>
                    <a:prstGeom prst="rect">
                      <a:avLst/>
                    </a:prstGeom>
                  </pic:spPr>
                </pic:pic>
              </a:graphicData>
            </a:graphic>
          </wp:inline>
        </w:drawing>
      </w:r>
    </w:p>
    <w:p w14:paraId="3D0728F2" w14:textId="1625C6B6" w:rsidR="00401346" w:rsidRDefault="00610518" w:rsidP="000A570B">
      <w:pPr>
        <w:pStyle w:val="Caption"/>
        <w:jc w:val="center"/>
      </w:pPr>
      <w:r>
        <w:t xml:space="preserve">Figure </w:t>
      </w:r>
      <w:r w:rsidR="0058561A">
        <w:fldChar w:fldCharType="begin"/>
      </w:r>
      <w:r w:rsidR="0058561A">
        <w:instrText xml:space="preserve"> SEQ Figure \* ARABIC </w:instrText>
      </w:r>
      <w:r w:rsidR="0058561A">
        <w:fldChar w:fldCharType="separate"/>
      </w:r>
      <w:r w:rsidR="00C138E1">
        <w:rPr>
          <w:noProof/>
        </w:rPr>
        <w:t>13</w:t>
      </w:r>
      <w:r w:rsidR="0058561A">
        <w:rPr>
          <w:noProof/>
        </w:rPr>
        <w:fldChar w:fldCharType="end"/>
      </w:r>
      <w:r w:rsidRPr="00E73A98">
        <w:t xml:space="preserve"> – </w:t>
      </w:r>
      <w:r>
        <w:t xml:space="preserve">Green water and </w:t>
      </w:r>
      <w:proofErr w:type="gramStart"/>
      <w:r>
        <w:t>Blue</w:t>
      </w:r>
      <w:proofErr w:type="gramEnd"/>
      <w:r>
        <w:t xml:space="preserve"> water problem and mapping</w:t>
      </w:r>
    </w:p>
    <w:p w14:paraId="158D399E" w14:textId="794A438E" w:rsidR="00072BA4" w:rsidRPr="00170121" w:rsidRDefault="00221476" w:rsidP="00072BA4">
      <w:r>
        <w:rPr>
          <w:lang w:eastAsia="ja-JP"/>
        </w:rPr>
        <w:t xml:space="preserve">ILCD-EF and </w:t>
      </w:r>
      <w:r w:rsidR="00610518">
        <w:rPr>
          <w:lang w:eastAsia="ja-JP"/>
        </w:rPr>
        <w:t xml:space="preserve">IDEA </w:t>
      </w:r>
      <w:r>
        <w:rPr>
          <w:lang w:eastAsia="ja-JP"/>
        </w:rPr>
        <w:t xml:space="preserve">separate </w:t>
      </w:r>
      <w:r w:rsidR="00610518">
        <w:rPr>
          <w:lang w:eastAsia="ja-JP"/>
        </w:rPr>
        <w:t xml:space="preserve">rainwater </w:t>
      </w:r>
      <w:r>
        <w:rPr>
          <w:lang w:eastAsia="ja-JP"/>
        </w:rPr>
        <w:t xml:space="preserve">withdrawal and emission </w:t>
      </w:r>
      <w:r w:rsidR="00610518">
        <w:rPr>
          <w:lang w:eastAsia="ja-JP"/>
        </w:rPr>
        <w:t>flows</w:t>
      </w:r>
      <w:r>
        <w:rPr>
          <w:lang w:eastAsia="ja-JP"/>
        </w:rPr>
        <w:t xml:space="preserve">. </w:t>
      </w:r>
      <w:r w:rsidR="00814360">
        <w:rPr>
          <w:lang w:eastAsia="ja-JP"/>
        </w:rPr>
        <w:t>Since most LCIA methods only consider blue water, t</w:t>
      </w:r>
      <w:r>
        <w:rPr>
          <w:lang w:eastAsia="ja-JP"/>
        </w:rPr>
        <w:t xml:space="preserve">hese </w:t>
      </w:r>
      <w:r w:rsidR="00610518">
        <w:rPr>
          <w:lang w:eastAsia="ja-JP"/>
        </w:rPr>
        <w:t xml:space="preserve">rainwater flows should not be mixed up with blue water flows </w:t>
      </w:r>
      <w:r w:rsidR="00626CF2">
        <w:rPr>
          <w:lang w:eastAsia="ja-JP"/>
        </w:rPr>
        <w:t xml:space="preserve">during </w:t>
      </w:r>
      <w:r w:rsidR="00610518">
        <w:rPr>
          <w:lang w:eastAsia="ja-JP"/>
        </w:rPr>
        <w:t>mapping and conversion activities</w:t>
      </w:r>
      <w:r w:rsidR="00814360">
        <w:rPr>
          <w:lang w:eastAsia="ja-JP"/>
        </w:rPr>
        <w:t>,</w:t>
      </w:r>
      <w:r>
        <w:rPr>
          <w:lang w:eastAsia="ja-JP"/>
        </w:rPr>
        <w:t xml:space="preserve"> as they will cause bogus result</w:t>
      </w:r>
      <w:r w:rsidR="00814360">
        <w:rPr>
          <w:lang w:eastAsia="ja-JP"/>
        </w:rPr>
        <w:t>s at the level of LCIA.</w:t>
      </w:r>
    </w:p>
    <w:p w14:paraId="1D7AD65E" w14:textId="66102CA2" w:rsidR="003B452F" w:rsidRDefault="003B452F">
      <w:r>
        <w:br w:type="page"/>
      </w:r>
    </w:p>
    <w:p w14:paraId="1A71F52F" w14:textId="74D38FB6" w:rsidR="00BB3056" w:rsidRPr="00BB3056" w:rsidRDefault="00BB3056" w:rsidP="00557F1B">
      <w:pPr>
        <w:pStyle w:val="Heading3"/>
      </w:pPr>
      <w:bookmarkStart w:id="229" w:name="_Ref83591982"/>
      <w:bookmarkStart w:id="230" w:name="_Toc89114933"/>
      <w:r>
        <w:lastRenderedPageBreak/>
        <w:t>Other aspects</w:t>
      </w:r>
      <w:r w:rsidR="00557F1B">
        <w:t>:</w:t>
      </w:r>
      <w:r w:rsidR="006C25D5">
        <w:t xml:space="preserve"> missing characterization factors</w:t>
      </w:r>
      <w:bookmarkEnd w:id="229"/>
      <w:bookmarkEnd w:id="230"/>
    </w:p>
    <w:p w14:paraId="0B81DDB8" w14:textId="3E7D464B" w:rsidR="00B14FC7" w:rsidRPr="00E50C7A" w:rsidRDefault="006C25D5" w:rsidP="00B14FC7">
      <w:r>
        <w:t xml:space="preserve">Ensuring LCIA score consistency during format conversion was considered beyond the scope/requirements of this project. But the fact that </w:t>
      </w:r>
      <w:r w:rsidR="00070448">
        <w:t>ILCD-EF</w:t>
      </w:r>
      <w:r>
        <w:t xml:space="preserve"> is also associated with an own LCIA method (based on a selection of ILCD-recommended methods) still allowed the project team to </w:t>
      </w:r>
      <w:r w:rsidRPr="00C822DF">
        <w:t xml:space="preserve">screen </w:t>
      </w:r>
      <w:r w:rsidR="00B14FC7" w:rsidRPr="00C822DF">
        <w:t xml:space="preserve">the characterization factors in cases where multiple mapping candidates could be found among the flows in the </w:t>
      </w:r>
      <w:r w:rsidR="00070448" w:rsidRPr="00E50C7A">
        <w:t>ILCD-EF</w:t>
      </w:r>
      <w:r w:rsidR="00B14FC7" w:rsidRPr="00E50C7A">
        <w:t xml:space="preserve">’ list. Several instances found point towards potential improvements for future updates of the </w:t>
      </w:r>
      <w:r w:rsidR="00CC4023">
        <w:t>flow list</w:t>
      </w:r>
      <w:r w:rsidR="00B14FC7" w:rsidRPr="00E50C7A">
        <w:t xml:space="preserve"> and/or method implementation. </w:t>
      </w:r>
      <w:r w:rsidR="007A0581" w:rsidRPr="00E50C7A">
        <w:t>E</w:t>
      </w:r>
      <w:r w:rsidR="00B14FC7" w:rsidRPr="00E50C7A">
        <w:t>xample</w:t>
      </w:r>
      <w:r w:rsidR="007A0581" w:rsidRPr="00E50C7A">
        <w:t>s include</w:t>
      </w:r>
      <w:r w:rsidR="00B14FC7" w:rsidRPr="00E50C7A">
        <w:t>:</w:t>
      </w:r>
    </w:p>
    <w:p w14:paraId="5EB368BE" w14:textId="66FE80BD" w:rsidR="00B14FC7" w:rsidRPr="00C822DF" w:rsidRDefault="00ED0636" w:rsidP="00B14FC7">
      <w:pPr>
        <w:pStyle w:val="ListParagraph"/>
        <w:numPr>
          <w:ilvl w:val="0"/>
          <w:numId w:val="23"/>
        </w:numPr>
      </w:pPr>
      <w:r w:rsidRPr="00E50C7A">
        <w:rPr>
          <w:lang w:val="en-GB"/>
        </w:rPr>
        <w:t>Duplicates of flows in ILCD</w:t>
      </w:r>
      <w:r w:rsidR="005A15F3" w:rsidRPr="00E50C7A">
        <w:rPr>
          <w:lang w:val="en-GB"/>
        </w:rPr>
        <w:t xml:space="preserve"> EF3.0</w:t>
      </w:r>
      <w:r w:rsidRPr="00E50C7A">
        <w:rPr>
          <w:lang w:val="en-GB"/>
        </w:rPr>
        <w:t xml:space="preserve"> such as the “Peat, in ground” and “peat” example where only “peat” has a </w:t>
      </w:r>
      <w:r w:rsidR="00B14FC7" w:rsidRPr="00E50C7A">
        <w:rPr>
          <w:lang w:val="en-GB"/>
        </w:rPr>
        <w:t>characterization factor</w:t>
      </w:r>
      <w:r w:rsidRPr="00E50C7A">
        <w:rPr>
          <w:lang w:val="en-GB"/>
        </w:rPr>
        <w:t xml:space="preserve">. </w:t>
      </w:r>
    </w:p>
    <w:p w14:paraId="5BE466F5" w14:textId="2AF6D945" w:rsidR="00B14FC7" w:rsidRPr="000A570B" w:rsidRDefault="00ED0636" w:rsidP="00B14FC7">
      <w:pPr>
        <w:pStyle w:val="ListParagraph"/>
        <w:numPr>
          <w:ilvl w:val="0"/>
          <w:numId w:val="23"/>
        </w:numPr>
      </w:pPr>
      <w:r w:rsidRPr="00E50C7A">
        <w:rPr>
          <w:lang w:val="en-GB"/>
        </w:rPr>
        <w:t xml:space="preserve">Flows that have a seemingly optimal </w:t>
      </w:r>
      <w:r w:rsidR="00B14FC7" w:rsidRPr="00E50C7A">
        <w:rPr>
          <w:lang w:val="en-GB"/>
        </w:rPr>
        <w:t xml:space="preserve">but uncharacterized </w:t>
      </w:r>
      <w:r w:rsidRPr="00E50C7A">
        <w:rPr>
          <w:lang w:val="en-GB"/>
        </w:rPr>
        <w:t>match</w:t>
      </w:r>
      <w:r w:rsidR="00B14FC7" w:rsidRPr="00E50C7A">
        <w:rPr>
          <w:lang w:val="en-GB"/>
        </w:rPr>
        <w:t>,</w:t>
      </w:r>
      <w:r w:rsidRPr="00E50C7A">
        <w:rPr>
          <w:lang w:val="en-GB"/>
        </w:rPr>
        <w:t xml:space="preserve"> and a proxy match with </w:t>
      </w:r>
      <w:r w:rsidR="00B14FC7" w:rsidRPr="00E50C7A">
        <w:rPr>
          <w:lang w:val="en-GB"/>
        </w:rPr>
        <w:t xml:space="preserve">a </w:t>
      </w:r>
      <w:r w:rsidR="0052128B" w:rsidRPr="00E50C7A">
        <w:rPr>
          <w:lang w:val="en-GB"/>
        </w:rPr>
        <w:t xml:space="preserve">non-zero </w:t>
      </w:r>
      <w:r w:rsidR="00B14FC7" w:rsidRPr="00E50C7A">
        <w:rPr>
          <w:lang w:val="en-GB"/>
        </w:rPr>
        <w:t>characterization factor</w:t>
      </w:r>
      <w:r w:rsidR="00C77EB8" w:rsidRPr="00E50C7A">
        <w:rPr>
          <w:lang w:val="en-GB"/>
        </w:rPr>
        <w:t>,</w:t>
      </w:r>
      <w:r w:rsidR="0052128B" w:rsidRPr="00E50C7A">
        <w:rPr>
          <w:lang w:val="en-GB"/>
        </w:rPr>
        <w:t xml:space="preserve"> in LCIA</w:t>
      </w:r>
      <w:r w:rsidRPr="00E50C7A">
        <w:rPr>
          <w:lang w:val="en-GB"/>
        </w:rPr>
        <w:t xml:space="preserve">. </w:t>
      </w:r>
      <w:r w:rsidR="00B14FC7" w:rsidRPr="00E50C7A">
        <w:rPr>
          <w:lang w:val="en-GB"/>
        </w:rPr>
        <w:t>Among the examples found</w:t>
      </w:r>
      <w:r w:rsidRPr="00E50C7A">
        <w:rPr>
          <w:lang w:val="en-GB"/>
        </w:rPr>
        <w:t xml:space="preserve"> are “tin, ion” and “vanadium, ion” or “plutonium-alpha” for which there are seemingly perfect matches in ILCD</w:t>
      </w:r>
      <w:r w:rsidR="00E50C7A" w:rsidRPr="00E50C7A">
        <w:rPr>
          <w:lang w:val="en-GB"/>
        </w:rPr>
        <w:t>-</w:t>
      </w:r>
      <w:r w:rsidR="005A15F3" w:rsidRPr="00E50C7A">
        <w:rPr>
          <w:lang w:val="en-GB"/>
        </w:rPr>
        <w:t>EF 3.0</w:t>
      </w:r>
      <w:r w:rsidRPr="00E50C7A">
        <w:rPr>
          <w:lang w:val="en-GB"/>
        </w:rPr>
        <w:t xml:space="preserve"> (</w:t>
      </w:r>
      <w:r w:rsidR="00E50C7A" w:rsidRPr="00E50C7A">
        <w:rPr>
          <w:lang w:val="en-GB"/>
        </w:rPr>
        <w:t xml:space="preserve">i.e., identically named as </w:t>
      </w:r>
      <w:r w:rsidRPr="00E50C7A">
        <w:rPr>
          <w:lang w:val="en-GB"/>
        </w:rPr>
        <w:t xml:space="preserve">“tin, ion”, “vanadium, ion”, </w:t>
      </w:r>
      <w:r w:rsidR="00E50C7A" w:rsidRPr="00E50C7A">
        <w:rPr>
          <w:lang w:val="en-GB"/>
        </w:rPr>
        <w:t xml:space="preserve">and </w:t>
      </w:r>
      <w:r w:rsidRPr="00E50C7A">
        <w:rPr>
          <w:lang w:val="en-GB"/>
        </w:rPr>
        <w:t xml:space="preserve">“plutonium-alpha”). </w:t>
      </w:r>
    </w:p>
    <w:p w14:paraId="567CACAD" w14:textId="448229CC" w:rsidR="00ED0636" w:rsidRPr="00ED0636" w:rsidRDefault="00DD468D" w:rsidP="00B14FC7">
      <w:pPr>
        <w:pStyle w:val="ListParagraph"/>
        <w:numPr>
          <w:ilvl w:val="0"/>
          <w:numId w:val="23"/>
        </w:numPr>
      </w:pPr>
      <w:r w:rsidRPr="00C822DF">
        <w:rPr>
          <w:lang w:val="en-GB"/>
        </w:rPr>
        <w:t>Characterization factors</w:t>
      </w:r>
      <w:r w:rsidR="00ED0636" w:rsidRPr="00C822DF">
        <w:rPr>
          <w:lang w:val="en-GB"/>
        </w:rPr>
        <w:t xml:space="preserve"> missing for </w:t>
      </w:r>
      <w:r w:rsidRPr="00C822DF">
        <w:rPr>
          <w:lang w:val="en-GB"/>
        </w:rPr>
        <w:t xml:space="preserve">specific </w:t>
      </w:r>
      <w:r w:rsidR="00ED0636" w:rsidRPr="00C822DF">
        <w:rPr>
          <w:lang w:val="en-GB"/>
        </w:rPr>
        <w:t>sub-compartments</w:t>
      </w:r>
      <w:r w:rsidRPr="00C822DF">
        <w:rPr>
          <w:lang w:val="en-GB"/>
        </w:rPr>
        <w:t xml:space="preserve"> only</w:t>
      </w:r>
      <w:r w:rsidR="00ED0636" w:rsidRPr="00C822DF">
        <w:rPr>
          <w:lang w:val="en-GB"/>
        </w:rPr>
        <w:t xml:space="preserve">: although there is a seemingly </w:t>
      </w:r>
      <w:r w:rsidRPr="00E50C7A">
        <w:rPr>
          <w:lang w:val="en-GB"/>
        </w:rPr>
        <w:t xml:space="preserve">ideal </w:t>
      </w:r>
      <w:r w:rsidR="00ED0636" w:rsidRPr="00E50C7A">
        <w:rPr>
          <w:lang w:val="en-GB"/>
        </w:rPr>
        <w:t>match</w:t>
      </w:r>
      <w:r w:rsidRPr="00E50C7A">
        <w:rPr>
          <w:lang w:val="en-GB"/>
        </w:rPr>
        <w:t>,</w:t>
      </w:r>
      <w:r w:rsidR="00ED0636" w:rsidRPr="00E50C7A">
        <w:rPr>
          <w:lang w:val="en-GB"/>
        </w:rPr>
        <w:t xml:space="preserve"> including the correct sub-compartment, the</w:t>
      </w:r>
      <w:r w:rsidRPr="00E50C7A">
        <w:rPr>
          <w:lang w:val="en-GB"/>
        </w:rPr>
        <w:t xml:space="preserve"> characterisation factor is missing </w:t>
      </w:r>
      <w:r w:rsidR="00ED0636" w:rsidRPr="00E50C7A">
        <w:rPr>
          <w:lang w:val="en-GB"/>
        </w:rPr>
        <w:t>for this sub-compartment. An example here is “Methane, tetrafluoro-, R-14</w:t>
      </w:r>
      <w:r w:rsidR="00CD4200" w:rsidRPr="00E50C7A">
        <w:rPr>
          <w:lang w:val="en-GB"/>
        </w:rPr>
        <w:t>” to</w:t>
      </w:r>
      <w:r w:rsidR="00ED0636" w:rsidRPr="00E50C7A">
        <w:rPr>
          <w:lang w:val="en-GB"/>
        </w:rPr>
        <w:t xml:space="preserve"> </w:t>
      </w:r>
      <w:r w:rsidR="00CD4200" w:rsidRPr="00E50C7A">
        <w:rPr>
          <w:lang w:val="en-GB"/>
        </w:rPr>
        <w:t>‘</w:t>
      </w:r>
      <w:r w:rsidR="00ED0636" w:rsidRPr="00E50C7A">
        <w:rPr>
          <w:lang w:val="en-GB"/>
        </w:rPr>
        <w:t>air/urban air close to ground</w:t>
      </w:r>
      <w:r w:rsidR="00CD4200" w:rsidRPr="00E50C7A">
        <w:rPr>
          <w:lang w:val="en-GB"/>
        </w:rPr>
        <w:t>’</w:t>
      </w:r>
      <w:r w:rsidR="00ED0636" w:rsidRPr="00E50C7A">
        <w:rPr>
          <w:lang w:val="en-GB"/>
        </w:rPr>
        <w:t xml:space="preserve"> that has been mapped to </w:t>
      </w:r>
      <w:r w:rsidR="00CD4200" w:rsidRPr="00E50C7A">
        <w:rPr>
          <w:lang w:val="en-GB"/>
        </w:rPr>
        <w:t>“</w:t>
      </w:r>
      <w:r w:rsidR="00ED0636" w:rsidRPr="00E50C7A">
        <w:rPr>
          <w:lang w:val="en-GB"/>
        </w:rPr>
        <w:t>fc-14</w:t>
      </w:r>
      <w:r w:rsidR="00CD4200" w:rsidRPr="00E50C7A">
        <w:rPr>
          <w:lang w:val="en-GB"/>
        </w:rPr>
        <w:t>”</w:t>
      </w:r>
      <w:r w:rsidR="00ED0636" w:rsidRPr="00E50C7A">
        <w:rPr>
          <w:lang w:val="en-GB"/>
        </w:rPr>
        <w:t xml:space="preserve"> </w:t>
      </w:r>
      <w:r w:rsidR="00CD4200" w:rsidRPr="00E50C7A">
        <w:rPr>
          <w:lang w:val="en-GB"/>
        </w:rPr>
        <w:t>to ‘</w:t>
      </w:r>
      <w:r w:rsidR="00ED0636" w:rsidRPr="00E50C7A">
        <w:rPr>
          <w:lang w:val="en-GB"/>
        </w:rPr>
        <w:t>emission/air/urban/close to ground</w:t>
      </w:r>
      <w:r w:rsidR="00CD4200" w:rsidRPr="00E50C7A">
        <w:rPr>
          <w:lang w:val="en-GB"/>
        </w:rPr>
        <w:t>’</w:t>
      </w:r>
      <w:r w:rsidR="00ED0636" w:rsidRPr="00E50C7A">
        <w:rPr>
          <w:lang w:val="en-GB"/>
        </w:rPr>
        <w:t>. Th</w:t>
      </w:r>
      <w:r w:rsidR="00CD4200" w:rsidRPr="00E50C7A">
        <w:rPr>
          <w:lang w:val="en-GB"/>
        </w:rPr>
        <w:t>e target-side</w:t>
      </w:r>
      <w:r w:rsidR="00ED0636" w:rsidRPr="00E50C7A">
        <w:rPr>
          <w:lang w:val="en-GB"/>
        </w:rPr>
        <w:t xml:space="preserve"> flow has no </w:t>
      </w:r>
      <w:r w:rsidR="00CD4200" w:rsidRPr="00E50C7A">
        <w:rPr>
          <w:lang w:val="en-GB"/>
        </w:rPr>
        <w:t>characterisation factor</w:t>
      </w:r>
      <w:r w:rsidR="00ED0636" w:rsidRPr="00E50C7A">
        <w:rPr>
          <w:lang w:val="en-GB"/>
        </w:rPr>
        <w:t xml:space="preserve"> in </w:t>
      </w:r>
      <w:r w:rsidR="00E50C7A" w:rsidRPr="00E50C7A">
        <w:rPr>
          <w:lang w:val="en-GB"/>
        </w:rPr>
        <w:t>ILCD-</w:t>
      </w:r>
      <w:r w:rsidR="00ED0636" w:rsidRPr="00E50C7A">
        <w:rPr>
          <w:lang w:val="en-GB"/>
        </w:rPr>
        <w:t xml:space="preserve">EF 3.0, but the </w:t>
      </w:r>
      <w:r w:rsidR="00CD4200" w:rsidRPr="00E50C7A">
        <w:rPr>
          <w:lang w:val="en-GB"/>
        </w:rPr>
        <w:t>emission of</w:t>
      </w:r>
      <w:r w:rsidR="00ED0636" w:rsidRPr="00E50C7A">
        <w:rPr>
          <w:lang w:val="en-GB"/>
        </w:rPr>
        <w:t xml:space="preserve"> </w:t>
      </w:r>
      <w:r w:rsidR="00CD4200" w:rsidRPr="00E50C7A">
        <w:rPr>
          <w:lang w:val="en-GB"/>
        </w:rPr>
        <w:t>“</w:t>
      </w:r>
      <w:r w:rsidR="00ED0636" w:rsidRPr="00E50C7A">
        <w:rPr>
          <w:lang w:val="en-GB"/>
        </w:rPr>
        <w:t>fc-14</w:t>
      </w:r>
      <w:r w:rsidR="00CD4200" w:rsidRPr="00E50C7A">
        <w:rPr>
          <w:lang w:val="en-GB"/>
        </w:rPr>
        <w:t>”</w:t>
      </w:r>
      <w:r w:rsidR="00ED0636" w:rsidRPr="00E50C7A">
        <w:rPr>
          <w:lang w:val="en-GB"/>
        </w:rPr>
        <w:t xml:space="preserve"> </w:t>
      </w:r>
      <w:r w:rsidR="00CD4200" w:rsidRPr="00E50C7A">
        <w:rPr>
          <w:lang w:val="en-GB"/>
        </w:rPr>
        <w:t>to air with sub-compartment ‘unspecified’ does</w:t>
      </w:r>
      <w:r w:rsidR="00ED0636" w:rsidRPr="00E50C7A">
        <w:rPr>
          <w:lang w:val="en-GB"/>
        </w:rPr>
        <w:t>.</w:t>
      </w:r>
    </w:p>
    <w:p w14:paraId="0362B180" w14:textId="7C402ADA" w:rsidR="00D13177" w:rsidRDefault="00D13177">
      <w:r>
        <w:br w:type="page"/>
      </w:r>
    </w:p>
    <w:p w14:paraId="5E931205" w14:textId="49EED200" w:rsidR="00D13177" w:rsidRDefault="00D13177" w:rsidP="00D13177">
      <w:pPr>
        <w:pStyle w:val="Heading1"/>
      </w:pPr>
      <w:bookmarkStart w:id="231" w:name="_Ref78227867"/>
      <w:bookmarkStart w:id="232" w:name="_Toc89114934"/>
      <w:r w:rsidRPr="00D13177">
        <w:lastRenderedPageBreak/>
        <w:t>Guidance for developers of data format converters</w:t>
      </w:r>
      <w:bookmarkEnd w:id="231"/>
      <w:bookmarkEnd w:id="232"/>
    </w:p>
    <w:p w14:paraId="5F17C36C" w14:textId="314997A5" w:rsidR="00D13177" w:rsidRPr="00D13177" w:rsidRDefault="00AE49A1" w:rsidP="00D13177">
      <w:r>
        <w:t xml:space="preserve">This part of the report is intended to support the implementation of the EF mapping files established under the Nomenclature Working Group of GLAD in data exchange format conversion tools. </w:t>
      </w:r>
    </w:p>
    <w:p w14:paraId="4B2735F0" w14:textId="5D2B9AB2" w:rsidR="00D13177" w:rsidRDefault="00D13177" w:rsidP="00D13177">
      <w:pPr>
        <w:pStyle w:val="Heading2"/>
      </w:pPr>
      <w:bookmarkStart w:id="233" w:name="_Toc89114935"/>
      <w:r w:rsidRPr="00D13177">
        <w:t>Structure</w:t>
      </w:r>
      <w:r>
        <w:t xml:space="preserve"> and </w:t>
      </w:r>
      <w:r w:rsidRPr="00D13177">
        <w:t xml:space="preserve">content of </w:t>
      </w:r>
      <w:r>
        <w:t>GLAD’s elementary flow</w:t>
      </w:r>
      <w:r w:rsidRPr="00D13177">
        <w:t xml:space="preserve"> mapping files</w:t>
      </w:r>
      <w:bookmarkEnd w:id="233"/>
    </w:p>
    <w:p w14:paraId="7BEEEBCC" w14:textId="102F4DB3" w:rsidR="00421DC8" w:rsidRDefault="00F94167" w:rsidP="00D13177">
      <w:r>
        <w:t>The common file structure</w:t>
      </w:r>
      <w:r w:rsidR="00055CF8">
        <w:t>s</w:t>
      </w:r>
      <w:r>
        <w:t xml:space="preserve"> for the elementary flow (EF) lists and the resulting EF mapping files w</w:t>
      </w:r>
      <w:r w:rsidR="00055CF8">
        <w:t xml:space="preserve">ere </w:t>
      </w:r>
      <w:r>
        <w:t>defined ahead of the present project, setting the standard for the project deliverables. An overview of the information to be contained</w:t>
      </w:r>
      <w:r w:rsidRPr="00F94167">
        <w:t xml:space="preserve"> in the GLAD EF mapping files</w:t>
      </w:r>
      <w:r>
        <w:t xml:space="preserve">, </w:t>
      </w:r>
      <w:r w:rsidRPr="00F94167">
        <w:t xml:space="preserve">ordered as columns in </w:t>
      </w:r>
      <w:r>
        <w:t xml:space="preserve">EF mapping file (as </w:t>
      </w:r>
      <w:r w:rsidRPr="00F94167">
        <w:t>.xlsx</w:t>
      </w:r>
      <w:r>
        <w:t xml:space="preserve">- or </w:t>
      </w:r>
      <w:r w:rsidRPr="00F94167">
        <w:t>.</w:t>
      </w:r>
      <w:proofErr w:type="spellStart"/>
      <w:r w:rsidRPr="00F94167">
        <w:t>cvs</w:t>
      </w:r>
      <w:proofErr w:type="spellEnd"/>
      <w:r>
        <w:t xml:space="preserve">) for any pairwise combination of source- and target-side EF lists, is provided in </w:t>
      </w:r>
      <w:r>
        <w:fldChar w:fldCharType="begin"/>
      </w:r>
      <w:r>
        <w:instrText xml:space="preserve"> REF _Ref76901890 \h </w:instrText>
      </w:r>
      <w:r>
        <w:fldChar w:fldCharType="separate"/>
      </w:r>
      <w:r w:rsidR="00C138E1">
        <w:t xml:space="preserve">Table </w:t>
      </w:r>
      <w:r w:rsidR="00C138E1">
        <w:rPr>
          <w:noProof/>
        </w:rPr>
        <w:t>2</w:t>
      </w:r>
      <w:r>
        <w:fldChar w:fldCharType="end"/>
      </w:r>
      <w:r>
        <w:t xml:space="preserve">. </w:t>
      </w:r>
    </w:p>
    <w:p w14:paraId="341E4E3D" w14:textId="77777777" w:rsidR="001921D9" w:rsidRDefault="001921D9" w:rsidP="001921D9">
      <w:r>
        <w:t xml:space="preserve">The outputs from this project encompass, besides the pair-wise EF mapping files as the main deliverables, several information resources that can help improve or interpret data exchange format conversion. This underlying/supplementary information might hence both support converter developers, and the end-users. These resources shall be made freely available (e.g., through UNEP/GLAD’s GitHub file and code repository) to support anyone looking for more details or interested in providing suggestions for corrections or further improvements. </w:t>
      </w:r>
    </w:p>
    <w:p w14:paraId="09AC4F82" w14:textId="77777777" w:rsidR="001921D9" w:rsidRDefault="001921D9" w:rsidP="001921D9">
      <w:pPr>
        <w:pStyle w:val="ListParagraph"/>
        <w:numPr>
          <w:ilvl w:val="0"/>
          <w:numId w:val="6"/>
        </w:numPr>
      </w:pPr>
      <w:r>
        <w:t>The elementary flow lists of the participating database systems, formatted according to the GLAD EF mapping format and with consistent flow units (as found in the OpenLCA software) [.xlsx/.csv]</w:t>
      </w:r>
    </w:p>
    <w:p w14:paraId="7BA5AF6E" w14:textId="74C084CB" w:rsidR="001921D9" w:rsidRPr="001921D9" w:rsidRDefault="001921D9" w:rsidP="001921D9">
      <w:pPr>
        <w:pStyle w:val="ListParagraph"/>
        <w:numPr>
          <w:ilvl w:val="0"/>
          <w:numId w:val="6"/>
        </w:numPr>
      </w:pPr>
      <w:r>
        <w:t xml:space="preserve">Flowable library [Google-sheet/.xlsx/.csv]: the mapping script provided by the JRC can efficiently find matches for any combination of source- and target-side EF lists for flows (i.e., </w:t>
      </w:r>
      <w:proofErr w:type="spellStart"/>
      <w:r>
        <w:t>flowable+context</w:t>
      </w:r>
      <w:proofErr w:type="spellEnd"/>
      <w:r>
        <w:t xml:space="preserve"> combinations) with unambiguous attributes, e.g., by searching for identical matches of unique flow names, synonyms, or CAS Registry Numbers</w:t>
      </w:r>
      <w:r w:rsidRPr="001157C4">
        <w:t>®</w:t>
      </w:r>
      <w:r>
        <w:t xml:space="preserve">. While this approach works well for a large proportion of flows in most EF list combinations, it is insufficient for several important sub-classes or groups of </w:t>
      </w:r>
      <w:proofErr w:type="spellStart"/>
      <w:r>
        <w:t>flowables</w:t>
      </w:r>
      <w:proofErr w:type="spellEnd"/>
      <w:r>
        <w:t xml:space="preserve">, for which the flow attributes are either not unique (i.e., multiple </w:t>
      </w:r>
      <w:proofErr w:type="spellStart"/>
      <w:r>
        <w:t>flowables</w:t>
      </w:r>
      <w:proofErr w:type="spellEnd"/>
      <w:r>
        <w:t xml:space="preserve"> for carbon dioxide with CAS “</w:t>
      </w:r>
      <w:r w:rsidRPr="001157C4">
        <w:t>124-38-9</w:t>
      </w:r>
      <w:r>
        <w:t>”, to reflect differences in the origin of the carbon, e.g., fossil vs. non-fossil/biogenic) or too heterogeneous (e.g., energy resources).</w:t>
      </w:r>
    </w:p>
    <w:p w14:paraId="1E481370" w14:textId="77777777" w:rsidR="001921D9" w:rsidRDefault="001921D9" w:rsidP="001921D9">
      <w:pPr>
        <w:pStyle w:val="ListParagraph"/>
        <w:numPr>
          <w:ilvl w:val="0"/>
          <w:numId w:val="6"/>
        </w:numPr>
      </w:pPr>
      <w:r>
        <w:t>Twelve (4x3) pairwise and unidirectional input files for JRC’s mapping script [.xlsx/.csv]. The spreadsheets contained in these files cover the following aspects:</w:t>
      </w:r>
    </w:p>
    <w:p w14:paraId="4E1E688F" w14:textId="77777777" w:rsidR="001921D9" w:rsidRDefault="001921D9" w:rsidP="001921D9">
      <w:pPr>
        <w:pStyle w:val="ListParagraph"/>
        <w:numPr>
          <w:ilvl w:val="1"/>
          <w:numId w:val="6"/>
        </w:numPr>
      </w:pPr>
      <w:r>
        <w:t>Context-level: Default mapping (sheet MAPPING) and acceptable proxies (OTHER_MATCH_MAPPING) for contexts (i.e., the environmental compartments and sub-compartments defined for the source-and target-side EF lists, respectively).</w:t>
      </w:r>
    </w:p>
    <w:p w14:paraId="7F9E0A9D" w14:textId="77777777" w:rsidR="001921D9" w:rsidRDefault="001921D9" w:rsidP="001921D9">
      <w:pPr>
        <w:pStyle w:val="ListParagraph"/>
        <w:numPr>
          <w:ilvl w:val="1"/>
          <w:numId w:val="6"/>
        </w:numPr>
      </w:pPr>
      <w:r>
        <w:t xml:space="preserve">Flowable-level (NAME_ONLY): extracted from the flowable library, this list defines pairs of </w:t>
      </w:r>
      <w:proofErr w:type="spellStart"/>
      <w:r>
        <w:t>flowables</w:t>
      </w:r>
      <w:proofErr w:type="spellEnd"/>
      <w:r>
        <w:t xml:space="preserve"> to be mapped for any acceptable (i.e., default or proxy) combination of contexts (according to MAPPING and OTHER_MATCH_MAPPING).</w:t>
      </w:r>
    </w:p>
    <w:p w14:paraId="6D0A32FA" w14:textId="72C09D27" w:rsidR="001921D9" w:rsidRDefault="001921D9" w:rsidP="001921D9">
      <w:pPr>
        <w:pStyle w:val="ListParagraph"/>
        <w:numPr>
          <w:ilvl w:val="1"/>
          <w:numId w:val="6"/>
        </w:numPr>
      </w:pPr>
      <w:r>
        <w:t xml:space="preserve">Flow-level: Unique pairwise flow-matches that do not fit into the scheme listed above are defined as combinations of flowable and specific context in sheet NAME_NAME. In contrast, source-side flows that correspond to two (or more) targe-side flows (e.g., land transformations in IDEA, with both start- and end-state defined in a single flow) are defined in NAME_SPLIT. Finally, source-side flows that are not intended </w:t>
      </w:r>
      <w:r w:rsidR="00CE2867">
        <w:t xml:space="preserve">(i.e. specifically chosen as no-matches by source/target </w:t>
      </w:r>
      <w:proofErr w:type="gramStart"/>
      <w:r w:rsidR="00CE2867">
        <w:t>owners)</w:t>
      </w:r>
      <w:r>
        <w:t>to</w:t>
      </w:r>
      <w:proofErr w:type="gramEnd"/>
      <w:r>
        <w:t xml:space="preserve"> be mapped against the target-side EF list are entered in </w:t>
      </w:r>
      <w:r w:rsidRPr="000A570B">
        <w:rPr>
          <w:b/>
        </w:rPr>
        <w:t>NO_MATCH_MAPPING</w:t>
      </w:r>
      <w:r>
        <w:t>.</w:t>
      </w:r>
    </w:p>
    <w:p w14:paraId="2AB9F58C" w14:textId="5E00F6FC" w:rsidR="00CE2867" w:rsidRDefault="00CE2867" w:rsidP="001921D9">
      <w:pPr>
        <w:pStyle w:val="ListParagraph"/>
        <w:numPr>
          <w:ilvl w:val="1"/>
          <w:numId w:val="6"/>
        </w:numPr>
      </w:pPr>
      <w:r w:rsidRPr="000A570B">
        <w:rPr>
          <w:b/>
        </w:rPr>
        <w:t>NO_MATCH</w:t>
      </w:r>
      <w:r>
        <w:t xml:space="preserve"> indicates that the tool did not </w:t>
      </w:r>
      <w:r w:rsidR="000D74FD">
        <w:t>find</w:t>
      </w:r>
      <w:r>
        <w:t xml:space="preserve"> a match, according to all the sub-iterations and the info contained in the Context Mapping file. </w:t>
      </w:r>
    </w:p>
    <w:p w14:paraId="5A558930" w14:textId="20EC6522" w:rsidR="00CE2867" w:rsidRPr="000A570B" w:rsidRDefault="00CE2867" w:rsidP="001921D9">
      <w:pPr>
        <w:pStyle w:val="ListParagraph"/>
        <w:numPr>
          <w:ilvl w:val="1"/>
          <w:numId w:val="6"/>
        </w:numPr>
      </w:pPr>
      <w:r w:rsidRPr="000A570B">
        <w:lastRenderedPageBreak/>
        <w:t xml:space="preserve">Matches (any type) </w:t>
      </w:r>
      <w:r w:rsidR="00CC2DD9" w:rsidRPr="000A570B">
        <w:t xml:space="preserve">with </w:t>
      </w:r>
      <w:r w:rsidR="00CC2DD9" w:rsidRPr="000A570B">
        <w:rPr>
          <w:b/>
        </w:rPr>
        <w:t>N/A as a conversion factor</w:t>
      </w:r>
      <w:r w:rsidR="00CC2DD9" w:rsidRPr="000A570B">
        <w:t xml:space="preserve">: For those the tool actually </w:t>
      </w:r>
      <w:r w:rsidR="000D74FD" w:rsidRPr="000D74FD">
        <w:t>finds</w:t>
      </w:r>
      <w:r w:rsidR="00CC2DD9" w:rsidRPr="000A570B">
        <w:t xml:space="preserve"> a </w:t>
      </w:r>
      <w:proofErr w:type="gramStart"/>
      <w:r w:rsidR="00CC2DD9" w:rsidRPr="000A570B">
        <w:t>match</w:t>
      </w:r>
      <w:proofErr w:type="gramEnd"/>
      <w:r w:rsidR="00CC2DD9" w:rsidRPr="000A570B">
        <w:t xml:space="preserve"> but no conversion factor is provided (or not robust enough to avoid conversion errors. </w:t>
      </w:r>
    </w:p>
    <w:p w14:paraId="252DFD86" w14:textId="27F07BC8" w:rsidR="00CC2DD9" w:rsidRPr="000A570B" w:rsidRDefault="00CC2DD9" w:rsidP="000A570B">
      <w:pPr>
        <w:rPr>
          <w:u w:val="single"/>
        </w:rPr>
      </w:pPr>
      <w:r w:rsidRPr="000A570B">
        <w:rPr>
          <w:u w:val="single"/>
        </w:rPr>
        <w:t>The last three cases (</w:t>
      </w:r>
      <w:r w:rsidRPr="000A570B">
        <w:rPr>
          <w:b/>
          <w:u w:val="single"/>
        </w:rPr>
        <w:t>in bold</w:t>
      </w:r>
      <w:r w:rsidRPr="000A570B">
        <w:rPr>
          <w:u w:val="single"/>
        </w:rPr>
        <w:t xml:space="preserve"> above) </w:t>
      </w:r>
      <w:proofErr w:type="gramStart"/>
      <w:r w:rsidRPr="000A570B">
        <w:rPr>
          <w:u w:val="single"/>
        </w:rPr>
        <w:t>have to</w:t>
      </w:r>
      <w:proofErr w:type="gramEnd"/>
      <w:r w:rsidRPr="000A570B">
        <w:rPr>
          <w:u w:val="single"/>
        </w:rPr>
        <w:t xml:space="preserve"> be excluded from conversion, and within the conversion log shall be listed, and differentiated by type (</w:t>
      </w:r>
      <w:r w:rsidR="00C822DF" w:rsidRPr="000D74FD">
        <w:rPr>
          <w:u w:val="single"/>
        </w:rPr>
        <w:t>e.g.,</w:t>
      </w:r>
      <w:r w:rsidRPr="000A570B">
        <w:rPr>
          <w:u w:val="single"/>
        </w:rPr>
        <w:t xml:space="preserve"> “not to be mapped” for NO_MATCH MAPPING; “not mappable” for NO_MATCH; “unit not convertible” for N/A as conversion factors.</w:t>
      </w:r>
    </w:p>
    <w:p w14:paraId="0F056813" w14:textId="4FC9647F" w:rsidR="00CE2867" w:rsidRPr="000A570B" w:rsidRDefault="00CC2DD9">
      <w:pPr>
        <w:pStyle w:val="ListParagraph"/>
        <w:numPr>
          <w:ilvl w:val="1"/>
          <w:numId w:val="6"/>
        </w:numPr>
      </w:pPr>
      <w:r w:rsidRPr="000A570B">
        <w:t>MULTIMATCH is essentially working in the opposite way compared to NAME_SPLIT, to resolve the distribution of “from” and “to” in Land use, and re-create the unique flow in IDEA system, inventory data are needed, to</w:t>
      </w:r>
      <w:r w:rsidRPr="00EC3F7C">
        <w:t xml:space="preserve"> assign the proper quantities. </w:t>
      </w:r>
    </w:p>
    <w:p w14:paraId="12C429BB" w14:textId="7C2148DB" w:rsidR="001921D9" w:rsidRDefault="001921D9" w:rsidP="00EC3F7C">
      <w:pPr>
        <w:pStyle w:val="ListParagraph"/>
        <w:numPr>
          <w:ilvl w:val="0"/>
          <w:numId w:val="6"/>
        </w:numPr>
      </w:pPr>
      <w:r w:rsidRPr="000D74FD">
        <w:t>Twelve (4x3) unidirectional and pairwise mapping files</w:t>
      </w:r>
    </w:p>
    <w:p w14:paraId="5B497976" w14:textId="20AAC3BA" w:rsidR="006842CC" w:rsidRDefault="006842CC" w:rsidP="006842CC">
      <w:pPr>
        <w:pStyle w:val="Caption"/>
        <w:keepNext/>
      </w:pPr>
      <w:bookmarkStart w:id="234" w:name="_Ref76901890"/>
      <w:r>
        <w:t xml:space="preserve">Table </w:t>
      </w:r>
      <w:r w:rsidR="0058561A">
        <w:fldChar w:fldCharType="begin"/>
      </w:r>
      <w:r w:rsidR="0058561A">
        <w:instrText xml:space="preserve"> SEQ Table \* ARABIC </w:instrText>
      </w:r>
      <w:r w:rsidR="0058561A">
        <w:fldChar w:fldCharType="separate"/>
      </w:r>
      <w:r w:rsidR="00C138E1">
        <w:rPr>
          <w:noProof/>
        </w:rPr>
        <w:t>2</w:t>
      </w:r>
      <w:r w:rsidR="0058561A">
        <w:rPr>
          <w:noProof/>
        </w:rPr>
        <w:fldChar w:fldCharType="end"/>
      </w:r>
      <w:bookmarkEnd w:id="234"/>
      <w:r>
        <w:t xml:space="preserve"> – overview of information provided in the GLAD EF mapping files (ordered as columns in the .xlsx/.</w:t>
      </w:r>
      <w:proofErr w:type="spellStart"/>
      <w:r>
        <w:t>cvs</w:t>
      </w:r>
      <w:proofErr w:type="spellEnd"/>
      <w:r>
        <w:t xml:space="preserve"> file)</w:t>
      </w:r>
    </w:p>
    <w:tbl>
      <w:tblPr>
        <w:tblStyle w:val="ListTable3-Accent3"/>
        <w:tblW w:w="8926" w:type="dxa"/>
        <w:tblLook w:val="04A0" w:firstRow="1" w:lastRow="0" w:firstColumn="1" w:lastColumn="0" w:noHBand="0" w:noVBand="1"/>
      </w:tblPr>
      <w:tblGrid>
        <w:gridCol w:w="1816"/>
        <w:gridCol w:w="2842"/>
        <w:gridCol w:w="4268"/>
      </w:tblGrid>
      <w:tr w:rsidR="00C822DF" w:rsidRPr="006842CC" w14:paraId="104ADF16" w14:textId="77777777" w:rsidTr="00EC3F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
          <w:p w14:paraId="3FE1DBFE" w14:textId="129AD800" w:rsidR="00C822DF" w:rsidRPr="006842CC" w:rsidRDefault="00C822DF" w:rsidP="00D13177">
            <w:pPr>
              <w:rPr>
                <w:sz w:val="20"/>
                <w:szCs w:val="20"/>
              </w:rPr>
            </w:pPr>
            <w:r w:rsidRPr="006842CC">
              <w:rPr>
                <w:sz w:val="20"/>
                <w:szCs w:val="20"/>
              </w:rPr>
              <w:t>Flow information</w:t>
            </w:r>
          </w:p>
        </w:tc>
        <w:tc>
          <w:tcPr>
            <w:tcW w:w="0" w:type="dxa"/>
          </w:tcPr>
          <w:p w14:paraId="56C17D9B" w14:textId="77777777" w:rsidR="00C822DF" w:rsidRPr="006842CC" w:rsidRDefault="00C822DF" w:rsidP="00D13177">
            <w:pPr>
              <w:cnfStyle w:val="100000000000" w:firstRow="1" w:lastRow="0" w:firstColumn="0" w:lastColumn="0" w:oddVBand="0" w:evenVBand="0" w:oddHBand="0" w:evenHBand="0" w:firstRowFirstColumn="0" w:firstRowLastColumn="0" w:lastRowFirstColumn="0" w:lastRowLastColumn="0"/>
              <w:rPr>
                <w:sz w:val="20"/>
                <w:szCs w:val="20"/>
              </w:rPr>
            </w:pPr>
          </w:p>
        </w:tc>
        <w:tc>
          <w:tcPr>
            <w:tcW w:w="4253" w:type="dxa"/>
          </w:tcPr>
          <w:p w14:paraId="57FC9772" w14:textId="7B421C0B" w:rsidR="00C822DF" w:rsidRPr="006842CC" w:rsidRDefault="00C822DF" w:rsidP="00D13177">
            <w:pPr>
              <w:cnfStyle w:val="100000000000" w:firstRow="1" w:lastRow="0" w:firstColumn="0" w:lastColumn="0" w:oddVBand="0" w:evenVBand="0" w:oddHBand="0" w:evenHBand="0" w:firstRowFirstColumn="0" w:firstRowLastColumn="0" w:lastRowFirstColumn="0" w:lastRowLastColumn="0"/>
              <w:rPr>
                <w:sz w:val="20"/>
                <w:szCs w:val="20"/>
              </w:rPr>
            </w:pPr>
            <w:r w:rsidRPr="006842CC">
              <w:rPr>
                <w:sz w:val="20"/>
                <w:szCs w:val="20"/>
              </w:rPr>
              <w:t>Comment</w:t>
            </w:r>
          </w:p>
        </w:tc>
      </w:tr>
      <w:tr w:rsidR="00C822DF" w:rsidRPr="006842CC" w14:paraId="380D7559" w14:textId="77777777" w:rsidTr="00EC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35D0D56" w14:textId="60D800C5" w:rsidR="00C822DF" w:rsidRPr="007349FA" w:rsidRDefault="00C822DF" w:rsidP="00421DC8">
            <w:pPr>
              <w:rPr>
                <w:i/>
                <w:iCs/>
                <w:sz w:val="20"/>
                <w:szCs w:val="20"/>
              </w:rPr>
            </w:pPr>
            <w:proofErr w:type="spellStart"/>
            <w:r w:rsidRPr="007349FA">
              <w:rPr>
                <w:i/>
                <w:iCs/>
                <w:sz w:val="20"/>
                <w:szCs w:val="20"/>
              </w:rPr>
              <w:t>SourceListName</w:t>
            </w:r>
            <w:proofErr w:type="spellEnd"/>
          </w:p>
        </w:tc>
        <w:tc>
          <w:tcPr>
            <w:tcW w:w="0" w:type="dxa"/>
          </w:tcPr>
          <w:p w14:paraId="43D55483" w14:textId="46C09821" w:rsidR="00C822DF" w:rsidRPr="007349FA" w:rsidRDefault="00C822DF" w:rsidP="00421DC8">
            <w:pPr>
              <w:cnfStyle w:val="000000100000" w:firstRow="0" w:lastRow="0" w:firstColumn="0" w:lastColumn="0" w:oddVBand="0" w:evenVBand="0" w:oddHBand="1" w:evenHBand="0" w:firstRowFirstColumn="0" w:firstRowLastColumn="0" w:lastRowFirstColumn="0" w:lastRowLastColumn="0"/>
              <w:rPr>
                <w:b/>
                <w:bCs/>
                <w:i/>
                <w:iCs/>
                <w:sz w:val="20"/>
                <w:szCs w:val="20"/>
              </w:rPr>
            </w:pPr>
            <w:proofErr w:type="spellStart"/>
            <w:r w:rsidRPr="007349FA">
              <w:rPr>
                <w:b/>
                <w:bCs/>
                <w:i/>
                <w:iCs/>
                <w:sz w:val="20"/>
                <w:szCs w:val="20"/>
              </w:rPr>
              <w:t>TargetListName</w:t>
            </w:r>
            <w:proofErr w:type="spellEnd"/>
          </w:p>
        </w:tc>
        <w:tc>
          <w:tcPr>
            <w:tcW w:w="4253" w:type="dxa"/>
          </w:tcPr>
          <w:p w14:paraId="6A180F3D" w14:textId="16E0B1CB" w:rsidR="00C822DF" w:rsidRPr="006842CC" w:rsidRDefault="00C822DF" w:rsidP="00421DC8">
            <w:pPr>
              <w:cnfStyle w:val="000000100000" w:firstRow="0" w:lastRow="0" w:firstColumn="0" w:lastColumn="0" w:oddVBand="0" w:evenVBand="0" w:oddHBand="1" w:evenHBand="0" w:firstRowFirstColumn="0" w:firstRowLastColumn="0" w:lastRowFirstColumn="0" w:lastRowLastColumn="0"/>
              <w:rPr>
                <w:sz w:val="20"/>
                <w:szCs w:val="20"/>
              </w:rPr>
            </w:pPr>
            <w:r w:rsidRPr="006842CC">
              <w:rPr>
                <w:sz w:val="20"/>
                <w:szCs w:val="20"/>
              </w:rPr>
              <w:t>Name and version of source-/target-side EF list</w:t>
            </w:r>
          </w:p>
        </w:tc>
      </w:tr>
      <w:tr w:rsidR="00C822DF" w:rsidRPr="006842CC" w14:paraId="6C383AF8" w14:textId="77777777" w:rsidTr="00EC3F7C">
        <w:tc>
          <w:tcPr>
            <w:cnfStyle w:val="001000000000" w:firstRow="0" w:lastRow="0" w:firstColumn="1" w:lastColumn="0" w:oddVBand="0" w:evenVBand="0" w:oddHBand="0" w:evenHBand="0" w:firstRowFirstColumn="0" w:firstRowLastColumn="0" w:lastRowFirstColumn="0" w:lastRowLastColumn="0"/>
            <w:tcW w:w="0" w:type="dxa"/>
          </w:tcPr>
          <w:p w14:paraId="775B972B" w14:textId="59A26C97" w:rsidR="00C822DF" w:rsidRPr="007349FA" w:rsidRDefault="00C822DF" w:rsidP="00421DC8">
            <w:pPr>
              <w:rPr>
                <w:i/>
                <w:iCs/>
                <w:sz w:val="20"/>
                <w:szCs w:val="20"/>
              </w:rPr>
            </w:pPr>
            <w:proofErr w:type="spellStart"/>
            <w:r w:rsidRPr="007349FA">
              <w:rPr>
                <w:i/>
                <w:iCs/>
                <w:sz w:val="20"/>
                <w:szCs w:val="20"/>
              </w:rPr>
              <w:t>SourceFlowName</w:t>
            </w:r>
            <w:proofErr w:type="spellEnd"/>
          </w:p>
        </w:tc>
        <w:tc>
          <w:tcPr>
            <w:tcW w:w="0" w:type="dxa"/>
          </w:tcPr>
          <w:p w14:paraId="0FC34389" w14:textId="6598FD3B" w:rsidR="00C822DF" w:rsidRPr="007349FA" w:rsidRDefault="00C822DF" w:rsidP="00421DC8">
            <w:pPr>
              <w:cnfStyle w:val="000000000000" w:firstRow="0" w:lastRow="0" w:firstColumn="0" w:lastColumn="0" w:oddVBand="0" w:evenVBand="0" w:oddHBand="0" w:evenHBand="0" w:firstRowFirstColumn="0" w:firstRowLastColumn="0" w:lastRowFirstColumn="0" w:lastRowLastColumn="0"/>
              <w:rPr>
                <w:b/>
                <w:bCs/>
                <w:i/>
                <w:iCs/>
                <w:sz w:val="20"/>
                <w:szCs w:val="20"/>
              </w:rPr>
            </w:pPr>
            <w:proofErr w:type="spellStart"/>
            <w:r w:rsidRPr="007349FA">
              <w:rPr>
                <w:b/>
                <w:bCs/>
                <w:i/>
                <w:iCs/>
                <w:sz w:val="20"/>
                <w:szCs w:val="20"/>
              </w:rPr>
              <w:t>TargetFlowName</w:t>
            </w:r>
            <w:proofErr w:type="spellEnd"/>
          </w:p>
        </w:tc>
        <w:tc>
          <w:tcPr>
            <w:tcW w:w="4253" w:type="dxa"/>
          </w:tcPr>
          <w:p w14:paraId="51029C6F" w14:textId="493DAF32" w:rsidR="00C822DF" w:rsidRPr="006842CC" w:rsidRDefault="00C822DF" w:rsidP="00421DC8">
            <w:pPr>
              <w:cnfStyle w:val="000000000000" w:firstRow="0" w:lastRow="0" w:firstColumn="0" w:lastColumn="0" w:oddVBand="0" w:evenVBand="0" w:oddHBand="0" w:evenHBand="0" w:firstRowFirstColumn="0" w:firstRowLastColumn="0" w:lastRowFirstColumn="0" w:lastRowLastColumn="0"/>
              <w:rPr>
                <w:sz w:val="20"/>
                <w:szCs w:val="20"/>
              </w:rPr>
            </w:pPr>
            <w:r w:rsidRPr="006842CC">
              <w:rPr>
                <w:sz w:val="20"/>
                <w:szCs w:val="20"/>
              </w:rPr>
              <w:t>Name of source-/target-side EF (i.e., ‘flowable’)</w:t>
            </w:r>
          </w:p>
        </w:tc>
      </w:tr>
      <w:tr w:rsidR="00C822DF" w:rsidRPr="006842CC" w14:paraId="0A8F9280" w14:textId="77777777" w:rsidTr="00EC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43B2478" w14:textId="472CD3B1" w:rsidR="00C822DF" w:rsidRPr="007349FA" w:rsidRDefault="00C822DF" w:rsidP="00421DC8">
            <w:pPr>
              <w:rPr>
                <w:i/>
                <w:iCs/>
                <w:sz w:val="20"/>
                <w:szCs w:val="20"/>
              </w:rPr>
            </w:pPr>
            <w:proofErr w:type="spellStart"/>
            <w:r w:rsidRPr="007349FA">
              <w:rPr>
                <w:i/>
                <w:iCs/>
                <w:sz w:val="20"/>
                <w:szCs w:val="20"/>
              </w:rPr>
              <w:t>SourceFlowUUID</w:t>
            </w:r>
            <w:proofErr w:type="spellEnd"/>
          </w:p>
        </w:tc>
        <w:tc>
          <w:tcPr>
            <w:tcW w:w="0" w:type="dxa"/>
          </w:tcPr>
          <w:p w14:paraId="2BF2EA7C" w14:textId="3937B912" w:rsidR="00C822DF" w:rsidRPr="007349FA" w:rsidRDefault="00C822DF" w:rsidP="00421DC8">
            <w:pPr>
              <w:cnfStyle w:val="000000100000" w:firstRow="0" w:lastRow="0" w:firstColumn="0" w:lastColumn="0" w:oddVBand="0" w:evenVBand="0" w:oddHBand="1" w:evenHBand="0" w:firstRowFirstColumn="0" w:firstRowLastColumn="0" w:lastRowFirstColumn="0" w:lastRowLastColumn="0"/>
              <w:rPr>
                <w:b/>
                <w:bCs/>
                <w:i/>
                <w:iCs/>
                <w:sz w:val="20"/>
                <w:szCs w:val="20"/>
              </w:rPr>
            </w:pPr>
            <w:proofErr w:type="spellStart"/>
            <w:r w:rsidRPr="007349FA">
              <w:rPr>
                <w:b/>
                <w:bCs/>
                <w:i/>
                <w:iCs/>
                <w:sz w:val="20"/>
                <w:szCs w:val="20"/>
              </w:rPr>
              <w:t>TargetFlowUUID</w:t>
            </w:r>
            <w:proofErr w:type="spellEnd"/>
          </w:p>
        </w:tc>
        <w:tc>
          <w:tcPr>
            <w:tcW w:w="4253" w:type="dxa"/>
          </w:tcPr>
          <w:p w14:paraId="211A5730" w14:textId="15361F1D" w:rsidR="00C822DF" w:rsidRPr="006842CC" w:rsidRDefault="00C822DF" w:rsidP="00421DC8">
            <w:pPr>
              <w:cnfStyle w:val="000000100000" w:firstRow="0" w:lastRow="0" w:firstColumn="0" w:lastColumn="0" w:oddVBand="0" w:evenVBand="0" w:oddHBand="1" w:evenHBand="0" w:firstRowFirstColumn="0" w:firstRowLastColumn="0" w:lastRowFirstColumn="0" w:lastRowLastColumn="0"/>
              <w:rPr>
                <w:sz w:val="20"/>
                <w:szCs w:val="20"/>
              </w:rPr>
            </w:pPr>
            <w:r w:rsidRPr="006842CC">
              <w:rPr>
                <w:sz w:val="20"/>
                <w:szCs w:val="20"/>
              </w:rPr>
              <w:t xml:space="preserve">The flow’s </w:t>
            </w:r>
            <w:r w:rsidRPr="006842CC">
              <w:rPr>
                <w:i/>
                <w:iCs/>
                <w:sz w:val="20"/>
                <w:szCs w:val="20"/>
              </w:rPr>
              <w:t>Universally Unique Identifier (UUID)</w:t>
            </w:r>
            <w:r w:rsidRPr="006842CC">
              <w:rPr>
                <w:sz w:val="20"/>
                <w:szCs w:val="20"/>
              </w:rPr>
              <w:t xml:space="preserve"> in source-/target-side EF list</w:t>
            </w:r>
          </w:p>
        </w:tc>
      </w:tr>
      <w:tr w:rsidR="00C822DF" w:rsidRPr="006842CC" w14:paraId="4A03863F" w14:textId="77777777" w:rsidTr="00EC3F7C">
        <w:tc>
          <w:tcPr>
            <w:cnfStyle w:val="001000000000" w:firstRow="0" w:lastRow="0" w:firstColumn="1" w:lastColumn="0" w:oddVBand="0" w:evenVBand="0" w:oddHBand="0" w:evenHBand="0" w:firstRowFirstColumn="0" w:firstRowLastColumn="0" w:lastRowFirstColumn="0" w:lastRowLastColumn="0"/>
            <w:tcW w:w="0" w:type="dxa"/>
          </w:tcPr>
          <w:p w14:paraId="40F3E59B" w14:textId="1DC20A4A" w:rsidR="00C822DF" w:rsidRPr="007349FA" w:rsidRDefault="00C822DF" w:rsidP="00421DC8">
            <w:pPr>
              <w:rPr>
                <w:i/>
                <w:iCs/>
                <w:sz w:val="20"/>
                <w:szCs w:val="20"/>
              </w:rPr>
            </w:pPr>
            <w:proofErr w:type="spellStart"/>
            <w:r w:rsidRPr="007349FA">
              <w:rPr>
                <w:i/>
                <w:iCs/>
                <w:sz w:val="20"/>
                <w:szCs w:val="20"/>
              </w:rPr>
              <w:t>SourceFlowContext</w:t>
            </w:r>
            <w:proofErr w:type="spellEnd"/>
          </w:p>
        </w:tc>
        <w:tc>
          <w:tcPr>
            <w:tcW w:w="0" w:type="dxa"/>
          </w:tcPr>
          <w:p w14:paraId="67BC527C" w14:textId="29C3ABF3" w:rsidR="00C822DF" w:rsidRPr="007349FA" w:rsidRDefault="00C822DF" w:rsidP="00421DC8">
            <w:pPr>
              <w:cnfStyle w:val="000000000000" w:firstRow="0" w:lastRow="0" w:firstColumn="0" w:lastColumn="0" w:oddVBand="0" w:evenVBand="0" w:oddHBand="0" w:evenHBand="0" w:firstRowFirstColumn="0" w:firstRowLastColumn="0" w:lastRowFirstColumn="0" w:lastRowLastColumn="0"/>
              <w:rPr>
                <w:b/>
                <w:bCs/>
                <w:i/>
                <w:iCs/>
                <w:sz w:val="20"/>
                <w:szCs w:val="20"/>
              </w:rPr>
            </w:pPr>
            <w:proofErr w:type="spellStart"/>
            <w:r w:rsidRPr="007349FA">
              <w:rPr>
                <w:b/>
                <w:bCs/>
                <w:i/>
                <w:iCs/>
                <w:sz w:val="20"/>
                <w:szCs w:val="20"/>
              </w:rPr>
              <w:t>TargetFlowContext</w:t>
            </w:r>
            <w:proofErr w:type="spellEnd"/>
          </w:p>
        </w:tc>
        <w:tc>
          <w:tcPr>
            <w:tcW w:w="4253" w:type="dxa"/>
          </w:tcPr>
          <w:p w14:paraId="3EB53D75" w14:textId="36119022" w:rsidR="00C822DF" w:rsidRPr="006842CC" w:rsidRDefault="00C822DF" w:rsidP="00421DC8">
            <w:pPr>
              <w:cnfStyle w:val="000000000000" w:firstRow="0" w:lastRow="0" w:firstColumn="0" w:lastColumn="0" w:oddVBand="0" w:evenVBand="0" w:oddHBand="0" w:evenHBand="0" w:firstRowFirstColumn="0" w:firstRowLastColumn="0" w:lastRowFirstColumn="0" w:lastRowLastColumn="0"/>
              <w:rPr>
                <w:sz w:val="20"/>
                <w:szCs w:val="20"/>
              </w:rPr>
            </w:pPr>
            <w:r w:rsidRPr="006842CC">
              <w:rPr>
                <w:sz w:val="20"/>
                <w:szCs w:val="20"/>
              </w:rPr>
              <w:t>source-/target-side context, as concatenation of flow direction (i.e., resource or emission), main environmental compartment (e.g., air, ground, water), and any sub-compartments</w:t>
            </w:r>
          </w:p>
        </w:tc>
      </w:tr>
      <w:tr w:rsidR="00C822DF" w:rsidRPr="006842CC" w14:paraId="0E904474" w14:textId="77777777" w:rsidTr="00EC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4420970" w14:textId="38117C52" w:rsidR="00C822DF" w:rsidRPr="007349FA" w:rsidRDefault="00C822DF" w:rsidP="00421DC8">
            <w:pPr>
              <w:rPr>
                <w:i/>
                <w:iCs/>
                <w:sz w:val="20"/>
                <w:szCs w:val="20"/>
              </w:rPr>
            </w:pPr>
            <w:proofErr w:type="spellStart"/>
            <w:r w:rsidRPr="007349FA">
              <w:rPr>
                <w:i/>
                <w:iCs/>
                <w:sz w:val="20"/>
                <w:szCs w:val="20"/>
              </w:rPr>
              <w:t>SourceUnit</w:t>
            </w:r>
            <w:proofErr w:type="spellEnd"/>
          </w:p>
        </w:tc>
        <w:tc>
          <w:tcPr>
            <w:tcW w:w="0" w:type="dxa"/>
          </w:tcPr>
          <w:p w14:paraId="7470CC66" w14:textId="52A85CE6" w:rsidR="00C822DF" w:rsidRPr="007349FA" w:rsidRDefault="00C822DF" w:rsidP="00421DC8">
            <w:pPr>
              <w:cnfStyle w:val="000000100000" w:firstRow="0" w:lastRow="0" w:firstColumn="0" w:lastColumn="0" w:oddVBand="0" w:evenVBand="0" w:oddHBand="1" w:evenHBand="0" w:firstRowFirstColumn="0" w:firstRowLastColumn="0" w:lastRowFirstColumn="0" w:lastRowLastColumn="0"/>
              <w:rPr>
                <w:b/>
                <w:bCs/>
                <w:i/>
                <w:iCs/>
                <w:sz w:val="20"/>
                <w:szCs w:val="20"/>
              </w:rPr>
            </w:pPr>
            <w:proofErr w:type="spellStart"/>
            <w:r w:rsidRPr="007349FA">
              <w:rPr>
                <w:b/>
                <w:bCs/>
                <w:i/>
                <w:iCs/>
                <w:sz w:val="20"/>
                <w:szCs w:val="20"/>
              </w:rPr>
              <w:t>TargetUnit</w:t>
            </w:r>
            <w:proofErr w:type="spellEnd"/>
          </w:p>
        </w:tc>
        <w:tc>
          <w:tcPr>
            <w:tcW w:w="4253" w:type="dxa"/>
          </w:tcPr>
          <w:p w14:paraId="265E6688" w14:textId="739C9A9E" w:rsidR="00C822DF" w:rsidRPr="006842CC" w:rsidRDefault="00C822DF" w:rsidP="00421DC8">
            <w:pPr>
              <w:cnfStyle w:val="000000100000" w:firstRow="0" w:lastRow="0" w:firstColumn="0" w:lastColumn="0" w:oddVBand="0" w:evenVBand="0" w:oddHBand="1" w:evenHBand="0" w:firstRowFirstColumn="0" w:firstRowLastColumn="0" w:lastRowFirstColumn="0" w:lastRowLastColumn="0"/>
              <w:rPr>
                <w:sz w:val="20"/>
                <w:szCs w:val="20"/>
              </w:rPr>
            </w:pPr>
            <w:r w:rsidRPr="006842CC">
              <w:rPr>
                <w:sz w:val="20"/>
                <w:szCs w:val="20"/>
              </w:rPr>
              <w:t>Flow units (as found in the OpenLCA software</w:t>
            </w:r>
          </w:p>
        </w:tc>
      </w:tr>
      <w:tr w:rsidR="00C822DF" w:rsidRPr="006842CC" w14:paraId="18C29C85" w14:textId="77777777" w:rsidTr="00EC3F7C">
        <w:tc>
          <w:tcPr>
            <w:cnfStyle w:val="001000000000" w:firstRow="0" w:lastRow="0" w:firstColumn="1" w:lastColumn="0" w:oddVBand="0" w:evenVBand="0" w:oddHBand="0" w:evenHBand="0" w:firstRowFirstColumn="0" w:firstRowLastColumn="0" w:lastRowFirstColumn="0" w:lastRowLastColumn="0"/>
            <w:tcW w:w="0" w:type="dxa"/>
            <w:shd w:val="clear" w:color="auto" w:fill="A6A6A6" w:themeFill="background1" w:themeFillShade="A6"/>
          </w:tcPr>
          <w:p w14:paraId="4F9ECFD6" w14:textId="630B0063" w:rsidR="00C822DF" w:rsidRPr="006842CC" w:rsidRDefault="00C822DF" w:rsidP="00421DC8">
            <w:pPr>
              <w:rPr>
                <w:color w:val="FFFFFF" w:themeColor="background1"/>
                <w:sz w:val="20"/>
                <w:szCs w:val="20"/>
              </w:rPr>
            </w:pPr>
            <w:r w:rsidRPr="006842CC">
              <w:rPr>
                <w:color w:val="FFFFFF" w:themeColor="background1"/>
                <w:sz w:val="20"/>
                <w:szCs w:val="20"/>
              </w:rPr>
              <w:t>Match criteria</w:t>
            </w:r>
          </w:p>
        </w:tc>
        <w:tc>
          <w:tcPr>
            <w:tcW w:w="0" w:type="dxa"/>
            <w:shd w:val="clear" w:color="auto" w:fill="A6A6A6" w:themeFill="background1" w:themeFillShade="A6"/>
          </w:tcPr>
          <w:p w14:paraId="1A981957" w14:textId="08A5DCAB" w:rsidR="00C822DF" w:rsidRPr="006842CC" w:rsidRDefault="00C822DF" w:rsidP="00421DC8">
            <w:pPr>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6842CC">
              <w:rPr>
                <w:b/>
                <w:bCs/>
                <w:color w:val="FFFFFF" w:themeColor="background1"/>
                <w:sz w:val="20"/>
                <w:szCs w:val="20"/>
              </w:rPr>
              <w:t>Enumeration options</w:t>
            </w:r>
          </w:p>
        </w:tc>
        <w:tc>
          <w:tcPr>
            <w:tcW w:w="4253" w:type="dxa"/>
            <w:shd w:val="clear" w:color="auto" w:fill="A6A6A6" w:themeFill="background1" w:themeFillShade="A6"/>
          </w:tcPr>
          <w:p w14:paraId="5810D4DA" w14:textId="340ABA6A" w:rsidR="00C822DF" w:rsidRPr="006842CC" w:rsidRDefault="00C822DF" w:rsidP="00421DC8">
            <w:pP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p>
        </w:tc>
      </w:tr>
      <w:tr w:rsidR="00C822DF" w:rsidRPr="006842CC" w14:paraId="554669DB" w14:textId="77777777" w:rsidTr="00EC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CFB4E50" w14:textId="66BBB3A3" w:rsidR="00C822DF" w:rsidRPr="007349FA" w:rsidRDefault="00C822DF" w:rsidP="00421DC8">
            <w:pPr>
              <w:rPr>
                <w:i/>
                <w:iCs/>
                <w:sz w:val="20"/>
                <w:szCs w:val="20"/>
              </w:rPr>
            </w:pPr>
            <w:proofErr w:type="spellStart"/>
            <w:r w:rsidRPr="007349FA">
              <w:rPr>
                <w:i/>
                <w:iCs/>
                <w:sz w:val="20"/>
                <w:szCs w:val="20"/>
              </w:rPr>
              <w:t>MatchCondition</w:t>
            </w:r>
            <w:proofErr w:type="spellEnd"/>
          </w:p>
        </w:tc>
        <w:tc>
          <w:tcPr>
            <w:tcW w:w="0" w:type="dxa"/>
          </w:tcPr>
          <w:p w14:paraId="4FF85583" w14:textId="004003DE" w:rsidR="00C822DF" w:rsidRPr="00C822DF" w:rsidRDefault="00C822DF" w:rsidP="00421DC8">
            <w:pPr>
              <w:cnfStyle w:val="000000100000" w:firstRow="0" w:lastRow="0" w:firstColumn="0" w:lastColumn="0" w:oddVBand="0" w:evenVBand="0" w:oddHBand="1" w:evenHBand="0" w:firstRowFirstColumn="0" w:firstRowLastColumn="0" w:lastRowFirstColumn="0" w:lastRowLastColumn="0"/>
              <w:rPr>
                <w:sz w:val="20"/>
                <w:szCs w:val="20"/>
              </w:rPr>
            </w:pPr>
            <w:r w:rsidRPr="00C822DF">
              <w:rPr>
                <w:sz w:val="20"/>
                <w:szCs w:val="20"/>
              </w:rPr>
              <w:t xml:space="preserve">=, ~, &lt;, &gt;, &lt;&gt;, </w:t>
            </w:r>
            <w:r w:rsidRPr="00EC3F7C">
              <w:rPr>
                <w:sz w:val="20"/>
                <w:szCs w:val="20"/>
              </w:rPr>
              <w:t>[…]</w:t>
            </w:r>
          </w:p>
        </w:tc>
        <w:tc>
          <w:tcPr>
            <w:tcW w:w="4253" w:type="dxa"/>
          </w:tcPr>
          <w:p w14:paraId="04F56593" w14:textId="42E643E6" w:rsidR="00C822DF" w:rsidRPr="00C822DF" w:rsidRDefault="00C822DF" w:rsidP="00421DC8">
            <w:pPr>
              <w:cnfStyle w:val="000000100000" w:firstRow="0" w:lastRow="0" w:firstColumn="0" w:lastColumn="0" w:oddVBand="0" w:evenVBand="0" w:oddHBand="1" w:evenHBand="0" w:firstRowFirstColumn="0" w:firstRowLastColumn="0" w:lastRowFirstColumn="0" w:lastRowLastColumn="0"/>
              <w:rPr>
                <w:sz w:val="20"/>
                <w:szCs w:val="20"/>
              </w:rPr>
            </w:pPr>
            <w:r w:rsidRPr="00C822DF">
              <w:rPr>
                <w:sz w:val="20"/>
                <w:szCs w:val="20"/>
              </w:rPr>
              <w:t>Qualitative (logical) relationship between source- and target side EF, e.g., nitrogen dioxide (NO</w:t>
            </w:r>
            <w:r w:rsidRPr="00C822DF">
              <w:rPr>
                <w:sz w:val="20"/>
                <w:szCs w:val="20"/>
                <w:vertAlign w:val="subscript"/>
              </w:rPr>
              <w:t>2</w:t>
            </w:r>
            <w:r w:rsidRPr="00C822DF">
              <w:rPr>
                <w:sz w:val="20"/>
                <w:szCs w:val="20"/>
              </w:rPr>
              <w:t>) &lt; nitrogen oxides (NOx).</w:t>
            </w:r>
          </w:p>
        </w:tc>
      </w:tr>
      <w:tr w:rsidR="00C822DF" w:rsidRPr="006842CC" w14:paraId="1F44601F" w14:textId="77777777" w:rsidTr="00EC3F7C">
        <w:tc>
          <w:tcPr>
            <w:cnfStyle w:val="001000000000" w:firstRow="0" w:lastRow="0" w:firstColumn="1" w:lastColumn="0" w:oddVBand="0" w:evenVBand="0" w:oddHBand="0" w:evenHBand="0" w:firstRowFirstColumn="0" w:firstRowLastColumn="0" w:lastRowFirstColumn="0" w:lastRowLastColumn="0"/>
            <w:tcW w:w="0" w:type="dxa"/>
          </w:tcPr>
          <w:p w14:paraId="7848788F" w14:textId="49E772C5" w:rsidR="00C822DF" w:rsidRPr="007349FA" w:rsidRDefault="00C822DF" w:rsidP="00421DC8">
            <w:pPr>
              <w:rPr>
                <w:i/>
                <w:iCs/>
                <w:sz w:val="20"/>
                <w:szCs w:val="20"/>
              </w:rPr>
            </w:pPr>
            <w:proofErr w:type="spellStart"/>
            <w:r w:rsidRPr="007349FA">
              <w:rPr>
                <w:i/>
                <w:iCs/>
                <w:sz w:val="20"/>
                <w:szCs w:val="20"/>
              </w:rPr>
              <w:t>ConversionFactor</w:t>
            </w:r>
            <w:proofErr w:type="spellEnd"/>
          </w:p>
        </w:tc>
        <w:tc>
          <w:tcPr>
            <w:tcW w:w="0" w:type="dxa"/>
          </w:tcPr>
          <w:p w14:paraId="0F460E8C" w14:textId="77777777" w:rsidR="00C822DF" w:rsidRPr="00C822DF" w:rsidRDefault="00C822DF" w:rsidP="00421DC8">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tcPr>
          <w:p w14:paraId="0DA8C96F" w14:textId="3942E644" w:rsidR="00C822DF" w:rsidRPr="00C822DF" w:rsidRDefault="00C822DF" w:rsidP="00421DC8">
            <w:pPr>
              <w:cnfStyle w:val="000000000000" w:firstRow="0" w:lastRow="0" w:firstColumn="0" w:lastColumn="0" w:oddVBand="0" w:evenVBand="0" w:oddHBand="0" w:evenHBand="0" w:firstRowFirstColumn="0" w:firstRowLastColumn="0" w:lastRowFirstColumn="0" w:lastRowLastColumn="0"/>
              <w:rPr>
                <w:sz w:val="20"/>
                <w:szCs w:val="20"/>
              </w:rPr>
            </w:pPr>
            <w:r w:rsidRPr="00C822DF">
              <w:rPr>
                <w:sz w:val="20"/>
                <w:szCs w:val="20"/>
              </w:rPr>
              <w:t>Quantitative relationship between source- and target-side EF (e.g., converting kg to MJ)</w:t>
            </w:r>
            <w:r w:rsidRPr="00C822DF">
              <w:rPr>
                <w:sz w:val="20"/>
                <w:szCs w:val="20"/>
              </w:rPr>
              <w:br/>
            </w:r>
            <w:r w:rsidRPr="00C822DF">
              <w:rPr>
                <w:b/>
                <w:bCs/>
                <w:i/>
                <w:iCs/>
                <w:sz w:val="20"/>
                <w:szCs w:val="20"/>
              </w:rPr>
              <w:t>Note:</w:t>
            </w:r>
            <w:r w:rsidRPr="00C822DF">
              <w:rPr>
                <w:i/>
                <w:iCs/>
                <w:sz w:val="20"/>
                <w:szCs w:val="20"/>
              </w:rPr>
              <w:t xml:space="preserve"> </w:t>
            </w:r>
            <w:r w:rsidRPr="00EC3F7C">
              <w:rPr>
                <w:b/>
                <w:i/>
                <w:iCs/>
                <w:sz w:val="20"/>
                <w:szCs w:val="20"/>
                <w:u w:val="single"/>
              </w:rPr>
              <w:t>the entry “N/A” here indicates that a quantitative relationship could not be established (with an acceptable degree of uncertainty) by the project team, and should be flagged in the log file of the format conversion.</w:t>
            </w:r>
          </w:p>
        </w:tc>
      </w:tr>
      <w:tr w:rsidR="00C822DF" w:rsidRPr="006842CC" w14:paraId="7666A642" w14:textId="77777777" w:rsidTr="00EC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6A6A6" w:themeFill="background1" w:themeFillShade="A6"/>
          </w:tcPr>
          <w:p w14:paraId="1D2852F7" w14:textId="0BFD3BB6" w:rsidR="00C822DF" w:rsidRPr="006842CC" w:rsidRDefault="00C822DF" w:rsidP="00421DC8">
            <w:pPr>
              <w:rPr>
                <w:color w:val="FFFFFF" w:themeColor="background1"/>
                <w:sz w:val="20"/>
                <w:szCs w:val="20"/>
              </w:rPr>
            </w:pPr>
            <w:r w:rsidRPr="006842CC">
              <w:rPr>
                <w:color w:val="FFFFFF" w:themeColor="background1"/>
                <w:sz w:val="20"/>
                <w:szCs w:val="20"/>
              </w:rPr>
              <w:t>Meta-information</w:t>
            </w:r>
          </w:p>
        </w:tc>
        <w:tc>
          <w:tcPr>
            <w:tcW w:w="0" w:type="dxa"/>
            <w:shd w:val="clear" w:color="auto" w:fill="A6A6A6" w:themeFill="background1" w:themeFillShade="A6"/>
          </w:tcPr>
          <w:p w14:paraId="2F038F12" w14:textId="77777777" w:rsidR="00C822DF" w:rsidRPr="00C822DF" w:rsidRDefault="00C822DF" w:rsidP="00421DC8">
            <w:pP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p>
        </w:tc>
        <w:tc>
          <w:tcPr>
            <w:tcW w:w="4253" w:type="dxa"/>
            <w:shd w:val="clear" w:color="auto" w:fill="A6A6A6" w:themeFill="background1" w:themeFillShade="A6"/>
          </w:tcPr>
          <w:p w14:paraId="36946800" w14:textId="3FE745D0" w:rsidR="00C822DF" w:rsidRPr="00C822DF" w:rsidRDefault="00C822DF" w:rsidP="00421DC8">
            <w:pP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p>
        </w:tc>
      </w:tr>
      <w:tr w:rsidR="00C822DF" w:rsidRPr="006842CC" w14:paraId="2BCFEA6A" w14:textId="77777777" w:rsidTr="00EC3F7C">
        <w:tc>
          <w:tcPr>
            <w:cnfStyle w:val="001000000000" w:firstRow="0" w:lastRow="0" w:firstColumn="1" w:lastColumn="0" w:oddVBand="0" w:evenVBand="0" w:oddHBand="0" w:evenHBand="0" w:firstRowFirstColumn="0" w:firstRowLastColumn="0" w:lastRowFirstColumn="0" w:lastRowLastColumn="0"/>
            <w:tcW w:w="0" w:type="dxa"/>
          </w:tcPr>
          <w:p w14:paraId="58F3FCE3" w14:textId="376808D8" w:rsidR="00C822DF" w:rsidRPr="007349FA" w:rsidRDefault="00C822DF" w:rsidP="00421DC8">
            <w:pPr>
              <w:rPr>
                <w:i/>
                <w:iCs/>
                <w:sz w:val="20"/>
                <w:szCs w:val="20"/>
              </w:rPr>
            </w:pPr>
            <w:proofErr w:type="spellStart"/>
            <w:r w:rsidRPr="007349FA">
              <w:rPr>
                <w:i/>
                <w:iCs/>
                <w:sz w:val="20"/>
                <w:szCs w:val="20"/>
              </w:rPr>
              <w:t>MapType</w:t>
            </w:r>
            <w:proofErr w:type="spellEnd"/>
          </w:p>
        </w:tc>
        <w:tc>
          <w:tcPr>
            <w:tcW w:w="0" w:type="dxa"/>
          </w:tcPr>
          <w:p w14:paraId="5D21D7A8" w14:textId="77777777"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CAS</w:t>
            </w:r>
          </w:p>
          <w:p w14:paraId="061013A5" w14:textId="438C7F59" w:rsidR="00C822DF" w:rsidRPr="00EC3F7C" w:rsidRDefault="005C696E"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CAS</w:t>
            </w:r>
            <w:r>
              <w:rPr>
                <w:sz w:val="20"/>
                <w:szCs w:val="20"/>
              </w:rPr>
              <w:t>_</w:t>
            </w:r>
            <w:r w:rsidR="00C822DF" w:rsidRPr="00EC3F7C">
              <w:rPr>
                <w:sz w:val="20"/>
                <w:szCs w:val="20"/>
              </w:rPr>
              <w:t>OTHER</w:t>
            </w:r>
          </w:p>
          <w:p w14:paraId="2243DC6D" w14:textId="60610BD7"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NAME</w:t>
            </w:r>
          </w:p>
          <w:p w14:paraId="6A8E6D7C" w14:textId="2A720575"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NAME_FIXED_MANUAL</w:t>
            </w:r>
          </w:p>
          <w:p w14:paraId="46AFB94E" w14:textId="77777777"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NAME_FIXED_MANUAL_SPLIT</w:t>
            </w:r>
          </w:p>
          <w:p w14:paraId="283B31A2" w14:textId="77777777"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NAME_ONLY_MAPPING</w:t>
            </w:r>
          </w:p>
          <w:p w14:paraId="01EBE634" w14:textId="77777777"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NAME_ONLY_OTHER_MAPPING</w:t>
            </w:r>
          </w:p>
          <w:p w14:paraId="2FD6EBDA" w14:textId="5C1CC165"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NAME</w:t>
            </w:r>
            <w:r w:rsidR="005C696E">
              <w:rPr>
                <w:sz w:val="20"/>
                <w:szCs w:val="20"/>
              </w:rPr>
              <w:t>_</w:t>
            </w:r>
            <w:r w:rsidRPr="00EC3F7C">
              <w:rPr>
                <w:sz w:val="20"/>
                <w:szCs w:val="20"/>
              </w:rPr>
              <w:t>TO</w:t>
            </w:r>
            <w:r w:rsidR="005C696E">
              <w:rPr>
                <w:sz w:val="20"/>
                <w:szCs w:val="20"/>
              </w:rPr>
              <w:t>_</w:t>
            </w:r>
            <w:r w:rsidRPr="00EC3F7C">
              <w:rPr>
                <w:sz w:val="20"/>
                <w:szCs w:val="20"/>
              </w:rPr>
              <w:t>OTHER</w:t>
            </w:r>
          </w:p>
          <w:p w14:paraId="1B76CC7E" w14:textId="56342585"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NO</w:t>
            </w:r>
            <w:r w:rsidR="005C696E">
              <w:rPr>
                <w:sz w:val="20"/>
                <w:szCs w:val="20"/>
              </w:rPr>
              <w:t>_</w:t>
            </w:r>
            <w:r w:rsidRPr="00EC3F7C">
              <w:rPr>
                <w:sz w:val="20"/>
                <w:szCs w:val="20"/>
              </w:rPr>
              <w:t>MATCH</w:t>
            </w:r>
          </w:p>
          <w:p w14:paraId="5868B1EC" w14:textId="1C102F2A" w:rsidR="00C822DF" w:rsidRPr="00EC3F7C" w:rsidRDefault="005C696E"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SYNONYM</w:t>
            </w:r>
            <w:r>
              <w:rPr>
                <w:sz w:val="20"/>
                <w:szCs w:val="20"/>
              </w:rPr>
              <w:t>_</w:t>
            </w:r>
            <w:r w:rsidRPr="00EC3F7C">
              <w:rPr>
                <w:sz w:val="20"/>
                <w:szCs w:val="20"/>
              </w:rPr>
              <w:t>TO</w:t>
            </w:r>
            <w:r>
              <w:rPr>
                <w:sz w:val="20"/>
                <w:szCs w:val="20"/>
              </w:rPr>
              <w:t>_</w:t>
            </w:r>
            <w:r w:rsidR="00C822DF" w:rsidRPr="00EC3F7C">
              <w:rPr>
                <w:sz w:val="20"/>
                <w:szCs w:val="20"/>
              </w:rPr>
              <w:t>NAME</w:t>
            </w:r>
          </w:p>
          <w:p w14:paraId="233968BC" w14:textId="7080EC3A" w:rsidR="00C822DF" w:rsidRPr="00EC3F7C" w:rsidRDefault="00C822DF" w:rsidP="000A4B3E">
            <w:pPr>
              <w:cnfStyle w:val="000000000000" w:firstRow="0" w:lastRow="0" w:firstColumn="0" w:lastColumn="0" w:oddVBand="0" w:evenVBand="0" w:oddHBand="0" w:evenHBand="0" w:firstRowFirstColumn="0" w:firstRowLastColumn="0" w:lastRowFirstColumn="0" w:lastRowLastColumn="0"/>
              <w:rPr>
                <w:sz w:val="20"/>
                <w:szCs w:val="20"/>
              </w:rPr>
            </w:pPr>
            <w:r w:rsidRPr="00EC3F7C">
              <w:rPr>
                <w:sz w:val="20"/>
                <w:szCs w:val="20"/>
              </w:rPr>
              <w:t>[…]</w:t>
            </w:r>
          </w:p>
        </w:tc>
        <w:tc>
          <w:tcPr>
            <w:tcW w:w="4253" w:type="dxa"/>
          </w:tcPr>
          <w:p w14:paraId="6C73A6B9" w14:textId="06A63A2D" w:rsidR="00C822DF" w:rsidRPr="00C822DF" w:rsidRDefault="00C822DF" w:rsidP="00421DC8">
            <w:pPr>
              <w:cnfStyle w:val="000000000000" w:firstRow="0" w:lastRow="0" w:firstColumn="0" w:lastColumn="0" w:oddVBand="0" w:evenVBand="0" w:oddHBand="0" w:evenHBand="0" w:firstRowFirstColumn="0" w:firstRowLastColumn="0" w:lastRowFirstColumn="0" w:lastRowLastColumn="0"/>
              <w:rPr>
                <w:sz w:val="20"/>
                <w:szCs w:val="20"/>
              </w:rPr>
            </w:pPr>
            <w:r w:rsidRPr="00C822DF">
              <w:rPr>
                <w:sz w:val="20"/>
                <w:szCs w:val="20"/>
              </w:rPr>
              <w:t>Record of how the mapping was established. Please note that further enumeration options might be added in the future. Also, the entry ‘NAME_FIXED_MANUAL’ applies both to matches established in NAME_NAME (as an input for the mapping script), and items entered manually directly into the EF mapping files.</w:t>
            </w:r>
          </w:p>
        </w:tc>
      </w:tr>
      <w:tr w:rsidR="00C822DF" w:rsidRPr="006842CC" w14:paraId="0CA0069F" w14:textId="77777777" w:rsidTr="00EC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260AADD" w14:textId="3BA687E6" w:rsidR="00C822DF" w:rsidRPr="007349FA" w:rsidRDefault="00C822DF" w:rsidP="009D7ACA">
            <w:pPr>
              <w:rPr>
                <w:i/>
                <w:iCs/>
                <w:sz w:val="20"/>
                <w:szCs w:val="20"/>
              </w:rPr>
            </w:pPr>
            <w:r w:rsidRPr="007349FA">
              <w:rPr>
                <w:i/>
                <w:iCs/>
                <w:sz w:val="20"/>
                <w:szCs w:val="20"/>
              </w:rPr>
              <w:t>Mapper</w:t>
            </w:r>
          </w:p>
        </w:tc>
        <w:tc>
          <w:tcPr>
            <w:tcW w:w="0" w:type="dxa"/>
          </w:tcPr>
          <w:p w14:paraId="3187CFA1" w14:textId="77777777" w:rsidR="00C822DF" w:rsidRPr="006842CC" w:rsidRDefault="00C822DF" w:rsidP="009D7ACA">
            <w:pPr>
              <w:cnfStyle w:val="000000100000" w:firstRow="0" w:lastRow="0" w:firstColumn="0" w:lastColumn="0" w:oddVBand="0" w:evenVBand="0" w:oddHBand="1" w:evenHBand="0" w:firstRowFirstColumn="0" w:firstRowLastColumn="0" w:lastRowFirstColumn="0" w:lastRowLastColumn="0"/>
              <w:rPr>
                <w:sz w:val="20"/>
                <w:szCs w:val="20"/>
              </w:rPr>
            </w:pPr>
          </w:p>
        </w:tc>
        <w:tc>
          <w:tcPr>
            <w:tcW w:w="4253" w:type="dxa"/>
          </w:tcPr>
          <w:p w14:paraId="42352A2E" w14:textId="7C9910E9" w:rsidR="00C822DF" w:rsidRPr="006842CC" w:rsidRDefault="00C822DF" w:rsidP="009D7ACA">
            <w:pPr>
              <w:cnfStyle w:val="000000100000" w:firstRow="0" w:lastRow="0" w:firstColumn="0" w:lastColumn="0" w:oddVBand="0" w:evenVBand="0" w:oddHBand="1" w:evenHBand="0" w:firstRowFirstColumn="0" w:firstRowLastColumn="0" w:lastRowFirstColumn="0" w:lastRowLastColumn="0"/>
              <w:rPr>
                <w:sz w:val="20"/>
                <w:szCs w:val="20"/>
              </w:rPr>
            </w:pPr>
            <w:r w:rsidRPr="006842CC">
              <w:rPr>
                <w:sz w:val="20"/>
                <w:szCs w:val="20"/>
              </w:rPr>
              <w:t>person responsible for first establishing or validating (in the case of mapping script outputs) the EF match</w:t>
            </w:r>
          </w:p>
        </w:tc>
      </w:tr>
      <w:tr w:rsidR="00C822DF" w:rsidRPr="006842CC" w14:paraId="090C842B" w14:textId="77777777" w:rsidTr="00EC3F7C">
        <w:tc>
          <w:tcPr>
            <w:cnfStyle w:val="001000000000" w:firstRow="0" w:lastRow="0" w:firstColumn="1" w:lastColumn="0" w:oddVBand="0" w:evenVBand="0" w:oddHBand="0" w:evenHBand="0" w:firstRowFirstColumn="0" w:firstRowLastColumn="0" w:lastRowFirstColumn="0" w:lastRowLastColumn="0"/>
            <w:tcW w:w="0" w:type="dxa"/>
          </w:tcPr>
          <w:p w14:paraId="5511901F" w14:textId="7EB8618F" w:rsidR="00C822DF" w:rsidRPr="007349FA" w:rsidRDefault="00C822DF" w:rsidP="009D7ACA">
            <w:pPr>
              <w:rPr>
                <w:i/>
                <w:iCs/>
                <w:sz w:val="20"/>
                <w:szCs w:val="20"/>
              </w:rPr>
            </w:pPr>
            <w:r w:rsidRPr="007349FA">
              <w:rPr>
                <w:i/>
                <w:iCs/>
                <w:sz w:val="20"/>
                <w:szCs w:val="20"/>
              </w:rPr>
              <w:t>Verifier</w:t>
            </w:r>
          </w:p>
        </w:tc>
        <w:tc>
          <w:tcPr>
            <w:tcW w:w="0" w:type="dxa"/>
          </w:tcPr>
          <w:p w14:paraId="1DD2D34D" w14:textId="77777777" w:rsidR="00C822DF" w:rsidRPr="006842CC" w:rsidRDefault="00C822DF" w:rsidP="009D7AC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tcPr>
          <w:p w14:paraId="3C00E2E0" w14:textId="39D58A71" w:rsidR="00C822DF" w:rsidRPr="006842CC" w:rsidRDefault="00C822DF" w:rsidP="009D7ACA">
            <w:pPr>
              <w:cnfStyle w:val="000000000000" w:firstRow="0" w:lastRow="0" w:firstColumn="0" w:lastColumn="0" w:oddVBand="0" w:evenVBand="0" w:oddHBand="0" w:evenHBand="0" w:firstRowFirstColumn="0" w:firstRowLastColumn="0" w:lastRowFirstColumn="0" w:lastRowLastColumn="0"/>
              <w:rPr>
                <w:sz w:val="20"/>
                <w:szCs w:val="20"/>
              </w:rPr>
            </w:pPr>
            <w:r w:rsidRPr="006842CC">
              <w:rPr>
                <w:sz w:val="20"/>
                <w:szCs w:val="20"/>
              </w:rPr>
              <w:t>person responsible for verifying appropriateness of the EF match</w:t>
            </w:r>
          </w:p>
        </w:tc>
      </w:tr>
      <w:tr w:rsidR="00C822DF" w:rsidRPr="006842CC" w14:paraId="1ABA6A70" w14:textId="77777777" w:rsidTr="00EC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0372277" w14:textId="0283B772" w:rsidR="00C822DF" w:rsidRPr="007349FA" w:rsidRDefault="00C822DF" w:rsidP="009D7ACA">
            <w:pPr>
              <w:rPr>
                <w:i/>
                <w:iCs/>
                <w:sz w:val="20"/>
                <w:szCs w:val="20"/>
              </w:rPr>
            </w:pPr>
            <w:proofErr w:type="spellStart"/>
            <w:r w:rsidRPr="007349FA">
              <w:rPr>
                <w:i/>
                <w:iCs/>
                <w:sz w:val="20"/>
                <w:szCs w:val="20"/>
              </w:rPr>
              <w:t>LastUpdated</w:t>
            </w:r>
            <w:proofErr w:type="spellEnd"/>
          </w:p>
        </w:tc>
        <w:tc>
          <w:tcPr>
            <w:tcW w:w="0" w:type="dxa"/>
          </w:tcPr>
          <w:p w14:paraId="1E31F597" w14:textId="77777777" w:rsidR="00C822DF" w:rsidRPr="006842CC" w:rsidRDefault="00C822DF" w:rsidP="009D7ACA">
            <w:pPr>
              <w:cnfStyle w:val="000000100000" w:firstRow="0" w:lastRow="0" w:firstColumn="0" w:lastColumn="0" w:oddVBand="0" w:evenVBand="0" w:oddHBand="1" w:evenHBand="0" w:firstRowFirstColumn="0" w:firstRowLastColumn="0" w:lastRowFirstColumn="0" w:lastRowLastColumn="0"/>
              <w:rPr>
                <w:sz w:val="20"/>
                <w:szCs w:val="20"/>
              </w:rPr>
            </w:pPr>
          </w:p>
        </w:tc>
        <w:tc>
          <w:tcPr>
            <w:tcW w:w="4253" w:type="dxa"/>
          </w:tcPr>
          <w:p w14:paraId="7DA76AD5" w14:textId="164917CE" w:rsidR="00C822DF" w:rsidRPr="006842CC" w:rsidRDefault="00C822DF" w:rsidP="009D7A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 of last edit/modification to the specific EF mapping entry</w:t>
            </w:r>
          </w:p>
        </w:tc>
      </w:tr>
    </w:tbl>
    <w:p w14:paraId="1A1FA97E" w14:textId="608A4214" w:rsidR="00D13177" w:rsidRDefault="00D13177" w:rsidP="00D13177">
      <w:pPr>
        <w:pStyle w:val="Heading2"/>
      </w:pPr>
      <w:bookmarkStart w:id="235" w:name="_Toc89114936"/>
      <w:r w:rsidRPr="00D13177">
        <w:rPr>
          <w:rStyle w:val="Heading1Char"/>
        </w:rPr>
        <w:lastRenderedPageBreak/>
        <w:t>Log of conversion</w:t>
      </w:r>
      <w:bookmarkEnd w:id="235"/>
    </w:p>
    <w:p w14:paraId="2CDC9095" w14:textId="7AA058A8" w:rsidR="007D1236" w:rsidRDefault="007D1236" w:rsidP="00D13177">
      <w:r>
        <w:t xml:space="preserve">Conversions between the data exchange formats and nomenclature systems commonly used for LCA </w:t>
      </w:r>
      <w:r w:rsidR="000766FA">
        <w:t xml:space="preserve">should </w:t>
      </w:r>
      <w:r w:rsidR="003238AF">
        <w:t xml:space="preserve">strive to </w:t>
      </w:r>
      <w:r w:rsidR="000766FA">
        <w:t>preserve and convey the complete information contained in the original dataset in its native format. “</w:t>
      </w:r>
      <w:r w:rsidR="003238AF">
        <w:t>Perfect</w:t>
      </w:r>
      <w:r w:rsidR="000766FA">
        <w:t>” conversion, without any loss of information,</w:t>
      </w:r>
      <w:r w:rsidR="003238AF">
        <w:t xml:space="preserve"> however,</w:t>
      </w:r>
      <w:r w:rsidR="000766FA">
        <w:t xml:space="preserve"> is currently rarely possible in practice. This is partially due to the differences in scope of, and conventions applied in, the different EF lists. As a result, a trade-off is necessary between (maximizing) completeness and </w:t>
      </w:r>
      <w:r w:rsidR="004E2959">
        <w:t>ensuring a high degree of accuracy</w:t>
      </w:r>
      <w:r w:rsidR="000531EC">
        <w:t>,</w:t>
      </w:r>
      <w:r w:rsidR="004E2959">
        <w:t xml:space="preserve"> </w:t>
      </w:r>
      <w:r w:rsidR="000531EC">
        <w:t xml:space="preserve">or flow correspondence, </w:t>
      </w:r>
      <w:r w:rsidR="004E2959">
        <w:t>for each item matche</w:t>
      </w:r>
      <w:r w:rsidR="000531EC">
        <w:t>d,</w:t>
      </w:r>
      <w:r w:rsidR="004E2959">
        <w:t xml:space="preserve"> </w:t>
      </w:r>
      <w:r w:rsidR="000766FA">
        <w:t>when establishing EF mapping files.</w:t>
      </w:r>
    </w:p>
    <w:p w14:paraId="4F9B825E" w14:textId="620386C8" w:rsidR="00FF14B5" w:rsidRDefault="007D1236" w:rsidP="00D13177">
      <w:r>
        <w:t xml:space="preserve">Regardless of whether data exchange format conversion is </w:t>
      </w:r>
      <w:r w:rsidR="004E2959">
        <w:t>applied to unit process datasets (UPRs) or (partially) aggregated LCI datasets, a ‘log’ shall be generated alongside the converted datasets. This log should, as a minimum</w:t>
      </w:r>
      <w:r w:rsidR="00FF14B5">
        <w:t>, provide an account of:</w:t>
      </w:r>
    </w:p>
    <w:p w14:paraId="14019A69" w14:textId="72DA5645" w:rsidR="00873FE7" w:rsidRDefault="00873FE7" w:rsidP="00FF14B5">
      <w:pPr>
        <w:pStyle w:val="ListParagraph"/>
        <w:numPr>
          <w:ilvl w:val="0"/>
          <w:numId w:val="7"/>
        </w:numPr>
      </w:pPr>
      <w:r>
        <w:t>The data exchange formats considered (source and target</w:t>
      </w:r>
      <w:proofErr w:type="gramStart"/>
      <w:r>
        <w:t>);</w:t>
      </w:r>
      <w:proofErr w:type="gramEnd"/>
      <w:r>
        <w:t xml:space="preserve"> </w:t>
      </w:r>
    </w:p>
    <w:p w14:paraId="0EBACAC0" w14:textId="7D91DB00" w:rsidR="00FF14B5" w:rsidRDefault="003238AF" w:rsidP="00FF14B5">
      <w:pPr>
        <w:pStyle w:val="ListParagraph"/>
        <w:numPr>
          <w:ilvl w:val="0"/>
          <w:numId w:val="7"/>
        </w:numPr>
      </w:pPr>
      <w:r>
        <w:t xml:space="preserve">the </w:t>
      </w:r>
      <w:r w:rsidR="00FF14B5">
        <w:t>name and version of the EF list used in the</w:t>
      </w:r>
      <w:r w:rsidR="00873FE7">
        <w:t xml:space="preserve"> input</w:t>
      </w:r>
      <w:r w:rsidR="00FF14B5">
        <w:t xml:space="preserve"> dataset(s</w:t>
      </w:r>
      <w:proofErr w:type="gramStart"/>
      <w:r w:rsidR="00FF14B5">
        <w:t>);</w:t>
      </w:r>
      <w:proofErr w:type="gramEnd"/>
      <w:r w:rsidR="00FF14B5">
        <w:t xml:space="preserve"> </w:t>
      </w:r>
    </w:p>
    <w:p w14:paraId="33AF266C" w14:textId="57509DB1" w:rsidR="00FF14B5" w:rsidRDefault="00FF14B5" w:rsidP="00FF14B5">
      <w:pPr>
        <w:pStyle w:val="ListParagraph"/>
        <w:numPr>
          <w:ilvl w:val="0"/>
          <w:numId w:val="7"/>
        </w:numPr>
      </w:pPr>
      <w:r>
        <w:t xml:space="preserve">the names and version of the EF lists used for the date change format </w:t>
      </w:r>
      <w:proofErr w:type="gramStart"/>
      <w:r>
        <w:t>conversion;</w:t>
      </w:r>
      <w:proofErr w:type="gramEnd"/>
    </w:p>
    <w:p w14:paraId="3C5A6E96" w14:textId="747628E7" w:rsidR="00FF14B5" w:rsidRDefault="004E2959" w:rsidP="00FF14B5">
      <w:pPr>
        <w:pStyle w:val="ListParagraph"/>
        <w:numPr>
          <w:ilvl w:val="0"/>
          <w:numId w:val="7"/>
        </w:numPr>
      </w:pPr>
      <w:r>
        <w:t>the number of flows successfully converted</w:t>
      </w:r>
      <w:r w:rsidR="00FF14B5">
        <w:t xml:space="preserve"> (per dataset</w:t>
      </w:r>
      <w:proofErr w:type="gramStart"/>
      <w:r w:rsidR="00FF14B5">
        <w:t>);</w:t>
      </w:r>
      <w:proofErr w:type="gramEnd"/>
    </w:p>
    <w:p w14:paraId="37E2A1B6" w14:textId="740C1A21" w:rsidR="00FF14B5" w:rsidRDefault="00FF14B5" w:rsidP="00FF14B5">
      <w:pPr>
        <w:pStyle w:val="ListParagraph"/>
        <w:numPr>
          <w:ilvl w:val="0"/>
          <w:numId w:val="7"/>
        </w:numPr>
      </w:pPr>
      <w:r>
        <w:t>each individual EF dropped during the conversion</w:t>
      </w:r>
      <w:r w:rsidR="001921D9">
        <w:t xml:space="preserve">, </w:t>
      </w:r>
      <w:proofErr w:type="gramStart"/>
      <w:r w:rsidR="001921D9">
        <w:t>and;</w:t>
      </w:r>
      <w:proofErr w:type="gramEnd"/>
    </w:p>
    <w:p w14:paraId="2310EE0B" w14:textId="1160151C" w:rsidR="00CE2867" w:rsidRDefault="001921D9">
      <w:pPr>
        <w:pStyle w:val="ListParagraph"/>
        <w:numPr>
          <w:ilvl w:val="0"/>
          <w:numId w:val="7"/>
        </w:numPr>
      </w:pPr>
      <w:r>
        <w:t>Each instance for which the conversion factor is not equal to 1 (i.e., not left blank) or could not be established (</w:t>
      </w:r>
      <w:r w:rsidRPr="00EC3F7C">
        <w:rPr>
          <w:b/>
          <w:u w:val="single"/>
        </w:rPr>
        <w:t>indicated by “N/A” in the EF mapping files</w:t>
      </w:r>
      <w:r>
        <w:t>) has been applied.</w:t>
      </w:r>
    </w:p>
    <w:p w14:paraId="1DCC1B6A" w14:textId="77777777" w:rsidR="00FF14B5" w:rsidRDefault="004E2959" w:rsidP="00D13177">
      <w:r>
        <w:t xml:space="preserve">This information will allow the end-user to </w:t>
      </w:r>
      <w:r w:rsidR="007A6727">
        <w:t xml:space="preserve">review the conversion results, without comparing the datasets in the input- and output- formats side-by-side, to assess whether any loss of information is acceptable for the intended use. </w:t>
      </w:r>
    </w:p>
    <w:p w14:paraId="3A4D1626" w14:textId="08075ECA" w:rsidR="00D13177" w:rsidRPr="00D13177" w:rsidRDefault="007A6727" w:rsidP="00D13177">
      <w:r>
        <w:t xml:space="preserve">A more extensive conversion log </w:t>
      </w:r>
      <w:r w:rsidR="000531EC">
        <w:t>may</w:t>
      </w:r>
      <w:r>
        <w:t xml:space="preserve"> go beyond a compilation of </w:t>
      </w:r>
      <w:r w:rsidR="00D13177" w:rsidRPr="00D13177">
        <w:t>mapped</w:t>
      </w:r>
      <w:r>
        <w:t xml:space="preserve"> or</w:t>
      </w:r>
      <w:r w:rsidR="00D13177" w:rsidRPr="00D13177">
        <w:t xml:space="preserve"> dropped</w:t>
      </w:r>
      <w:r>
        <w:t xml:space="preserve"> </w:t>
      </w:r>
      <w:r w:rsidR="000531EC">
        <w:t xml:space="preserve">EFs. </w:t>
      </w:r>
      <w:r w:rsidR="003F1B1D">
        <w:t xml:space="preserve">It might, for example, be helpful to screen the datasets and/or log against relevant impact assessment methods, to get an indication of LCIA score consistency. </w:t>
      </w:r>
      <w:r w:rsidR="000531EC">
        <w:t xml:space="preserve">As outlined in the next sub-section, it might also be relevant to create a more detailed record, including an explicit account of any flows </w:t>
      </w:r>
      <w:r w:rsidR="00D13177" w:rsidRPr="00D13177">
        <w:t>merged/split, unit conversions</w:t>
      </w:r>
      <w:r w:rsidR="000531EC">
        <w:t>,</w:t>
      </w:r>
      <w:r w:rsidR="003F1B1D">
        <w:t xml:space="preserve"> </w:t>
      </w:r>
      <w:r w:rsidR="008B5FD5">
        <w:t xml:space="preserve">or </w:t>
      </w:r>
      <w:r w:rsidR="000531EC">
        <w:t>proxy contexts</w:t>
      </w:r>
      <w:r w:rsidR="003F1B1D">
        <w:t xml:space="preserve"> applied</w:t>
      </w:r>
      <w:r w:rsidR="000531EC">
        <w:t xml:space="preserve">. </w:t>
      </w:r>
    </w:p>
    <w:p w14:paraId="05454902" w14:textId="1F66C81B" w:rsidR="00D13177" w:rsidRDefault="00983DD2" w:rsidP="00D13177">
      <w:pPr>
        <w:pStyle w:val="Heading2"/>
      </w:pPr>
      <w:bookmarkStart w:id="236" w:name="_Toc89114937"/>
      <w:r>
        <w:t>Mapping r</w:t>
      </w:r>
      <w:r w:rsidR="00D13177" w:rsidRPr="00D13177">
        <w:t>ecord in exchange comments</w:t>
      </w:r>
      <w:bookmarkEnd w:id="236"/>
      <w:r w:rsidR="00D13177" w:rsidRPr="00D13177">
        <w:t xml:space="preserve"> </w:t>
      </w:r>
    </w:p>
    <w:p w14:paraId="58788DB4" w14:textId="29F7554B" w:rsidR="008B5FD5" w:rsidRDefault="008B5FD5" w:rsidP="00D13177">
      <w:r>
        <w:t>Several data exchange formats enable comments to be entered for the individual exchanges (i.e., both elementary and intermediate/</w:t>
      </w:r>
      <w:proofErr w:type="spellStart"/>
      <w:r>
        <w:t>technosphere</w:t>
      </w:r>
      <w:proofErr w:type="spellEnd"/>
      <w:r>
        <w:t xml:space="preserve"> flows) in the datasets. These fields typically carry meta-information about the data sources, model parameters, or assumptions used for the original inventory modelling. </w:t>
      </w:r>
      <w:r w:rsidR="00C064BE">
        <w:t xml:space="preserve">It is here proposed to use these exchange-specific comment field to also record aspects of the data exchange conversion for full transparency. This could take the form of a text string added to an existing exchange comment, with a clear notation indicating the original flow name, context, UUID, amount and unit. This could be applied </w:t>
      </w:r>
      <w:r w:rsidR="007663BA">
        <w:t xml:space="preserve">consistently </w:t>
      </w:r>
      <w:r w:rsidR="00C064BE">
        <w:t xml:space="preserve">to all converted flows, or just those </w:t>
      </w:r>
      <w:r w:rsidR="007663BA">
        <w:t xml:space="preserve">changes considered relevant enough. This includes when </w:t>
      </w:r>
      <w:r w:rsidR="00C064BE">
        <w:t xml:space="preserve">a conversion factor is used (that is, </w:t>
      </w:r>
      <w:r w:rsidR="007663BA">
        <w:t xml:space="preserve">for mapped flow amounts </w:t>
      </w:r>
      <w:r w:rsidR="00C064BE">
        <w:t>other than 1:1 and/or of different flow units)</w:t>
      </w:r>
      <w:r w:rsidR="007663BA">
        <w:t>, merged or split flows, or when a ‘unspecified’ flowable or context on the target-side is used for a more specific flows on the source-side</w:t>
      </w:r>
      <w:r w:rsidR="00C064BE">
        <w:t xml:space="preserve">. </w:t>
      </w:r>
    </w:p>
    <w:p w14:paraId="4A009F5B" w14:textId="5BAF4DB5" w:rsidR="00D13177" w:rsidRPr="00D13177" w:rsidRDefault="00D13177" w:rsidP="00D13177">
      <w:pPr>
        <w:pStyle w:val="Heading2"/>
      </w:pPr>
      <w:bookmarkStart w:id="237" w:name="_Toc89114938"/>
      <w:r w:rsidRPr="00D13177">
        <w:t>Version control/support</w:t>
      </w:r>
      <w:bookmarkEnd w:id="237"/>
    </w:p>
    <w:p w14:paraId="3D0FE0A7" w14:textId="211015C5" w:rsidR="00697C7F" w:rsidRDefault="00697C7F" w:rsidP="00D13177">
      <w:r>
        <w:t xml:space="preserve">The EF mapping files established within the present project relates to specific versions of the EF lists of the participating database systems. </w:t>
      </w:r>
      <w:r w:rsidR="009B787F">
        <w:t xml:space="preserve">Smaller discrepancies can be expected for EF lists updated in smaller increments (e.g., for ecoinvent EF v3.6 </w:t>
      </w:r>
      <w:r w:rsidR="009B787F">
        <w:rPr>
          <w:rFonts w:cstheme="minorHAnsi"/>
        </w:rPr>
        <w:t>→</w:t>
      </w:r>
      <w:r w:rsidR="009B787F">
        <w:t xml:space="preserve"> v3.7) compared to more substantial revisions (Environmental Footprint v2.0</w:t>
      </w:r>
      <w:r w:rsidR="009B787F">
        <w:rPr>
          <w:rFonts w:cstheme="minorHAnsi"/>
        </w:rPr>
        <w:t>→</w:t>
      </w:r>
      <w:r w:rsidR="009B787F">
        <w:t xml:space="preserve"> v3.0, or IDEA EF v2.2 </w:t>
      </w:r>
      <w:r w:rsidR="009B787F">
        <w:rPr>
          <w:rFonts w:cstheme="minorHAnsi"/>
        </w:rPr>
        <w:t>→</w:t>
      </w:r>
      <w:r w:rsidR="009B787F">
        <w:t xml:space="preserve"> v2.3). </w:t>
      </w:r>
      <w:r>
        <w:t xml:space="preserve">Other databases, e.g., among the </w:t>
      </w:r>
      <w:r>
        <w:lastRenderedPageBreak/>
        <w:t>other nodes connected to GLAD, can be set up using any EF list (</w:t>
      </w:r>
      <w:r w:rsidR="00873FE7">
        <w:t xml:space="preserve">or </w:t>
      </w:r>
      <w:r>
        <w:t>version</w:t>
      </w:r>
      <w:r w:rsidR="00873FE7">
        <w:t xml:space="preserve"> thereof</w:t>
      </w:r>
      <w:r>
        <w:t xml:space="preserve">). </w:t>
      </w:r>
      <w:r w:rsidR="00FF14B5">
        <w:t xml:space="preserve">As such, the </w:t>
      </w:r>
      <w:r w:rsidR="00873FE7">
        <w:t xml:space="preserve">precision/accuracy of </w:t>
      </w:r>
      <w:r w:rsidR="00FF14B5">
        <w:t xml:space="preserve">conversion between two data exchange formats will also be affected by the degree of correspondence between the EF list used for the original dataset, and the EF mapping files available in the format converter. </w:t>
      </w:r>
    </w:p>
    <w:p w14:paraId="146F1CB6" w14:textId="0F5359B4" w:rsidR="00D13177" w:rsidRDefault="008C1E5C" w:rsidP="00D13177">
      <w:pPr>
        <w:pStyle w:val="Heading2"/>
      </w:pPr>
      <w:bookmarkStart w:id="238" w:name="_Toc89114939"/>
      <w:r>
        <w:t>Proposals for</w:t>
      </w:r>
      <w:r w:rsidR="00D13177" w:rsidRPr="00D13177">
        <w:t xml:space="preserve"> corrections or further improvements</w:t>
      </w:r>
      <w:bookmarkEnd w:id="238"/>
    </w:p>
    <w:p w14:paraId="1B7FCC01" w14:textId="4E53225F" w:rsidR="00C822DF" w:rsidRDefault="00C822DF" w:rsidP="00C822DF">
      <w:r>
        <w:t xml:space="preserve">While we foresee that a ‘mapping coordinator ‘would be the contact point for general inquiries about the GLAD EF mapping system, the </w:t>
      </w:r>
      <w:r w:rsidR="008C1E5C">
        <w:t xml:space="preserve">UNEP/GLAD </w:t>
      </w:r>
      <w:r>
        <w:t xml:space="preserve">repository </w:t>
      </w:r>
      <w:r w:rsidR="008C1E5C">
        <w:t>on GitHub will</w:t>
      </w:r>
      <w:r>
        <w:t xml:space="preserve"> enable end-users or tool developers to report errors in the EF mapping files or other more specific improvement suggestions. The affected EF list owners would be asked to review the requested changes before any modifications are merged into the master branch. The GitHub platform also ensures that all changes to the mapping resources are recorded and provides easy version control of all files.</w:t>
      </w:r>
    </w:p>
    <w:p w14:paraId="1D0E66E6" w14:textId="4C8E4000" w:rsidR="002F71A7" w:rsidRDefault="002F71A7">
      <w:pPr>
        <w:rPr>
          <w:highlight w:val="yellow"/>
        </w:rPr>
      </w:pPr>
      <w:r>
        <w:rPr>
          <w:highlight w:val="yellow"/>
        </w:rPr>
        <w:br w:type="page"/>
      </w:r>
    </w:p>
    <w:p w14:paraId="3626B3FD" w14:textId="0A735903" w:rsidR="002F71A7" w:rsidRPr="008C1E5C" w:rsidRDefault="002F71A7" w:rsidP="002F71A7">
      <w:pPr>
        <w:pStyle w:val="Heading1"/>
      </w:pPr>
      <w:bookmarkStart w:id="239" w:name="_Toc89114940"/>
      <w:r w:rsidRPr="008C1E5C">
        <w:lastRenderedPageBreak/>
        <w:t>Appendix A – General mapping principles</w:t>
      </w:r>
      <w:bookmarkEnd w:id="239"/>
    </w:p>
    <w:p w14:paraId="03C90695" w14:textId="0597B4F9" w:rsidR="002F71A7" w:rsidRDefault="002F71A7" w:rsidP="002F71A7">
      <w:pPr>
        <w:rPr>
          <w:i/>
          <w:iCs/>
        </w:rPr>
      </w:pPr>
      <w:r w:rsidRPr="008C1E5C">
        <w:t xml:space="preserve">The general mapping principles listed in the tables below are largely aligned with (and in many cases adapted directly from) an input received in April 2021 from Martin Baitz with the logics for nomenclature mappings applied at </w:t>
      </w:r>
      <w:proofErr w:type="spellStart"/>
      <w:r w:rsidRPr="008C1E5C">
        <w:t>Sphera</w:t>
      </w:r>
      <w:proofErr w:type="spellEnd"/>
      <w:r w:rsidRPr="008C1E5C">
        <w:t xml:space="preserve"> (e.g., for the integration of external databases and LCIA methods in the </w:t>
      </w:r>
      <w:proofErr w:type="spellStart"/>
      <w:r w:rsidRPr="008C1E5C">
        <w:t>GaBi</w:t>
      </w:r>
      <w:proofErr w:type="spellEnd"/>
      <w:r w:rsidRPr="008C1E5C">
        <w:t xml:space="preserve"> software).</w:t>
      </w:r>
    </w:p>
    <w:p w14:paraId="520E4437" w14:textId="77777777" w:rsidR="002F71A7" w:rsidRPr="002C1BDA" w:rsidRDefault="002F71A7" w:rsidP="002F71A7">
      <w:pPr>
        <w:pStyle w:val="Heading2"/>
      </w:pPr>
      <w:bookmarkStart w:id="240" w:name="_Toc89114941"/>
      <w:r>
        <w:t>Context mapping</w:t>
      </w:r>
      <w:bookmarkEnd w:id="240"/>
    </w:p>
    <w:tbl>
      <w:tblPr>
        <w:tblStyle w:val="TableGrid"/>
        <w:tblW w:w="5000" w:type="pct"/>
        <w:tblLook w:val="0000" w:firstRow="0" w:lastRow="0" w:firstColumn="0" w:lastColumn="0" w:noHBand="0" w:noVBand="0"/>
      </w:tblPr>
      <w:tblGrid>
        <w:gridCol w:w="602"/>
        <w:gridCol w:w="2805"/>
        <w:gridCol w:w="2806"/>
        <w:gridCol w:w="2806"/>
      </w:tblGrid>
      <w:tr w:rsidR="002F71A7" w:rsidRPr="00161E04" w14:paraId="34206042" w14:textId="77777777" w:rsidTr="00CE2867">
        <w:trPr>
          <w:trHeight w:val="361"/>
        </w:trPr>
        <w:tc>
          <w:tcPr>
            <w:tcW w:w="312" w:type="pct"/>
          </w:tcPr>
          <w:p w14:paraId="085BD3C4" w14:textId="77777777" w:rsidR="002F71A7" w:rsidRPr="00240F18" w:rsidRDefault="002F71A7" w:rsidP="00CE2867">
            <w:pPr>
              <w:pStyle w:val="NoSpacing"/>
              <w:rPr>
                <w:b/>
                <w:bCs/>
                <w:sz w:val="20"/>
                <w:szCs w:val="20"/>
              </w:rPr>
            </w:pPr>
            <w:r w:rsidRPr="00240F18">
              <w:rPr>
                <w:b/>
                <w:bCs/>
                <w:sz w:val="20"/>
                <w:szCs w:val="20"/>
              </w:rPr>
              <w:t>Case</w:t>
            </w:r>
          </w:p>
        </w:tc>
        <w:tc>
          <w:tcPr>
            <w:tcW w:w="1562" w:type="pct"/>
          </w:tcPr>
          <w:p w14:paraId="45D7BB41" w14:textId="280666E3" w:rsidR="002F71A7" w:rsidRPr="00240F18" w:rsidRDefault="00CC4023" w:rsidP="00CE2867">
            <w:pPr>
              <w:pStyle w:val="NoSpacing"/>
              <w:rPr>
                <w:b/>
                <w:bCs/>
                <w:sz w:val="20"/>
                <w:szCs w:val="20"/>
              </w:rPr>
            </w:pPr>
            <w:r>
              <w:rPr>
                <w:b/>
                <w:bCs/>
                <w:sz w:val="20"/>
                <w:szCs w:val="20"/>
              </w:rPr>
              <w:t>Flow list</w:t>
            </w:r>
            <w:r w:rsidR="002F71A7" w:rsidRPr="00240F18">
              <w:rPr>
                <w:b/>
                <w:bCs/>
                <w:sz w:val="20"/>
                <w:szCs w:val="20"/>
              </w:rPr>
              <w:t xml:space="preserve"> 1</w:t>
            </w:r>
          </w:p>
        </w:tc>
        <w:tc>
          <w:tcPr>
            <w:tcW w:w="1563" w:type="pct"/>
          </w:tcPr>
          <w:p w14:paraId="0037772C" w14:textId="18A5CF4F" w:rsidR="002F71A7" w:rsidRPr="00240F18" w:rsidRDefault="00CC4023" w:rsidP="00CE2867">
            <w:pPr>
              <w:pStyle w:val="NoSpacing"/>
              <w:rPr>
                <w:b/>
                <w:bCs/>
                <w:sz w:val="20"/>
                <w:szCs w:val="20"/>
              </w:rPr>
            </w:pPr>
            <w:r>
              <w:rPr>
                <w:b/>
                <w:bCs/>
                <w:sz w:val="20"/>
                <w:szCs w:val="20"/>
              </w:rPr>
              <w:t>Flow list</w:t>
            </w:r>
            <w:r w:rsidR="002F71A7" w:rsidRPr="00240F18">
              <w:rPr>
                <w:b/>
                <w:bCs/>
                <w:sz w:val="20"/>
                <w:szCs w:val="20"/>
              </w:rPr>
              <w:t xml:space="preserve"> 2</w:t>
            </w:r>
          </w:p>
        </w:tc>
        <w:tc>
          <w:tcPr>
            <w:tcW w:w="1563" w:type="pct"/>
          </w:tcPr>
          <w:p w14:paraId="6AE37C31" w14:textId="77777777" w:rsidR="002F71A7" w:rsidRPr="00240F18" w:rsidRDefault="002F71A7" w:rsidP="00CE2867">
            <w:pPr>
              <w:pStyle w:val="NoSpacing"/>
              <w:rPr>
                <w:b/>
                <w:bCs/>
                <w:sz w:val="20"/>
                <w:szCs w:val="20"/>
              </w:rPr>
            </w:pPr>
            <w:r w:rsidRPr="00240F18">
              <w:rPr>
                <w:b/>
                <w:bCs/>
                <w:sz w:val="20"/>
                <w:szCs w:val="20"/>
              </w:rPr>
              <w:t>Comment/option</w:t>
            </w:r>
          </w:p>
        </w:tc>
      </w:tr>
      <w:tr w:rsidR="002F71A7" w:rsidRPr="00161E04" w14:paraId="7DC092D2" w14:textId="77777777" w:rsidTr="00CE2867">
        <w:trPr>
          <w:trHeight w:val="361"/>
        </w:trPr>
        <w:tc>
          <w:tcPr>
            <w:tcW w:w="312" w:type="pct"/>
          </w:tcPr>
          <w:p w14:paraId="5919A0F6" w14:textId="77777777" w:rsidR="002F71A7" w:rsidRPr="00240F18" w:rsidRDefault="002F71A7" w:rsidP="00CE2867">
            <w:pPr>
              <w:pStyle w:val="NoSpacing"/>
              <w:rPr>
                <w:sz w:val="20"/>
                <w:szCs w:val="20"/>
              </w:rPr>
            </w:pPr>
            <w:r w:rsidRPr="00240F18">
              <w:rPr>
                <w:sz w:val="20"/>
                <w:szCs w:val="20"/>
              </w:rPr>
              <w:t>1</w:t>
            </w:r>
            <w:r>
              <w:rPr>
                <w:sz w:val="20"/>
                <w:szCs w:val="20"/>
              </w:rPr>
              <w:t>.1</w:t>
            </w:r>
          </w:p>
        </w:tc>
        <w:tc>
          <w:tcPr>
            <w:tcW w:w="1562" w:type="pct"/>
          </w:tcPr>
          <w:p w14:paraId="4740E72A" w14:textId="77777777" w:rsidR="002F71A7" w:rsidRPr="00240F18" w:rsidRDefault="002F71A7" w:rsidP="00CE2867">
            <w:pPr>
              <w:pStyle w:val="NoSpacing"/>
              <w:rPr>
                <w:sz w:val="20"/>
                <w:szCs w:val="20"/>
              </w:rPr>
            </w:pPr>
            <w:r>
              <w:rPr>
                <w:sz w:val="20"/>
                <w:szCs w:val="20"/>
              </w:rPr>
              <w:t>“Standardized” scope of c</w:t>
            </w:r>
            <w:r w:rsidRPr="00240F18">
              <w:rPr>
                <w:sz w:val="20"/>
                <w:szCs w:val="20"/>
              </w:rPr>
              <w:t>ompartment</w:t>
            </w:r>
            <w:r>
              <w:rPr>
                <w:sz w:val="20"/>
                <w:szCs w:val="20"/>
              </w:rPr>
              <w:t>s</w:t>
            </w:r>
            <w:r w:rsidRPr="00240F18">
              <w:rPr>
                <w:sz w:val="20"/>
                <w:szCs w:val="20"/>
              </w:rPr>
              <w:t xml:space="preserve"> and sub-compartment</w:t>
            </w:r>
            <w:r>
              <w:rPr>
                <w:sz w:val="20"/>
                <w:szCs w:val="20"/>
              </w:rPr>
              <w:t>s</w:t>
            </w:r>
          </w:p>
        </w:tc>
        <w:tc>
          <w:tcPr>
            <w:tcW w:w="1563" w:type="pct"/>
          </w:tcPr>
          <w:p w14:paraId="1FF12262" w14:textId="77777777" w:rsidR="002F71A7" w:rsidRPr="00240F18" w:rsidRDefault="002F71A7" w:rsidP="00CE2867">
            <w:pPr>
              <w:pStyle w:val="NoSpacing"/>
              <w:rPr>
                <w:sz w:val="20"/>
                <w:szCs w:val="20"/>
              </w:rPr>
            </w:pPr>
            <w:r>
              <w:rPr>
                <w:sz w:val="20"/>
                <w:szCs w:val="20"/>
              </w:rPr>
              <w:t>“Standardized” scope of c</w:t>
            </w:r>
            <w:r w:rsidRPr="00240F18">
              <w:rPr>
                <w:sz w:val="20"/>
                <w:szCs w:val="20"/>
              </w:rPr>
              <w:t>ompartment</w:t>
            </w:r>
            <w:r>
              <w:rPr>
                <w:sz w:val="20"/>
                <w:szCs w:val="20"/>
              </w:rPr>
              <w:t>s</w:t>
            </w:r>
            <w:r w:rsidRPr="00240F18">
              <w:rPr>
                <w:sz w:val="20"/>
                <w:szCs w:val="20"/>
              </w:rPr>
              <w:t xml:space="preserve"> and</w:t>
            </w:r>
            <w:r w:rsidRPr="00161E04">
              <w:rPr>
                <w:sz w:val="20"/>
                <w:szCs w:val="20"/>
              </w:rPr>
              <w:t xml:space="preserve"> </w:t>
            </w:r>
            <w:r>
              <w:rPr>
                <w:sz w:val="20"/>
                <w:szCs w:val="20"/>
              </w:rPr>
              <w:t>s</w:t>
            </w:r>
            <w:r w:rsidRPr="00161E04">
              <w:rPr>
                <w:sz w:val="20"/>
                <w:szCs w:val="20"/>
              </w:rPr>
              <w:t>ub-compartment</w:t>
            </w:r>
            <w:r>
              <w:rPr>
                <w:sz w:val="20"/>
                <w:szCs w:val="20"/>
              </w:rPr>
              <w:t>s</w:t>
            </w:r>
          </w:p>
        </w:tc>
        <w:tc>
          <w:tcPr>
            <w:tcW w:w="1563" w:type="pct"/>
          </w:tcPr>
          <w:p w14:paraId="00C0C134" w14:textId="77777777" w:rsidR="002F71A7" w:rsidRPr="00240F18" w:rsidRDefault="002F71A7" w:rsidP="00CE2867">
            <w:pPr>
              <w:pStyle w:val="NoSpacing"/>
              <w:rPr>
                <w:sz w:val="20"/>
                <w:szCs w:val="20"/>
              </w:rPr>
            </w:pPr>
            <w:r w:rsidRPr="00240F18">
              <w:rPr>
                <w:sz w:val="20"/>
                <w:szCs w:val="20"/>
              </w:rPr>
              <w:t>Mapping 1</w:t>
            </w:r>
            <w:r>
              <w:rPr>
                <w:rFonts w:hint="eastAsia"/>
                <w:sz w:val="20"/>
                <w:szCs w:val="20"/>
              </w:rPr>
              <w:t xml:space="preserve"> </w:t>
            </w:r>
            <w:r>
              <w:rPr>
                <w:rFonts w:ascii="Times New Roman" w:hAnsi="Times New Roman" w:cs="Times New Roman"/>
                <w:sz w:val="20"/>
                <w:szCs w:val="20"/>
              </w:rPr>
              <w:t>↔</w:t>
            </w:r>
            <w:r w:rsidRPr="00240F18">
              <w:rPr>
                <w:sz w:val="20"/>
                <w:szCs w:val="20"/>
              </w:rPr>
              <w:t xml:space="preserve"> 2 </w:t>
            </w:r>
            <w:r>
              <w:rPr>
                <w:sz w:val="20"/>
                <w:szCs w:val="20"/>
              </w:rPr>
              <w:t xml:space="preserve">between perfectly consistent contexts </w:t>
            </w:r>
            <w:r w:rsidRPr="00240F18">
              <w:rPr>
                <w:color w:val="70AD47" w:themeColor="accent6"/>
                <w:sz w:val="20"/>
                <w:szCs w:val="20"/>
              </w:rPr>
              <w:t>with</w:t>
            </w:r>
            <w:r>
              <w:rPr>
                <w:color w:val="70AD47" w:themeColor="accent6"/>
                <w:sz w:val="20"/>
                <w:szCs w:val="20"/>
              </w:rPr>
              <w:t>out</w:t>
            </w:r>
            <w:r w:rsidRPr="00240F18">
              <w:rPr>
                <w:color w:val="70AD47" w:themeColor="accent6"/>
                <w:sz w:val="20"/>
                <w:szCs w:val="20"/>
              </w:rPr>
              <w:t xml:space="preserve"> </w:t>
            </w:r>
            <w:r>
              <w:rPr>
                <w:color w:val="70AD47" w:themeColor="accent6"/>
                <w:sz w:val="20"/>
                <w:szCs w:val="20"/>
              </w:rPr>
              <w:t xml:space="preserve">loss of </w:t>
            </w:r>
            <w:r w:rsidRPr="00240F18">
              <w:rPr>
                <w:color w:val="70AD47" w:themeColor="accent6"/>
                <w:sz w:val="20"/>
                <w:szCs w:val="20"/>
              </w:rPr>
              <w:t>information</w:t>
            </w:r>
          </w:p>
        </w:tc>
      </w:tr>
      <w:tr w:rsidR="002F71A7" w:rsidRPr="00161E04" w14:paraId="3F3891A5" w14:textId="77777777" w:rsidTr="00CE2867">
        <w:trPr>
          <w:trHeight w:val="482"/>
        </w:trPr>
        <w:tc>
          <w:tcPr>
            <w:tcW w:w="312" w:type="pct"/>
          </w:tcPr>
          <w:p w14:paraId="5FCD8590" w14:textId="77777777" w:rsidR="002F71A7" w:rsidRPr="00240F18" w:rsidRDefault="002F71A7" w:rsidP="00CE2867">
            <w:pPr>
              <w:pStyle w:val="NoSpacing"/>
              <w:rPr>
                <w:sz w:val="20"/>
                <w:szCs w:val="20"/>
              </w:rPr>
            </w:pPr>
            <w:r>
              <w:rPr>
                <w:sz w:val="20"/>
                <w:szCs w:val="20"/>
              </w:rPr>
              <w:t>1.</w:t>
            </w:r>
            <w:r w:rsidRPr="00240F18">
              <w:rPr>
                <w:sz w:val="20"/>
                <w:szCs w:val="20"/>
              </w:rPr>
              <w:t xml:space="preserve">2 </w:t>
            </w:r>
          </w:p>
        </w:tc>
        <w:tc>
          <w:tcPr>
            <w:tcW w:w="1562" w:type="pct"/>
          </w:tcPr>
          <w:p w14:paraId="6A89D3AE" w14:textId="77777777" w:rsidR="002F71A7" w:rsidRPr="00240F18" w:rsidRDefault="002F71A7" w:rsidP="00CE2867">
            <w:pPr>
              <w:pStyle w:val="NoSpacing"/>
              <w:rPr>
                <w:sz w:val="20"/>
                <w:szCs w:val="20"/>
              </w:rPr>
            </w:pPr>
            <w:r>
              <w:rPr>
                <w:sz w:val="20"/>
                <w:szCs w:val="20"/>
              </w:rPr>
              <w:t>(Sub-) c</w:t>
            </w:r>
            <w:r w:rsidRPr="00240F18">
              <w:rPr>
                <w:sz w:val="20"/>
                <w:szCs w:val="20"/>
              </w:rPr>
              <w:t xml:space="preserve">ompartment existing </w:t>
            </w:r>
          </w:p>
        </w:tc>
        <w:tc>
          <w:tcPr>
            <w:tcW w:w="1563" w:type="pct"/>
          </w:tcPr>
          <w:p w14:paraId="448AA968" w14:textId="77777777" w:rsidR="002F71A7" w:rsidRPr="00240F18" w:rsidRDefault="002F71A7" w:rsidP="00CE2867">
            <w:pPr>
              <w:pStyle w:val="NoSpacing"/>
              <w:rPr>
                <w:sz w:val="20"/>
                <w:szCs w:val="20"/>
              </w:rPr>
            </w:pPr>
            <w:r>
              <w:rPr>
                <w:sz w:val="20"/>
                <w:szCs w:val="20"/>
              </w:rPr>
              <w:t>(Sub-) c</w:t>
            </w:r>
            <w:r w:rsidRPr="00240F18">
              <w:rPr>
                <w:sz w:val="20"/>
                <w:szCs w:val="20"/>
              </w:rPr>
              <w:t xml:space="preserve">ompartment not existing </w:t>
            </w:r>
          </w:p>
        </w:tc>
        <w:tc>
          <w:tcPr>
            <w:tcW w:w="1563" w:type="pct"/>
          </w:tcPr>
          <w:p w14:paraId="1691C38A" w14:textId="77777777" w:rsidR="002F71A7" w:rsidRPr="00240F18" w:rsidRDefault="002F71A7" w:rsidP="00CE2867">
            <w:pPr>
              <w:pStyle w:val="NoSpacing"/>
              <w:rPr>
                <w:sz w:val="20"/>
                <w:szCs w:val="20"/>
              </w:rPr>
            </w:pPr>
            <w:r w:rsidRPr="00240F18">
              <w:rPr>
                <w:sz w:val="20"/>
                <w:szCs w:val="20"/>
              </w:rPr>
              <w:t xml:space="preserve">Mapping to </w:t>
            </w:r>
            <w:r>
              <w:rPr>
                <w:sz w:val="20"/>
                <w:szCs w:val="20"/>
              </w:rPr>
              <w:t>acceptable</w:t>
            </w:r>
            <w:r w:rsidRPr="00240F18">
              <w:rPr>
                <w:sz w:val="20"/>
                <w:szCs w:val="20"/>
              </w:rPr>
              <w:t xml:space="preserve"> proxy or to </w:t>
            </w:r>
            <w:r>
              <w:rPr>
                <w:sz w:val="20"/>
                <w:szCs w:val="20"/>
              </w:rPr>
              <w:t>‘</w:t>
            </w:r>
            <w:r w:rsidRPr="00240F18">
              <w:rPr>
                <w:sz w:val="20"/>
                <w:szCs w:val="20"/>
              </w:rPr>
              <w:t>unspecified</w:t>
            </w:r>
            <w:r>
              <w:rPr>
                <w:sz w:val="20"/>
                <w:szCs w:val="20"/>
              </w:rPr>
              <w:t xml:space="preserve">’ </w:t>
            </w:r>
            <w:r w:rsidRPr="00240F18">
              <w:rPr>
                <w:sz w:val="20"/>
                <w:szCs w:val="20"/>
              </w:rPr>
              <w:t xml:space="preserve">compartment </w:t>
            </w:r>
          </w:p>
          <w:p w14:paraId="710746EB" w14:textId="2C0ED00F" w:rsidR="002F71A7" w:rsidRPr="00240F18" w:rsidRDefault="002F71A7" w:rsidP="00CE2867">
            <w:pPr>
              <w:pStyle w:val="NoSpacing"/>
              <w:rPr>
                <w:sz w:val="20"/>
                <w:szCs w:val="20"/>
              </w:rPr>
            </w:pPr>
            <w:r>
              <w:rPr>
                <w:color w:val="FF0000"/>
                <w:sz w:val="20"/>
                <w:szCs w:val="20"/>
              </w:rPr>
              <w:t>two-</w:t>
            </w:r>
            <w:r w:rsidRPr="00240F18">
              <w:rPr>
                <w:color w:val="FF0000"/>
                <w:sz w:val="20"/>
                <w:szCs w:val="20"/>
              </w:rPr>
              <w:t>way</w:t>
            </w:r>
            <w:r>
              <w:rPr>
                <w:color w:val="FF0000"/>
                <w:sz w:val="20"/>
                <w:szCs w:val="20"/>
              </w:rPr>
              <w:t xml:space="preserve"> i</w:t>
            </w:r>
            <w:r w:rsidRPr="00240F18">
              <w:rPr>
                <w:color w:val="FF0000"/>
                <w:sz w:val="20"/>
                <w:szCs w:val="20"/>
              </w:rPr>
              <w:t xml:space="preserve">nformation loss only avoidable if </w:t>
            </w:r>
            <w:r>
              <w:rPr>
                <w:color w:val="FF0000"/>
                <w:sz w:val="20"/>
                <w:szCs w:val="20"/>
              </w:rPr>
              <w:t xml:space="preserve">proxy </w:t>
            </w:r>
            <w:r w:rsidRPr="00240F18">
              <w:rPr>
                <w:color w:val="FF0000"/>
                <w:sz w:val="20"/>
                <w:szCs w:val="20"/>
              </w:rPr>
              <w:t xml:space="preserve">mapping is unique </w:t>
            </w:r>
            <w:r w:rsidRPr="00240F18">
              <w:rPr>
                <w:sz w:val="20"/>
                <w:szCs w:val="20"/>
              </w:rPr>
              <w:t xml:space="preserve">(i.e., not used for multiple sub-compartments in </w:t>
            </w:r>
            <w:r w:rsidR="00CC4023">
              <w:rPr>
                <w:sz w:val="20"/>
                <w:szCs w:val="20"/>
              </w:rPr>
              <w:t>Flow list</w:t>
            </w:r>
            <w:r w:rsidRPr="00240F18">
              <w:rPr>
                <w:sz w:val="20"/>
                <w:szCs w:val="20"/>
              </w:rPr>
              <w:t xml:space="preserve"> 1)</w:t>
            </w:r>
          </w:p>
        </w:tc>
      </w:tr>
      <w:tr w:rsidR="002F71A7" w:rsidRPr="00161E04" w14:paraId="55FC11F1" w14:textId="77777777" w:rsidTr="00CE2867">
        <w:trPr>
          <w:trHeight w:val="361"/>
        </w:trPr>
        <w:tc>
          <w:tcPr>
            <w:tcW w:w="312" w:type="pct"/>
          </w:tcPr>
          <w:p w14:paraId="78382C8C" w14:textId="77777777" w:rsidR="002F71A7" w:rsidRPr="00240F18" w:rsidRDefault="002F71A7" w:rsidP="00CE2867">
            <w:pPr>
              <w:pStyle w:val="NoSpacing"/>
              <w:rPr>
                <w:sz w:val="20"/>
                <w:szCs w:val="20"/>
              </w:rPr>
            </w:pPr>
            <w:r>
              <w:rPr>
                <w:sz w:val="20"/>
                <w:szCs w:val="20"/>
              </w:rPr>
              <w:t>1.</w:t>
            </w:r>
            <w:r w:rsidRPr="00240F18">
              <w:rPr>
                <w:sz w:val="20"/>
                <w:szCs w:val="20"/>
              </w:rPr>
              <w:t xml:space="preserve">3 </w:t>
            </w:r>
          </w:p>
        </w:tc>
        <w:tc>
          <w:tcPr>
            <w:tcW w:w="1562" w:type="pct"/>
          </w:tcPr>
          <w:p w14:paraId="1E11ED40" w14:textId="77777777" w:rsidR="002F71A7" w:rsidRPr="00240F18" w:rsidRDefault="002F71A7" w:rsidP="00CE2867">
            <w:pPr>
              <w:pStyle w:val="NoSpacing"/>
              <w:rPr>
                <w:sz w:val="20"/>
                <w:szCs w:val="20"/>
              </w:rPr>
            </w:pPr>
            <w:r>
              <w:rPr>
                <w:sz w:val="20"/>
                <w:szCs w:val="20"/>
              </w:rPr>
              <w:t>Sub-c</w:t>
            </w:r>
            <w:r w:rsidRPr="00240F18">
              <w:rPr>
                <w:sz w:val="20"/>
                <w:szCs w:val="20"/>
              </w:rPr>
              <w:t xml:space="preserve">ompartment aggregated via “or” logic (Comp A or B) </w:t>
            </w:r>
          </w:p>
        </w:tc>
        <w:tc>
          <w:tcPr>
            <w:tcW w:w="1563" w:type="pct"/>
          </w:tcPr>
          <w:p w14:paraId="30C7636D" w14:textId="77777777" w:rsidR="002F71A7" w:rsidRPr="00240F18" w:rsidRDefault="002F71A7" w:rsidP="00CE2867">
            <w:pPr>
              <w:pStyle w:val="NoSpacing"/>
              <w:rPr>
                <w:sz w:val="20"/>
                <w:szCs w:val="20"/>
              </w:rPr>
            </w:pPr>
            <w:r>
              <w:rPr>
                <w:sz w:val="20"/>
                <w:szCs w:val="20"/>
              </w:rPr>
              <w:t>Sub-c</w:t>
            </w:r>
            <w:r w:rsidRPr="00240F18">
              <w:rPr>
                <w:sz w:val="20"/>
                <w:szCs w:val="20"/>
              </w:rPr>
              <w:t xml:space="preserve">ompartment disaggregated in Comp A and separate Comp B </w:t>
            </w:r>
          </w:p>
        </w:tc>
        <w:tc>
          <w:tcPr>
            <w:tcW w:w="1563" w:type="pct"/>
          </w:tcPr>
          <w:p w14:paraId="6C3E28C2" w14:textId="77777777" w:rsidR="002F71A7" w:rsidRPr="00240F18" w:rsidRDefault="002F71A7" w:rsidP="00CE2867">
            <w:pPr>
              <w:pStyle w:val="NoSpacing"/>
              <w:rPr>
                <w:sz w:val="20"/>
                <w:szCs w:val="20"/>
              </w:rPr>
            </w:pPr>
            <w:r w:rsidRPr="00240F18">
              <w:rPr>
                <w:sz w:val="20"/>
                <w:szCs w:val="20"/>
              </w:rPr>
              <w:t>Mapping 1</w:t>
            </w:r>
            <w:r>
              <w:rPr>
                <w:rFonts w:ascii="Calibri" w:hAnsi="Calibri" w:cs="Calibri"/>
                <w:sz w:val="20"/>
                <w:szCs w:val="20"/>
              </w:rPr>
              <w:t>→</w:t>
            </w:r>
            <w:r w:rsidRPr="00240F18">
              <w:rPr>
                <w:sz w:val="20"/>
                <w:szCs w:val="20"/>
              </w:rPr>
              <w:t xml:space="preserve"> 2 is random </w:t>
            </w:r>
          </w:p>
          <w:p w14:paraId="27AE845A" w14:textId="77777777" w:rsidR="002F71A7" w:rsidRPr="00240F18" w:rsidRDefault="002F71A7" w:rsidP="00CE2867">
            <w:pPr>
              <w:pStyle w:val="NoSpacing"/>
              <w:rPr>
                <w:sz w:val="20"/>
                <w:szCs w:val="20"/>
              </w:rPr>
            </w:pPr>
            <w:r w:rsidRPr="00240F18">
              <w:rPr>
                <w:sz w:val="20"/>
                <w:szCs w:val="20"/>
              </w:rPr>
              <w:t>Mapping 2</w:t>
            </w:r>
            <w:r>
              <w:rPr>
                <w:rFonts w:ascii="Calibri" w:hAnsi="Calibri" w:cs="Calibri"/>
                <w:sz w:val="20"/>
                <w:szCs w:val="20"/>
              </w:rPr>
              <w:t>→</w:t>
            </w:r>
            <w:r w:rsidRPr="00240F18">
              <w:rPr>
                <w:sz w:val="20"/>
                <w:szCs w:val="20"/>
              </w:rPr>
              <w:t xml:space="preserve"> 1 aggregation </w:t>
            </w:r>
          </w:p>
          <w:p w14:paraId="6D183D7F" w14:textId="77777777" w:rsidR="002F71A7" w:rsidRPr="00240F18" w:rsidRDefault="002F71A7" w:rsidP="00CE2867">
            <w:pPr>
              <w:pStyle w:val="NoSpacing"/>
              <w:rPr>
                <w:i/>
                <w:iCs/>
                <w:sz w:val="20"/>
                <w:szCs w:val="20"/>
              </w:rPr>
            </w:pPr>
            <w:r w:rsidRPr="00240F18">
              <w:rPr>
                <w:i/>
                <w:iCs/>
                <w:color w:val="FF0000"/>
                <w:sz w:val="20"/>
                <w:szCs w:val="20"/>
              </w:rPr>
              <w:t xml:space="preserve">Information loss unavoidable </w:t>
            </w:r>
          </w:p>
        </w:tc>
      </w:tr>
      <w:tr w:rsidR="002F71A7" w:rsidRPr="00161E04" w14:paraId="7AB4EBA1" w14:textId="77777777" w:rsidTr="00CE2867">
        <w:trPr>
          <w:trHeight w:val="361"/>
        </w:trPr>
        <w:tc>
          <w:tcPr>
            <w:tcW w:w="312" w:type="pct"/>
          </w:tcPr>
          <w:p w14:paraId="42493E77" w14:textId="77777777" w:rsidR="002F71A7" w:rsidRPr="00240F18" w:rsidRDefault="002F71A7" w:rsidP="00CE2867">
            <w:pPr>
              <w:pStyle w:val="NoSpacing"/>
              <w:rPr>
                <w:sz w:val="20"/>
                <w:szCs w:val="20"/>
              </w:rPr>
            </w:pPr>
            <w:r>
              <w:rPr>
                <w:sz w:val="20"/>
                <w:szCs w:val="20"/>
              </w:rPr>
              <w:t>1.</w:t>
            </w:r>
            <w:r w:rsidRPr="00240F18">
              <w:rPr>
                <w:sz w:val="20"/>
                <w:szCs w:val="20"/>
              </w:rPr>
              <w:t xml:space="preserve">4 </w:t>
            </w:r>
          </w:p>
        </w:tc>
        <w:tc>
          <w:tcPr>
            <w:tcW w:w="1562" w:type="pct"/>
          </w:tcPr>
          <w:p w14:paraId="0EEE34FF" w14:textId="77777777" w:rsidR="002F71A7" w:rsidRPr="00240F18" w:rsidRDefault="002F71A7" w:rsidP="00CE2867">
            <w:pPr>
              <w:pStyle w:val="NoSpacing"/>
              <w:rPr>
                <w:sz w:val="20"/>
                <w:szCs w:val="20"/>
              </w:rPr>
            </w:pPr>
            <w:r>
              <w:rPr>
                <w:sz w:val="20"/>
                <w:szCs w:val="20"/>
              </w:rPr>
              <w:t>Sub-c</w:t>
            </w:r>
            <w:r w:rsidRPr="00240F18">
              <w:rPr>
                <w:sz w:val="20"/>
                <w:szCs w:val="20"/>
              </w:rPr>
              <w:t xml:space="preserve">ompartment aggregated via “and” logic (Comp A and B) </w:t>
            </w:r>
          </w:p>
        </w:tc>
        <w:tc>
          <w:tcPr>
            <w:tcW w:w="1563" w:type="pct"/>
          </w:tcPr>
          <w:p w14:paraId="6373E557" w14:textId="77777777" w:rsidR="002F71A7" w:rsidRPr="00240F18" w:rsidRDefault="002F71A7" w:rsidP="00CE2867">
            <w:pPr>
              <w:pStyle w:val="NoSpacing"/>
              <w:rPr>
                <w:sz w:val="20"/>
                <w:szCs w:val="20"/>
              </w:rPr>
            </w:pPr>
            <w:r>
              <w:rPr>
                <w:sz w:val="20"/>
                <w:szCs w:val="20"/>
              </w:rPr>
              <w:t>Sub-c</w:t>
            </w:r>
            <w:r w:rsidRPr="00240F18">
              <w:rPr>
                <w:sz w:val="20"/>
                <w:szCs w:val="20"/>
              </w:rPr>
              <w:t xml:space="preserve">ompartment </w:t>
            </w:r>
            <w:r>
              <w:rPr>
                <w:sz w:val="20"/>
                <w:szCs w:val="20"/>
              </w:rPr>
              <w:t>split</w:t>
            </w:r>
            <w:r w:rsidRPr="00240F18">
              <w:rPr>
                <w:sz w:val="20"/>
                <w:szCs w:val="20"/>
              </w:rPr>
              <w:t xml:space="preserve"> in</w:t>
            </w:r>
            <w:r>
              <w:rPr>
                <w:sz w:val="20"/>
                <w:szCs w:val="20"/>
              </w:rPr>
              <w:t>to</w:t>
            </w:r>
            <w:r w:rsidRPr="00240F18">
              <w:rPr>
                <w:sz w:val="20"/>
                <w:szCs w:val="20"/>
              </w:rPr>
              <w:t xml:space="preserve"> Comp A and Comp B</w:t>
            </w:r>
            <w:r>
              <w:rPr>
                <w:sz w:val="20"/>
                <w:szCs w:val="20"/>
              </w:rPr>
              <w:t xml:space="preserve"> separately</w:t>
            </w:r>
          </w:p>
        </w:tc>
        <w:tc>
          <w:tcPr>
            <w:tcW w:w="1563" w:type="pct"/>
          </w:tcPr>
          <w:p w14:paraId="7032181D" w14:textId="77777777" w:rsidR="002F71A7" w:rsidRPr="00240F18" w:rsidRDefault="002F71A7" w:rsidP="00CE2867">
            <w:pPr>
              <w:pStyle w:val="NoSpacing"/>
              <w:rPr>
                <w:sz w:val="20"/>
                <w:szCs w:val="20"/>
              </w:rPr>
            </w:pPr>
            <w:r w:rsidRPr="00240F18">
              <w:rPr>
                <w:sz w:val="20"/>
                <w:szCs w:val="20"/>
              </w:rPr>
              <w:t>Mapping 1</w:t>
            </w:r>
            <w:r>
              <w:rPr>
                <w:rFonts w:ascii="Calibri" w:hAnsi="Calibri" w:cs="Calibri"/>
                <w:sz w:val="20"/>
                <w:szCs w:val="20"/>
              </w:rPr>
              <w:t>→</w:t>
            </w:r>
            <w:r w:rsidRPr="00240F18">
              <w:rPr>
                <w:sz w:val="20"/>
                <w:szCs w:val="20"/>
              </w:rPr>
              <w:t xml:space="preserve"> 2 is random </w:t>
            </w:r>
          </w:p>
          <w:p w14:paraId="4CD404C0" w14:textId="77777777" w:rsidR="002F71A7" w:rsidRPr="00240F18" w:rsidRDefault="002F71A7" w:rsidP="00CE2867">
            <w:pPr>
              <w:pStyle w:val="NoSpacing"/>
              <w:rPr>
                <w:sz w:val="20"/>
                <w:szCs w:val="20"/>
              </w:rPr>
            </w:pPr>
            <w:r w:rsidRPr="00240F18">
              <w:rPr>
                <w:sz w:val="20"/>
                <w:szCs w:val="20"/>
              </w:rPr>
              <w:t>Mapping 2</w:t>
            </w:r>
            <w:r>
              <w:rPr>
                <w:rFonts w:ascii="Calibri" w:hAnsi="Calibri" w:cs="Calibri"/>
                <w:sz w:val="20"/>
                <w:szCs w:val="20"/>
              </w:rPr>
              <w:t>→</w:t>
            </w:r>
            <w:r w:rsidRPr="00240F18">
              <w:rPr>
                <w:sz w:val="20"/>
                <w:szCs w:val="20"/>
              </w:rPr>
              <w:t xml:space="preserve"> 1 aggregation </w:t>
            </w:r>
          </w:p>
          <w:p w14:paraId="7CC70918" w14:textId="77777777" w:rsidR="002F71A7" w:rsidRPr="00240F18" w:rsidRDefault="002F71A7" w:rsidP="00CE2867">
            <w:pPr>
              <w:pStyle w:val="NoSpacing"/>
              <w:rPr>
                <w:i/>
                <w:iCs/>
                <w:sz w:val="20"/>
                <w:szCs w:val="20"/>
              </w:rPr>
            </w:pPr>
            <w:r w:rsidRPr="00240F18">
              <w:rPr>
                <w:i/>
                <w:iCs/>
                <w:color w:val="FF0000"/>
                <w:sz w:val="20"/>
                <w:szCs w:val="20"/>
              </w:rPr>
              <w:t xml:space="preserve">Information loss unavoidable </w:t>
            </w:r>
          </w:p>
        </w:tc>
      </w:tr>
      <w:tr w:rsidR="002F71A7" w:rsidRPr="00161E04" w14:paraId="0AAB2DBE" w14:textId="77777777" w:rsidTr="00CE2867">
        <w:trPr>
          <w:trHeight w:val="613"/>
        </w:trPr>
        <w:tc>
          <w:tcPr>
            <w:tcW w:w="312" w:type="pct"/>
          </w:tcPr>
          <w:p w14:paraId="09C080E5" w14:textId="77777777" w:rsidR="002F71A7" w:rsidRPr="00240F18" w:rsidRDefault="002F71A7" w:rsidP="00CE2867">
            <w:pPr>
              <w:pStyle w:val="NoSpacing"/>
              <w:rPr>
                <w:sz w:val="20"/>
                <w:szCs w:val="20"/>
              </w:rPr>
            </w:pPr>
            <w:r>
              <w:rPr>
                <w:sz w:val="20"/>
                <w:szCs w:val="20"/>
              </w:rPr>
              <w:t>1.</w:t>
            </w:r>
            <w:r w:rsidRPr="00240F18">
              <w:rPr>
                <w:sz w:val="20"/>
                <w:szCs w:val="20"/>
              </w:rPr>
              <w:t xml:space="preserve">5 </w:t>
            </w:r>
          </w:p>
        </w:tc>
        <w:tc>
          <w:tcPr>
            <w:tcW w:w="1562" w:type="pct"/>
          </w:tcPr>
          <w:p w14:paraId="391D78FB" w14:textId="2649A794" w:rsidR="002F71A7" w:rsidRPr="008C1E5C" w:rsidRDefault="002F71A7" w:rsidP="00CE2867">
            <w:pPr>
              <w:pStyle w:val="NoSpacing"/>
              <w:rPr>
                <w:sz w:val="20"/>
                <w:szCs w:val="20"/>
              </w:rPr>
            </w:pPr>
            <w:r w:rsidRPr="008C1E5C">
              <w:rPr>
                <w:sz w:val="20"/>
                <w:szCs w:val="20"/>
              </w:rPr>
              <w:t>Compartment indirectly defined</w:t>
            </w:r>
            <w:r w:rsidR="008C1E5C">
              <w:rPr>
                <w:sz w:val="20"/>
                <w:szCs w:val="20"/>
              </w:rPr>
              <w:t>, e.g., as</w:t>
            </w:r>
            <w:r w:rsidRPr="008C1E5C">
              <w:rPr>
                <w:sz w:val="20"/>
                <w:szCs w:val="20"/>
              </w:rPr>
              <w:t xml:space="preserve"> “non-XYZ” </w:t>
            </w:r>
          </w:p>
        </w:tc>
        <w:tc>
          <w:tcPr>
            <w:tcW w:w="1563" w:type="pct"/>
          </w:tcPr>
          <w:p w14:paraId="3AB6F9F8" w14:textId="77777777" w:rsidR="002F71A7" w:rsidRPr="008C1E5C" w:rsidRDefault="002F71A7" w:rsidP="00CE2867">
            <w:pPr>
              <w:pStyle w:val="NoSpacing"/>
              <w:rPr>
                <w:sz w:val="20"/>
                <w:szCs w:val="20"/>
              </w:rPr>
            </w:pPr>
            <w:r w:rsidRPr="008C1E5C">
              <w:rPr>
                <w:sz w:val="20"/>
                <w:szCs w:val="20"/>
              </w:rPr>
              <w:t xml:space="preserve">Compartment directly defined “ABC” (being a valid non-XYZ) </w:t>
            </w:r>
          </w:p>
        </w:tc>
        <w:tc>
          <w:tcPr>
            <w:tcW w:w="1563" w:type="pct"/>
          </w:tcPr>
          <w:p w14:paraId="18A06F32" w14:textId="77777777" w:rsidR="002F71A7" w:rsidRPr="00240F18" w:rsidRDefault="002F71A7" w:rsidP="00CE2867">
            <w:pPr>
              <w:pStyle w:val="NoSpacing"/>
              <w:rPr>
                <w:sz w:val="20"/>
                <w:szCs w:val="20"/>
              </w:rPr>
            </w:pPr>
            <w:r w:rsidRPr="00240F18">
              <w:rPr>
                <w:sz w:val="20"/>
                <w:szCs w:val="20"/>
              </w:rPr>
              <w:t>Mapping 1</w:t>
            </w:r>
            <w:r>
              <w:rPr>
                <w:rFonts w:hint="eastAsia"/>
                <w:sz w:val="20"/>
                <w:szCs w:val="20"/>
              </w:rPr>
              <w:t xml:space="preserve"> </w:t>
            </w:r>
            <w:r>
              <w:rPr>
                <w:rFonts w:ascii="Times New Roman" w:hAnsi="Times New Roman" w:cs="Times New Roman"/>
                <w:sz w:val="20"/>
                <w:szCs w:val="20"/>
              </w:rPr>
              <w:t>↔</w:t>
            </w:r>
            <w:r w:rsidRPr="00240F18">
              <w:rPr>
                <w:sz w:val="20"/>
                <w:szCs w:val="20"/>
              </w:rPr>
              <w:t xml:space="preserve"> 2 unique, if “ABC” is the only “non-XYZ” </w:t>
            </w:r>
          </w:p>
          <w:p w14:paraId="5DD68B4F" w14:textId="77777777" w:rsidR="002F71A7" w:rsidRPr="00240F18" w:rsidRDefault="002F71A7" w:rsidP="00CE2867">
            <w:pPr>
              <w:pStyle w:val="NoSpacing"/>
              <w:rPr>
                <w:i/>
                <w:iCs/>
                <w:sz w:val="20"/>
                <w:szCs w:val="20"/>
              </w:rPr>
            </w:pPr>
            <w:r w:rsidRPr="00240F18">
              <w:rPr>
                <w:i/>
                <w:iCs/>
                <w:color w:val="FF0000"/>
                <w:sz w:val="20"/>
                <w:szCs w:val="20"/>
              </w:rPr>
              <w:t xml:space="preserve">Information loss unavoidable, DEF is also “non-XYZ” or if </w:t>
            </w:r>
            <w:r>
              <w:rPr>
                <w:i/>
                <w:iCs/>
                <w:color w:val="FF0000"/>
                <w:sz w:val="20"/>
                <w:szCs w:val="20"/>
              </w:rPr>
              <w:t xml:space="preserve">further </w:t>
            </w:r>
            <w:r w:rsidRPr="00240F18">
              <w:rPr>
                <w:i/>
                <w:iCs/>
                <w:color w:val="FF0000"/>
                <w:sz w:val="20"/>
                <w:szCs w:val="20"/>
              </w:rPr>
              <w:t>sub</w:t>
            </w:r>
            <w:r>
              <w:rPr>
                <w:i/>
                <w:iCs/>
                <w:color w:val="FF0000"/>
                <w:sz w:val="20"/>
                <w:szCs w:val="20"/>
              </w:rPr>
              <w:t>-compartments</w:t>
            </w:r>
            <w:r w:rsidRPr="00240F18">
              <w:rPr>
                <w:i/>
                <w:iCs/>
                <w:color w:val="FF0000"/>
                <w:sz w:val="20"/>
                <w:szCs w:val="20"/>
              </w:rPr>
              <w:t xml:space="preserve"> exist “ABC1”, “ABC2”,</w:t>
            </w:r>
            <w:r>
              <w:rPr>
                <w:i/>
                <w:iCs/>
                <w:color w:val="FF0000"/>
                <w:sz w:val="20"/>
                <w:szCs w:val="20"/>
              </w:rPr>
              <w:t xml:space="preserve"> </w:t>
            </w:r>
            <w:r w:rsidRPr="00240F18">
              <w:rPr>
                <w:i/>
                <w:iCs/>
                <w:color w:val="FF0000"/>
                <w:sz w:val="20"/>
                <w:szCs w:val="20"/>
              </w:rPr>
              <w:t>…</w:t>
            </w:r>
          </w:p>
        </w:tc>
      </w:tr>
      <w:tr w:rsidR="002F71A7" w:rsidRPr="00161E04" w14:paraId="04F60A03" w14:textId="77777777" w:rsidTr="00CE2867">
        <w:trPr>
          <w:trHeight w:val="234"/>
        </w:trPr>
        <w:tc>
          <w:tcPr>
            <w:tcW w:w="312" w:type="pct"/>
          </w:tcPr>
          <w:p w14:paraId="640695E8" w14:textId="77777777" w:rsidR="002F71A7" w:rsidRPr="00240F18" w:rsidRDefault="002F71A7" w:rsidP="00CE2867">
            <w:pPr>
              <w:pStyle w:val="NoSpacing"/>
              <w:rPr>
                <w:sz w:val="20"/>
                <w:szCs w:val="20"/>
              </w:rPr>
            </w:pPr>
            <w:r>
              <w:rPr>
                <w:sz w:val="20"/>
                <w:szCs w:val="20"/>
              </w:rPr>
              <w:t>1.</w:t>
            </w:r>
            <w:r w:rsidRPr="00240F18">
              <w:rPr>
                <w:sz w:val="20"/>
                <w:szCs w:val="20"/>
              </w:rPr>
              <w:t xml:space="preserve">6 </w:t>
            </w:r>
          </w:p>
        </w:tc>
        <w:tc>
          <w:tcPr>
            <w:tcW w:w="1562" w:type="pct"/>
          </w:tcPr>
          <w:p w14:paraId="6BB1D4D9" w14:textId="77777777" w:rsidR="002F71A7" w:rsidRPr="00240F18" w:rsidRDefault="002F71A7" w:rsidP="00CE2867">
            <w:pPr>
              <w:pStyle w:val="NoSpacing"/>
              <w:rPr>
                <w:sz w:val="20"/>
                <w:szCs w:val="20"/>
              </w:rPr>
            </w:pPr>
            <w:r>
              <w:rPr>
                <w:sz w:val="20"/>
                <w:szCs w:val="20"/>
              </w:rPr>
              <w:t>Sub-c</w:t>
            </w:r>
            <w:r w:rsidRPr="00240F18">
              <w:rPr>
                <w:sz w:val="20"/>
                <w:szCs w:val="20"/>
              </w:rPr>
              <w:t xml:space="preserve">ompartment </w:t>
            </w:r>
            <w:r>
              <w:rPr>
                <w:sz w:val="20"/>
                <w:szCs w:val="20"/>
              </w:rPr>
              <w:t>‘</w:t>
            </w:r>
            <w:r w:rsidRPr="00240F18">
              <w:rPr>
                <w:sz w:val="20"/>
                <w:szCs w:val="20"/>
              </w:rPr>
              <w:t>unspecified</w:t>
            </w:r>
            <w:r>
              <w:rPr>
                <w:sz w:val="20"/>
                <w:szCs w:val="20"/>
              </w:rPr>
              <w:t>’</w:t>
            </w:r>
          </w:p>
        </w:tc>
        <w:tc>
          <w:tcPr>
            <w:tcW w:w="1563" w:type="pct"/>
          </w:tcPr>
          <w:p w14:paraId="203F746E" w14:textId="77777777" w:rsidR="002F71A7" w:rsidRPr="00240F18" w:rsidRDefault="002F71A7" w:rsidP="00CE2867">
            <w:pPr>
              <w:pStyle w:val="NoSpacing"/>
              <w:rPr>
                <w:sz w:val="20"/>
                <w:szCs w:val="20"/>
              </w:rPr>
            </w:pPr>
            <w:r>
              <w:rPr>
                <w:sz w:val="20"/>
                <w:szCs w:val="20"/>
              </w:rPr>
              <w:t>Sub-c</w:t>
            </w:r>
            <w:r w:rsidRPr="00240F18">
              <w:rPr>
                <w:sz w:val="20"/>
                <w:szCs w:val="20"/>
              </w:rPr>
              <w:t xml:space="preserve">ompartment </w:t>
            </w:r>
            <w:r>
              <w:rPr>
                <w:sz w:val="20"/>
                <w:szCs w:val="20"/>
              </w:rPr>
              <w:t>‘</w:t>
            </w:r>
            <w:r w:rsidRPr="00240F18">
              <w:rPr>
                <w:sz w:val="20"/>
                <w:szCs w:val="20"/>
              </w:rPr>
              <w:t>unspecified</w:t>
            </w:r>
            <w:r>
              <w:rPr>
                <w:sz w:val="20"/>
                <w:szCs w:val="20"/>
              </w:rPr>
              <w:t>’</w:t>
            </w:r>
          </w:p>
        </w:tc>
        <w:tc>
          <w:tcPr>
            <w:tcW w:w="1563" w:type="pct"/>
          </w:tcPr>
          <w:p w14:paraId="3D627382" w14:textId="77777777" w:rsidR="002F71A7" w:rsidRPr="00240F18" w:rsidRDefault="002F71A7" w:rsidP="00CE2867">
            <w:pPr>
              <w:pStyle w:val="NoSpacing"/>
              <w:rPr>
                <w:sz w:val="20"/>
                <w:szCs w:val="20"/>
              </w:rPr>
            </w:pPr>
            <w:r w:rsidRPr="00240F18">
              <w:rPr>
                <w:sz w:val="20"/>
                <w:szCs w:val="20"/>
              </w:rPr>
              <w:t>Mapping 1</w:t>
            </w:r>
            <w:r>
              <w:rPr>
                <w:rFonts w:hint="eastAsia"/>
                <w:sz w:val="20"/>
                <w:szCs w:val="20"/>
              </w:rPr>
              <w:t xml:space="preserve"> </w:t>
            </w:r>
            <w:r>
              <w:rPr>
                <w:rFonts w:ascii="Times New Roman" w:hAnsi="Times New Roman" w:cs="Times New Roman"/>
                <w:sz w:val="20"/>
                <w:szCs w:val="20"/>
              </w:rPr>
              <w:t>↔</w:t>
            </w:r>
            <w:r w:rsidRPr="00240F18">
              <w:rPr>
                <w:sz w:val="20"/>
                <w:szCs w:val="20"/>
              </w:rPr>
              <w:t xml:space="preserve"> 2 </w:t>
            </w:r>
            <w:r>
              <w:rPr>
                <w:sz w:val="20"/>
                <w:szCs w:val="20"/>
              </w:rPr>
              <w:br/>
            </w:r>
            <w:commentRangeStart w:id="241"/>
            <w:r w:rsidRPr="00240F18">
              <w:rPr>
                <w:color w:val="70AD47" w:themeColor="accent6"/>
                <w:sz w:val="20"/>
                <w:szCs w:val="20"/>
              </w:rPr>
              <w:t>with</w:t>
            </w:r>
            <w:r>
              <w:rPr>
                <w:color w:val="70AD47" w:themeColor="accent6"/>
                <w:sz w:val="20"/>
                <w:szCs w:val="20"/>
              </w:rPr>
              <w:t xml:space="preserve">out loss of </w:t>
            </w:r>
            <w:r w:rsidRPr="00240F18">
              <w:rPr>
                <w:color w:val="70AD47" w:themeColor="accent6"/>
                <w:sz w:val="20"/>
                <w:szCs w:val="20"/>
              </w:rPr>
              <w:t xml:space="preserve">information </w:t>
            </w:r>
            <w:commentRangeEnd w:id="241"/>
            <w:r>
              <w:rPr>
                <w:rStyle w:val="CommentReference"/>
              </w:rPr>
              <w:commentReference w:id="241"/>
            </w:r>
          </w:p>
        </w:tc>
      </w:tr>
    </w:tbl>
    <w:p w14:paraId="6DEAC903" w14:textId="77777777" w:rsidR="002F71A7" w:rsidRDefault="002F71A7" w:rsidP="002F71A7"/>
    <w:p w14:paraId="632E7392" w14:textId="77777777" w:rsidR="002F71A7" w:rsidRDefault="002F71A7" w:rsidP="002F71A7">
      <w:pPr>
        <w:pStyle w:val="Heading2"/>
      </w:pPr>
      <w:bookmarkStart w:id="242" w:name="_Toc89114942"/>
      <w:r>
        <w:t xml:space="preserve">Mapping of flows or </w:t>
      </w:r>
      <w:proofErr w:type="spellStart"/>
      <w:r>
        <w:t>flowables</w:t>
      </w:r>
      <w:bookmarkEnd w:id="242"/>
      <w:proofErr w:type="spellEnd"/>
    </w:p>
    <w:tbl>
      <w:tblPr>
        <w:tblStyle w:val="TableGrid"/>
        <w:tblW w:w="5000" w:type="pct"/>
        <w:tblLayout w:type="fixed"/>
        <w:tblLook w:val="0000" w:firstRow="0" w:lastRow="0" w:firstColumn="0" w:lastColumn="0" w:noHBand="0" w:noVBand="0"/>
      </w:tblPr>
      <w:tblGrid>
        <w:gridCol w:w="708"/>
        <w:gridCol w:w="2771"/>
        <w:gridCol w:w="2771"/>
        <w:gridCol w:w="2769"/>
      </w:tblGrid>
      <w:tr w:rsidR="002F71A7" w:rsidRPr="00161E04" w14:paraId="4C87EF55" w14:textId="77777777" w:rsidTr="00EC3F7C">
        <w:trPr>
          <w:trHeight w:val="234"/>
        </w:trPr>
        <w:tc>
          <w:tcPr>
            <w:tcW w:w="393" w:type="pct"/>
          </w:tcPr>
          <w:p w14:paraId="08148F12" w14:textId="77777777" w:rsidR="002F71A7" w:rsidRPr="00240F18" w:rsidRDefault="002F71A7" w:rsidP="00CE2867">
            <w:pPr>
              <w:pStyle w:val="NoSpacing"/>
              <w:rPr>
                <w:b/>
                <w:bCs/>
                <w:sz w:val="20"/>
                <w:szCs w:val="20"/>
              </w:rPr>
            </w:pPr>
            <w:r w:rsidRPr="00240F18">
              <w:rPr>
                <w:b/>
                <w:bCs/>
                <w:sz w:val="20"/>
                <w:szCs w:val="20"/>
              </w:rPr>
              <w:t>Case</w:t>
            </w:r>
          </w:p>
        </w:tc>
        <w:tc>
          <w:tcPr>
            <w:tcW w:w="1536" w:type="pct"/>
          </w:tcPr>
          <w:p w14:paraId="17C14FA7" w14:textId="4F50986E" w:rsidR="002F71A7" w:rsidRPr="00240F18" w:rsidRDefault="00CC4023" w:rsidP="00CE2867">
            <w:pPr>
              <w:pStyle w:val="NoSpacing"/>
              <w:rPr>
                <w:b/>
                <w:bCs/>
                <w:sz w:val="20"/>
                <w:szCs w:val="20"/>
              </w:rPr>
            </w:pPr>
            <w:r>
              <w:rPr>
                <w:b/>
                <w:bCs/>
                <w:sz w:val="20"/>
                <w:szCs w:val="20"/>
              </w:rPr>
              <w:t>Flow list</w:t>
            </w:r>
            <w:r w:rsidR="002F71A7" w:rsidRPr="00240F18">
              <w:rPr>
                <w:b/>
                <w:bCs/>
                <w:sz w:val="20"/>
                <w:szCs w:val="20"/>
              </w:rPr>
              <w:t xml:space="preserve"> 1</w:t>
            </w:r>
          </w:p>
        </w:tc>
        <w:tc>
          <w:tcPr>
            <w:tcW w:w="1536" w:type="pct"/>
          </w:tcPr>
          <w:p w14:paraId="6E19704A" w14:textId="61F48AA7" w:rsidR="002F71A7" w:rsidRPr="00240F18" w:rsidRDefault="00CC4023" w:rsidP="00CE2867">
            <w:pPr>
              <w:pStyle w:val="NoSpacing"/>
              <w:rPr>
                <w:b/>
                <w:bCs/>
                <w:sz w:val="20"/>
                <w:szCs w:val="20"/>
              </w:rPr>
            </w:pPr>
            <w:r>
              <w:rPr>
                <w:b/>
                <w:bCs/>
                <w:sz w:val="20"/>
                <w:szCs w:val="20"/>
              </w:rPr>
              <w:t>Flow list</w:t>
            </w:r>
            <w:r w:rsidR="002F71A7" w:rsidRPr="00240F18">
              <w:rPr>
                <w:b/>
                <w:bCs/>
                <w:sz w:val="20"/>
                <w:szCs w:val="20"/>
              </w:rPr>
              <w:t xml:space="preserve"> 2</w:t>
            </w:r>
          </w:p>
        </w:tc>
        <w:tc>
          <w:tcPr>
            <w:tcW w:w="1535" w:type="pct"/>
          </w:tcPr>
          <w:p w14:paraId="60F5B0AE" w14:textId="77777777" w:rsidR="002F71A7" w:rsidRPr="00240F18" w:rsidRDefault="002F71A7" w:rsidP="00CE2867">
            <w:pPr>
              <w:pStyle w:val="NoSpacing"/>
              <w:rPr>
                <w:b/>
                <w:bCs/>
                <w:sz w:val="20"/>
                <w:szCs w:val="20"/>
              </w:rPr>
            </w:pPr>
            <w:r w:rsidRPr="00240F18">
              <w:rPr>
                <w:b/>
                <w:bCs/>
                <w:sz w:val="20"/>
                <w:szCs w:val="20"/>
              </w:rPr>
              <w:t>Comment/option</w:t>
            </w:r>
          </w:p>
        </w:tc>
      </w:tr>
      <w:tr w:rsidR="002F71A7" w:rsidRPr="00161E04" w14:paraId="0AC6EB4A" w14:textId="77777777" w:rsidTr="00EC3F7C">
        <w:trPr>
          <w:trHeight w:val="234"/>
        </w:trPr>
        <w:tc>
          <w:tcPr>
            <w:tcW w:w="393" w:type="pct"/>
          </w:tcPr>
          <w:p w14:paraId="15F56DD8" w14:textId="77777777" w:rsidR="002F71A7" w:rsidRPr="00240F18" w:rsidRDefault="002F71A7" w:rsidP="00CE2867">
            <w:pPr>
              <w:pStyle w:val="NoSpacing"/>
              <w:rPr>
                <w:sz w:val="20"/>
                <w:szCs w:val="20"/>
              </w:rPr>
            </w:pPr>
            <w:r>
              <w:rPr>
                <w:sz w:val="20"/>
                <w:szCs w:val="20"/>
              </w:rPr>
              <w:t>2.</w:t>
            </w:r>
            <w:r w:rsidRPr="00240F18">
              <w:rPr>
                <w:sz w:val="20"/>
                <w:szCs w:val="20"/>
              </w:rPr>
              <w:t xml:space="preserve">1 </w:t>
            </w:r>
          </w:p>
        </w:tc>
        <w:tc>
          <w:tcPr>
            <w:tcW w:w="1536" w:type="pct"/>
          </w:tcPr>
          <w:p w14:paraId="0383A268" w14:textId="7D780893" w:rsidR="002F71A7" w:rsidRPr="00240F18" w:rsidRDefault="002F71A7" w:rsidP="00CE2867">
            <w:pPr>
              <w:pStyle w:val="NoSpacing"/>
              <w:rPr>
                <w:sz w:val="20"/>
                <w:szCs w:val="20"/>
              </w:rPr>
            </w:pPr>
            <w:r w:rsidRPr="00240F18">
              <w:rPr>
                <w:sz w:val="20"/>
                <w:szCs w:val="20"/>
              </w:rPr>
              <w:t xml:space="preserve">Standardized </w:t>
            </w:r>
            <w:r w:rsidR="00CC4023">
              <w:rPr>
                <w:sz w:val="20"/>
                <w:szCs w:val="20"/>
              </w:rPr>
              <w:t>flow list</w:t>
            </w:r>
            <w:r w:rsidRPr="00240F18">
              <w:rPr>
                <w:sz w:val="20"/>
                <w:szCs w:val="20"/>
              </w:rPr>
              <w:t xml:space="preserve"> A </w:t>
            </w:r>
          </w:p>
        </w:tc>
        <w:tc>
          <w:tcPr>
            <w:tcW w:w="1536" w:type="pct"/>
          </w:tcPr>
          <w:p w14:paraId="6BFA2654" w14:textId="00EDDC6D" w:rsidR="002F71A7" w:rsidRPr="00240F18" w:rsidRDefault="002F71A7" w:rsidP="00CE2867">
            <w:pPr>
              <w:pStyle w:val="NoSpacing"/>
              <w:rPr>
                <w:sz w:val="20"/>
                <w:szCs w:val="20"/>
              </w:rPr>
            </w:pPr>
            <w:r w:rsidRPr="00240F18">
              <w:rPr>
                <w:sz w:val="20"/>
                <w:szCs w:val="20"/>
              </w:rPr>
              <w:t xml:space="preserve">Standardized </w:t>
            </w:r>
            <w:r w:rsidR="00CC4023">
              <w:rPr>
                <w:sz w:val="20"/>
                <w:szCs w:val="20"/>
              </w:rPr>
              <w:t>flow list</w:t>
            </w:r>
            <w:r w:rsidRPr="00240F18">
              <w:rPr>
                <w:sz w:val="20"/>
                <w:szCs w:val="20"/>
              </w:rPr>
              <w:t xml:space="preserve"> B </w:t>
            </w:r>
          </w:p>
        </w:tc>
        <w:tc>
          <w:tcPr>
            <w:tcW w:w="1535" w:type="pct"/>
          </w:tcPr>
          <w:p w14:paraId="769D4758" w14:textId="77777777" w:rsidR="002F71A7" w:rsidRPr="00240F18" w:rsidRDefault="002F71A7" w:rsidP="00CE2867">
            <w:pPr>
              <w:pStyle w:val="NoSpacing"/>
              <w:rPr>
                <w:color w:val="70AD47" w:themeColor="accent6"/>
                <w:sz w:val="20"/>
                <w:szCs w:val="20"/>
              </w:rPr>
            </w:pPr>
            <w:r w:rsidRPr="00C9549A">
              <w:rPr>
                <w:sz w:val="20"/>
                <w:szCs w:val="20"/>
              </w:rPr>
              <w:t>Mapping 1</w:t>
            </w:r>
            <w:r w:rsidRPr="00C9549A">
              <w:rPr>
                <w:rFonts w:hint="eastAsia"/>
                <w:sz w:val="20"/>
                <w:szCs w:val="20"/>
              </w:rPr>
              <w:t xml:space="preserve"> </w:t>
            </w:r>
            <w:r w:rsidRPr="00C9549A">
              <w:rPr>
                <w:rFonts w:ascii="Times New Roman" w:hAnsi="Times New Roman" w:cs="Times New Roman"/>
                <w:sz w:val="20"/>
                <w:szCs w:val="20"/>
              </w:rPr>
              <w:t>↔</w:t>
            </w:r>
            <w:r w:rsidRPr="00C9549A">
              <w:rPr>
                <w:sz w:val="20"/>
                <w:szCs w:val="20"/>
              </w:rPr>
              <w:t xml:space="preserve"> 2</w:t>
            </w:r>
            <w:r>
              <w:rPr>
                <w:sz w:val="20"/>
                <w:szCs w:val="20"/>
              </w:rPr>
              <w:t xml:space="preserve"> between perfectly consistent flows </w:t>
            </w:r>
            <w:r w:rsidRPr="00240F18">
              <w:rPr>
                <w:color w:val="70AD47" w:themeColor="accent6"/>
                <w:sz w:val="20"/>
                <w:szCs w:val="20"/>
              </w:rPr>
              <w:t>with</w:t>
            </w:r>
            <w:r>
              <w:rPr>
                <w:color w:val="70AD47" w:themeColor="accent6"/>
                <w:sz w:val="20"/>
                <w:szCs w:val="20"/>
              </w:rPr>
              <w:t>out</w:t>
            </w:r>
            <w:r w:rsidRPr="00240F18">
              <w:rPr>
                <w:color w:val="70AD47" w:themeColor="accent6"/>
                <w:sz w:val="20"/>
                <w:szCs w:val="20"/>
              </w:rPr>
              <w:t xml:space="preserve"> </w:t>
            </w:r>
            <w:r>
              <w:rPr>
                <w:color w:val="70AD47" w:themeColor="accent6"/>
                <w:sz w:val="20"/>
                <w:szCs w:val="20"/>
              </w:rPr>
              <w:t>loss of</w:t>
            </w:r>
            <w:r w:rsidRPr="00240F18">
              <w:rPr>
                <w:color w:val="70AD47" w:themeColor="accent6"/>
                <w:sz w:val="20"/>
                <w:szCs w:val="20"/>
              </w:rPr>
              <w:t xml:space="preserve"> informatio</w:t>
            </w:r>
            <w:r>
              <w:rPr>
                <w:color w:val="70AD47" w:themeColor="accent6"/>
                <w:sz w:val="20"/>
                <w:szCs w:val="20"/>
              </w:rPr>
              <w:t>n</w:t>
            </w:r>
          </w:p>
        </w:tc>
      </w:tr>
      <w:tr w:rsidR="002F71A7" w:rsidRPr="00161E04" w14:paraId="4E6871B4" w14:textId="77777777" w:rsidTr="00EC3F7C">
        <w:trPr>
          <w:trHeight w:val="482"/>
        </w:trPr>
        <w:tc>
          <w:tcPr>
            <w:tcW w:w="393" w:type="pct"/>
          </w:tcPr>
          <w:p w14:paraId="0C3D3427" w14:textId="77777777" w:rsidR="002F71A7" w:rsidRPr="00240F18" w:rsidRDefault="002F71A7" w:rsidP="00CE2867">
            <w:pPr>
              <w:pStyle w:val="NoSpacing"/>
              <w:rPr>
                <w:sz w:val="20"/>
                <w:szCs w:val="20"/>
              </w:rPr>
            </w:pPr>
            <w:r>
              <w:rPr>
                <w:sz w:val="20"/>
                <w:szCs w:val="20"/>
              </w:rPr>
              <w:t>2.</w:t>
            </w:r>
            <w:r w:rsidRPr="00240F18">
              <w:rPr>
                <w:sz w:val="20"/>
                <w:szCs w:val="20"/>
              </w:rPr>
              <w:t xml:space="preserve">2 </w:t>
            </w:r>
          </w:p>
        </w:tc>
        <w:tc>
          <w:tcPr>
            <w:tcW w:w="1536" w:type="pct"/>
          </w:tcPr>
          <w:p w14:paraId="23066D79" w14:textId="77777777" w:rsidR="002F71A7" w:rsidRPr="00240F18" w:rsidRDefault="002F71A7" w:rsidP="00CE2867">
            <w:pPr>
              <w:pStyle w:val="NoSpacing"/>
              <w:rPr>
                <w:sz w:val="20"/>
                <w:szCs w:val="20"/>
              </w:rPr>
            </w:pPr>
            <w:r w:rsidRPr="00240F18">
              <w:rPr>
                <w:sz w:val="20"/>
                <w:szCs w:val="20"/>
              </w:rPr>
              <w:t xml:space="preserve">Flow A existing </w:t>
            </w:r>
          </w:p>
        </w:tc>
        <w:tc>
          <w:tcPr>
            <w:tcW w:w="1536" w:type="pct"/>
          </w:tcPr>
          <w:p w14:paraId="48A2825D" w14:textId="77777777" w:rsidR="002F71A7" w:rsidRPr="00240F18" w:rsidRDefault="002F71A7" w:rsidP="00CE2867">
            <w:pPr>
              <w:pStyle w:val="NoSpacing"/>
              <w:rPr>
                <w:sz w:val="20"/>
                <w:szCs w:val="20"/>
              </w:rPr>
            </w:pPr>
            <w:r w:rsidRPr="00240F18">
              <w:rPr>
                <w:sz w:val="20"/>
                <w:szCs w:val="20"/>
              </w:rPr>
              <w:t xml:space="preserve">Flow A does not exist </w:t>
            </w:r>
          </w:p>
        </w:tc>
        <w:tc>
          <w:tcPr>
            <w:tcW w:w="1535" w:type="pct"/>
          </w:tcPr>
          <w:p w14:paraId="1D700799" w14:textId="402E002A" w:rsidR="002F71A7" w:rsidRPr="00240F18" w:rsidRDefault="002F71A7" w:rsidP="00CE2867">
            <w:pPr>
              <w:pStyle w:val="NoSpacing"/>
              <w:rPr>
                <w:sz w:val="20"/>
                <w:szCs w:val="20"/>
              </w:rPr>
            </w:pPr>
            <w:r w:rsidRPr="00240F18">
              <w:rPr>
                <w:sz w:val="20"/>
                <w:szCs w:val="20"/>
              </w:rPr>
              <w:t xml:space="preserve">Mapping to </w:t>
            </w:r>
            <w:r>
              <w:rPr>
                <w:sz w:val="20"/>
                <w:szCs w:val="20"/>
              </w:rPr>
              <w:t>acceptable</w:t>
            </w:r>
            <w:r w:rsidRPr="00240F18">
              <w:rPr>
                <w:sz w:val="20"/>
                <w:szCs w:val="20"/>
              </w:rPr>
              <w:t xml:space="preserve"> prox</w:t>
            </w:r>
            <w:r>
              <w:rPr>
                <w:sz w:val="20"/>
                <w:szCs w:val="20"/>
              </w:rPr>
              <w:t xml:space="preserve">y </w:t>
            </w:r>
            <w:r w:rsidRPr="00240F18">
              <w:rPr>
                <w:sz w:val="20"/>
                <w:szCs w:val="20"/>
              </w:rPr>
              <w:t xml:space="preserve">or </w:t>
            </w:r>
            <w:r>
              <w:rPr>
                <w:sz w:val="20"/>
                <w:szCs w:val="20"/>
              </w:rPr>
              <w:t xml:space="preserve">more generic flow in </w:t>
            </w:r>
            <w:r w:rsidR="00CC4023">
              <w:rPr>
                <w:sz w:val="20"/>
                <w:szCs w:val="20"/>
              </w:rPr>
              <w:t>Flow list</w:t>
            </w:r>
            <w:r>
              <w:rPr>
                <w:sz w:val="20"/>
                <w:szCs w:val="20"/>
              </w:rPr>
              <w:t xml:space="preserve"> 2</w:t>
            </w:r>
          </w:p>
          <w:p w14:paraId="6DE03BF1" w14:textId="3FC9186F" w:rsidR="002F71A7" w:rsidRPr="00240F18" w:rsidRDefault="002F71A7" w:rsidP="00CE2867">
            <w:pPr>
              <w:pStyle w:val="NoSpacing"/>
              <w:rPr>
                <w:sz w:val="20"/>
                <w:szCs w:val="20"/>
              </w:rPr>
            </w:pPr>
            <w:r>
              <w:rPr>
                <w:color w:val="FF0000"/>
                <w:sz w:val="20"/>
                <w:szCs w:val="20"/>
              </w:rPr>
              <w:t>two-</w:t>
            </w:r>
            <w:r w:rsidRPr="00240F18">
              <w:rPr>
                <w:color w:val="FF0000"/>
                <w:sz w:val="20"/>
                <w:szCs w:val="20"/>
              </w:rPr>
              <w:t>way</w:t>
            </w:r>
            <w:r>
              <w:rPr>
                <w:color w:val="FF0000"/>
                <w:sz w:val="20"/>
                <w:szCs w:val="20"/>
              </w:rPr>
              <w:t xml:space="preserve"> i</w:t>
            </w:r>
            <w:r w:rsidRPr="00240F18">
              <w:rPr>
                <w:color w:val="FF0000"/>
                <w:sz w:val="20"/>
                <w:szCs w:val="20"/>
              </w:rPr>
              <w:t xml:space="preserve">nformation loss only avoidable if </w:t>
            </w:r>
            <w:r>
              <w:rPr>
                <w:color w:val="FF0000"/>
                <w:sz w:val="20"/>
                <w:szCs w:val="20"/>
              </w:rPr>
              <w:t xml:space="preserve">proxy </w:t>
            </w:r>
            <w:r w:rsidRPr="00240F18">
              <w:rPr>
                <w:color w:val="FF0000"/>
                <w:sz w:val="20"/>
                <w:szCs w:val="20"/>
              </w:rPr>
              <w:t xml:space="preserve">mapping is unique </w:t>
            </w:r>
            <w:r w:rsidRPr="00240F18">
              <w:rPr>
                <w:sz w:val="20"/>
                <w:szCs w:val="20"/>
              </w:rPr>
              <w:t xml:space="preserve">(i.e., not used for multiple </w:t>
            </w:r>
            <w:r>
              <w:rPr>
                <w:sz w:val="20"/>
                <w:szCs w:val="20"/>
              </w:rPr>
              <w:t>flows</w:t>
            </w:r>
            <w:r w:rsidRPr="00240F18">
              <w:rPr>
                <w:sz w:val="20"/>
                <w:szCs w:val="20"/>
              </w:rPr>
              <w:t xml:space="preserve"> in </w:t>
            </w:r>
            <w:r w:rsidR="00CC4023">
              <w:rPr>
                <w:sz w:val="20"/>
                <w:szCs w:val="20"/>
              </w:rPr>
              <w:t>Flow list</w:t>
            </w:r>
            <w:r w:rsidRPr="00240F18">
              <w:rPr>
                <w:sz w:val="20"/>
                <w:szCs w:val="20"/>
              </w:rPr>
              <w:t xml:space="preserve"> 1)</w:t>
            </w:r>
          </w:p>
        </w:tc>
      </w:tr>
      <w:tr w:rsidR="002F71A7" w:rsidRPr="00161E04" w14:paraId="5CBF5531" w14:textId="77777777" w:rsidTr="00EC3F7C">
        <w:trPr>
          <w:trHeight w:val="356"/>
        </w:trPr>
        <w:tc>
          <w:tcPr>
            <w:tcW w:w="393" w:type="pct"/>
          </w:tcPr>
          <w:p w14:paraId="17DEE8A0" w14:textId="77777777" w:rsidR="002F71A7" w:rsidRPr="00240F18" w:rsidRDefault="002F71A7" w:rsidP="00CE2867">
            <w:pPr>
              <w:pStyle w:val="NoSpacing"/>
              <w:rPr>
                <w:sz w:val="20"/>
                <w:szCs w:val="20"/>
              </w:rPr>
            </w:pPr>
            <w:r>
              <w:rPr>
                <w:sz w:val="20"/>
                <w:szCs w:val="20"/>
              </w:rPr>
              <w:t>2.</w:t>
            </w:r>
            <w:r w:rsidRPr="00240F18">
              <w:rPr>
                <w:sz w:val="20"/>
                <w:szCs w:val="20"/>
              </w:rPr>
              <w:t xml:space="preserve">3 </w:t>
            </w:r>
          </w:p>
        </w:tc>
        <w:tc>
          <w:tcPr>
            <w:tcW w:w="1536" w:type="pct"/>
          </w:tcPr>
          <w:p w14:paraId="5D8EFA9F" w14:textId="77777777" w:rsidR="002F71A7" w:rsidRPr="00240F18" w:rsidRDefault="002F71A7" w:rsidP="00CE2867">
            <w:pPr>
              <w:pStyle w:val="NoSpacing"/>
              <w:rPr>
                <w:sz w:val="20"/>
                <w:szCs w:val="20"/>
              </w:rPr>
            </w:pPr>
            <w:r>
              <w:rPr>
                <w:sz w:val="20"/>
                <w:szCs w:val="20"/>
              </w:rPr>
              <w:t>Flows for metal resource extraction defined as ores</w:t>
            </w:r>
          </w:p>
        </w:tc>
        <w:tc>
          <w:tcPr>
            <w:tcW w:w="1536" w:type="pct"/>
          </w:tcPr>
          <w:p w14:paraId="51317DF4" w14:textId="77777777" w:rsidR="002F71A7" w:rsidRPr="00240F18" w:rsidRDefault="002F71A7" w:rsidP="00CE2867">
            <w:pPr>
              <w:pStyle w:val="NoSpacing"/>
              <w:rPr>
                <w:sz w:val="20"/>
                <w:szCs w:val="20"/>
              </w:rPr>
            </w:pPr>
            <w:r>
              <w:rPr>
                <w:sz w:val="20"/>
                <w:szCs w:val="20"/>
              </w:rPr>
              <w:t>Flows for metal resource extraction defined as target elements/minerals</w:t>
            </w:r>
            <w:r w:rsidRPr="00240F18">
              <w:rPr>
                <w:sz w:val="20"/>
                <w:szCs w:val="20"/>
              </w:rPr>
              <w:t xml:space="preserve"> </w:t>
            </w:r>
          </w:p>
        </w:tc>
        <w:tc>
          <w:tcPr>
            <w:tcW w:w="1535" w:type="pct"/>
          </w:tcPr>
          <w:p w14:paraId="72B9CB76" w14:textId="77777777" w:rsidR="002F71A7" w:rsidRPr="00240F18" w:rsidRDefault="002F71A7" w:rsidP="00CE2867">
            <w:pPr>
              <w:pStyle w:val="NoSpacing"/>
              <w:rPr>
                <w:sz w:val="20"/>
                <w:szCs w:val="20"/>
              </w:rPr>
            </w:pPr>
            <w:r>
              <w:rPr>
                <w:sz w:val="20"/>
                <w:szCs w:val="20"/>
              </w:rPr>
              <w:t xml:space="preserve">Ores to be split into corresponding target elements/minerals and gangue, and </w:t>
            </w:r>
            <w:r w:rsidRPr="00144DDF">
              <w:rPr>
                <w:i/>
                <w:iCs/>
                <w:sz w:val="20"/>
                <w:szCs w:val="20"/>
              </w:rPr>
              <w:t>vice versa</w:t>
            </w:r>
            <w:r>
              <w:rPr>
                <w:sz w:val="20"/>
                <w:szCs w:val="20"/>
              </w:rPr>
              <w:t xml:space="preserve"> </w:t>
            </w:r>
          </w:p>
        </w:tc>
      </w:tr>
      <w:tr w:rsidR="002F71A7" w:rsidRPr="00161E04" w14:paraId="53AB060B" w14:textId="77777777" w:rsidTr="00EC3F7C">
        <w:trPr>
          <w:trHeight w:val="356"/>
        </w:trPr>
        <w:tc>
          <w:tcPr>
            <w:tcW w:w="393" w:type="pct"/>
          </w:tcPr>
          <w:p w14:paraId="33342539" w14:textId="77777777" w:rsidR="002F71A7" w:rsidRPr="00240F18" w:rsidRDefault="002F71A7" w:rsidP="00CE2867">
            <w:pPr>
              <w:pStyle w:val="NoSpacing"/>
              <w:rPr>
                <w:sz w:val="20"/>
                <w:szCs w:val="20"/>
              </w:rPr>
            </w:pPr>
            <w:r>
              <w:rPr>
                <w:sz w:val="20"/>
                <w:szCs w:val="20"/>
              </w:rPr>
              <w:t>2.</w:t>
            </w:r>
            <w:r w:rsidRPr="00240F18">
              <w:rPr>
                <w:sz w:val="20"/>
                <w:szCs w:val="20"/>
              </w:rPr>
              <w:t xml:space="preserve">4 </w:t>
            </w:r>
          </w:p>
        </w:tc>
        <w:tc>
          <w:tcPr>
            <w:tcW w:w="1536" w:type="pct"/>
          </w:tcPr>
          <w:p w14:paraId="7284CF2D" w14:textId="77777777" w:rsidR="002F71A7" w:rsidRPr="00240F18" w:rsidRDefault="002F71A7" w:rsidP="00CE2867">
            <w:pPr>
              <w:pStyle w:val="NoSpacing"/>
              <w:rPr>
                <w:sz w:val="20"/>
                <w:szCs w:val="20"/>
              </w:rPr>
            </w:pPr>
            <w:r w:rsidRPr="00240F18">
              <w:rPr>
                <w:sz w:val="20"/>
                <w:szCs w:val="20"/>
              </w:rPr>
              <w:t xml:space="preserve">Emission </w:t>
            </w:r>
            <w:r>
              <w:rPr>
                <w:sz w:val="20"/>
                <w:szCs w:val="20"/>
              </w:rPr>
              <w:t>f</w:t>
            </w:r>
            <w:r w:rsidRPr="00240F18">
              <w:rPr>
                <w:sz w:val="20"/>
                <w:szCs w:val="20"/>
              </w:rPr>
              <w:t xml:space="preserve">low defined as ion </w:t>
            </w:r>
          </w:p>
        </w:tc>
        <w:tc>
          <w:tcPr>
            <w:tcW w:w="1536" w:type="pct"/>
          </w:tcPr>
          <w:p w14:paraId="6C0CD886" w14:textId="77777777" w:rsidR="002F71A7" w:rsidRPr="00240F18" w:rsidRDefault="002F71A7" w:rsidP="00CE2867">
            <w:pPr>
              <w:pStyle w:val="NoSpacing"/>
              <w:rPr>
                <w:sz w:val="20"/>
                <w:szCs w:val="20"/>
              </w:rPr>
            </w:pPr>
            <w:r w:rsidRPr="00240F18">
              <w:rPr>
                <w:sz w:val="20"/>
                <w:szCs w:val="20"/>
              </w:rPr>
              <w:t xml:space="preserve">Emission </w:t>
            </w:r>
            <w:r>
              <w:rPr>
                <w:sz w:val="20"/>
                <w:szCs w:val="20"/>
              </w:rPr>
              <w:t>f</w:t>
            </w:r>
            <w:r w:rsidRPr="00240F18">
              <w:rPr>
                <w:sz w:val="20"/>
                <w:szCs w:val="20"/>
              </w:rPr>
              <w:t xml:space="preserve">low defined as element </w:t>
            </w:r>
          </w:p>
        </w:tc>
        <w:tc>
          <w:tcPr>
            <w:tcW w:w="1535" w:type="pct"/>
          </w:tcPr>
          <w:p w14:paraId="43DB6B2A" w14:textId="77777777" w:rsidR="002F71A7" w:rsidRPr="00240F18" w:rsidRDefault="002F71A7" w:rsidP="00CE2867">
            <w:pPr>
              <w:pStyle w:val="NoSpacing"/>
              <w:rPr>
                <w:sz w:val="20"/>
                <w:szCs w:val="20"/>
              </w:rPr>
            </w:pPr>
            <w:r w:rsidRPr="00240F18">
              <w:rPr>
                <w:sz w:val="20"/>
                <w:szCs w:val="20"/>
              </w:rPr>
              <w:t xml:space="preserve">Same LCIA values? Partly irrelevant differences, partly extreme different impacts </w:t>
            </w:r>
          </w:p>
        </w:tc>
      </w:tr>
      <w:tr w:rsidR="002F71A7" w:rsidRPr="00161E04" w14:paraId="57F62293" w14:textId="77777777" w:rsidTr="00EC3F7C">
        <w:trPr>
          <w:trHeight w:val="483"/>
        </w:trPr>
        <w:tc>
          <w:tcPr>
            <w:tcW w:w="393" w:type="pct"/>
          </w:tcPr>
          <w:p w14:paraId="6313C164" w14:textId="77777777" w:rsidR="002F71A7" w:rsidRPr="00240F18" w:rsidRDefault="002F71A7" w:rsidP="00CE2867">
            <w:pPr>
              <w:pStyle w:val="NoSpacing"/>
              <w:rPr>
                <w:sz w:val="20"/>
                <w:szCs w:val="20"/>
              </w:rPr>
            </w:pPr>
            <w:r>
              <w:rPr>
                <w:sz w:val="20"/>
                <w:szCs w:val="20"/>
              </w:rPr>
              <w:lastRenderedPageBreak/>
              <w:t>2.</w:t>
            </w:r>
            <w:r w:rsidRPr="00240F18">
              <w:rPr>
                <w:sz w:val="20"/>
                <w:szCs w:val="20"/>
              </w:rPr>
              <w:t xml:space="preserve">5 </w:t>
            </w:r>
          </w:p>
        </w:tc>
        <w:tc>
          <w:tcPr>
            <w:tcW w:w="1536" w:type="pct"/>
          </w:tcPr>
          <w:p w14:paraId="07EEFAAA" w14:textId="77777777" w:rsidR="002F71A7" w:rsidRPr="00240F18" w:rsidRDefault="002F71A7" w:rsidP="00CE2867">
            <w:pPr>
              <w:pStyle w:val="NoSpacing"/>
              <w:rPr>
                <w:sz w:val="20"/>
                <w:szCs w:val="20"/>
              </w:rPr>
            </w:pPr>
            <w:r w:rsidRPr="00240F18">
              <w:rPr>
                <w:sz w:val="20"/>
                <w:szCs w:val="20"/>
              </w:rPr>
              <w:t xml:space="preserve">Flow with additional information (scope in information given in flow name or in </w:t>
            </w:r>
            <w:proofErr w:type="spellStart"/>
            <w:r w:rsidRPr="00240F18">
              <w:rPr>
                <w:sz w:val="20"/>
                <w:szCs w:val="20"/>
              </w:rPr>
              <w:t>docu</w:t>
            </w:r>
            <w:proofErr w:type="spellEnd"/>
            <w:r w:rsidRPr="00240F18">
              <w:rPr>
                <w:sz w:val="20"/>
                <w:szCs w:val="20"/>
              </w:rPr>
              <w:t xml:space="preserve"> field) </w:t>
            </w:r>
          </w:p>
        </w:tc>
        <w:tc>
          <w:tcPr>
            <w:tcW w:w="1536" w:type="pct"/>
          </w:tcPr>
          <w:p w14:paraId="7612FD5B" w14:textId="77777777" w:rsidR="002F71A7" w:rsidRPr="00240F18" w:rsidRDefault="002F71A7" w:rsidP="00CE2867">
            <w:pPr>
              <w:pStyle w:val="NoSpacing"/>
              <w:rPr>
                <w:sz w:val="20"/>
                <w:szCs w:val="20"/>
              </w:rPr>
            </w:pPr>
            <w:r w:rsidRPr="00240F18">
              <w:rPr>
                <w:sz w:val="20"/>
                <w:szCs w:val="20"/>
              </w:rPr>
              <w:t xml:space="preserve">Standard physical flows (scope information given via software) </w:t>
            </w:r>
          </w:p>
        </w:tc>
        <w:tc>
          <w:tcPr>
            <w:tcW w:w="1535" w:type="pct"/>
          </w:tcPr>
          <w:p w14:paraId="518E95B3" w14:textId="77777777" w:rsidR="002F71A7" w:rsidRPr="00240F18" w:rsidRDefault="002F71A7" w:rsidP="00CE2867">
            <w:pPr>
              <w:pStyle w:val="NoSpacing"/>
              <w:rPr>
                <w:sz w:val="20"/>
                <w:szCs w:val="20"/>
              </w:rPr>
            </w:pPr>
            <w:r w:rsidRPr="00240F18">
              <w:rPr>
                <w:sz w:val="20"/>
                <w:szCs w:val="20"/>
              </w:rPr>
              <w:t xml:space="preserve">N to 1 mapping, </w:t>
            </w:r>
          </w:p>
          <w:p w14:paraId="6611E7CA" w14:textId="77777777" w:rsidR="002F71A7" w:rsidRPr="00240F18" w:rsidRDefault="002F71A7" w:rsidP="00CE2867">
            <w:pPr>
              <w:pStyle w:val="NoSpacing"/>
              <w:rPr>
                <w:sz w:val="20"/>
                <w:szCs w:val="20"/>
              </w:rPr>
            </w:pPr>
            <w:r w:rsidRPr="00240F18">
              <w:rPr>
                <w:sz w:val="20"/>
                <w:szCs w:val="20"/>
              </w:rPr>
              <w:t xml:space="preserve">Documentation/information loss due to aggregation </w:t>
            </w:r>
          </w:p>
        </w:tc>
      </w:tr>
      <w:tr w:rsidR="002F71A7" w:rsidRPr="00161E04" w14:paraId="5136385E" w14:textId="77777777" w:rsidTr="00EC3F7C">
        <w:trPr>
          <w:trHeight w:val="230"/>
        </w:trPr>
        <w:tc>
          <w:tcPr>
            <w:tcW w:w="393" w:type="pct"/>
          </w:tcPr>
          <w:p w14:paraId="1899345A" w14:textId="77777777" w:rsidR="002F71A7" w:rsidRPr="00240F18" w:rsidRDefault="002F71A7" w:rsidP="00CE2867">
            <w:pPr>
              <w:pStyle w:val="NoSpacing"/>
              <w:rPr>
                <w:sz w:val="20"/>
                <w:szCs w:val="20"/>
              </w:rPr>
            </w:pPr>
            <w:r>
              <w:rPr>
                <w:sz w:val="20"/>
                <w:szCs w:val="20"/>
              </w:rPr>
              <w:t>2.</w:t>
            </w:r>
            <w:r w:rsidRPr="00240F18">
              <w:rPr>
                <w:sz w:val="20"/>
                <w:szCs w:val="20"/>
              </w:rPr>
              <w:t xml:space="preserve">6 </w:t>
            </w:r>
          </w:p>
        </w:tc>
        <w:tc>
          <w:tcPr>
            <w:tcW w:w="1536" w:type="pct"/>
          </w:tcPr>
          <w:p w14:paraId="487A1718" w14:textId="77777777" w:rsidR="002F71A7" w:rsidRPr="00240F18" w:rsidRDefault="002F71A7" w:rsidP="00CE2867">
            <w:pPr>
              <w:pStyle w:val="NoSpacing"/>
              <w:rPr>
                <w:sz w:val="20"/>
                <w:szCs w:val="20"/>
              </w:rPr>
            </w:pPr>
            <w:r w:rsidRPr="00240F18">
              <w:rPr>
                <w:sz w:val="20"/>
                <w:szCs w:val="20"/>
              </w:rPr>
              <w:t>Sum flows (</w:t>
            </w:r>
            <w:r>
              <w:rPr>
                <w:sz w:val="20"/>
                <w:szCs w:val="20"/>
              </w:rPr>
              <w:t xml:space="preserve">e.g., nitrogen oxides, </w:t>
            </w:r>
            <w:r w:rsidRPr="00240F18">
              <w:rPr>
                <w:sz w:val="20"/>
                <w:szCs w:val="20"/>
              </w:rPr>
              <w:t>NOx</w:t>
            </w:r>
            <w:r>
              <w:rPr>
                <w:sz w:val="20"/>
                <w:szCs w:val="20"/>
              </w:rPr>
              <w:t xml:space="preserve">; sulfur oxides, </w:t>
            </w:r>
            <w:proofErr w:type="spellStart"/>
            <w:r w:rsidRPr="00240F18">
              <w:rPr>
                <w:sz w:val="20"/>
                <w:szCs w:val="20"/>
              </w:rPr>
              <w:t>SOx</w:t>
            </w:r>
            <w:proofErr w:type="spellEnd"/>
            <w:r>
              <w:rPr>
                <w:sz w:val="20"/>
                <w:szCs w:val="20"/>
              </w:rPr>
              <w:t>; dioxins</w:t>
            </w:r>
            <w:r w:rsidRPr="00240F18">
              <w:rPr>
                <w:sz w:val="20"/>
                <w:szCs w:val="20"/>
              </w:rPr>
              <w:t xml:space="preserve">) </w:t>
            </w:r>
          </w:p>
        </w:tc>
        <w:tc>
          <w:tcPr>
            <w:tcW w:w="1536" w:type="pct"/>
          </w:tcPr>
          <w:p w14:paraId="0ED4C89E" w14:textId="77777777" w:rsidR="002F71A7" w:rsidRPr="00240F18" w:rsidRDefault="002F71A7" w:rsidP="00CE2867">
            <w:pPr>
              <w:pStyle w:val="NoSpacing"/>
              <w:rPr>
                <w:sz w:val="20"/>
                <w:szCs w:val="20"/>
              </w:rPr>
            </w:pPr>
            <w:r w:rsidRPr="00240F18">
              <w:rPr>
                <w:sz w:val="20"/>
                <w:szCs w:val="20"/>
              </w:rPr>
              <w:t>Specific flows (NO, NO</w:t>
            </w:r>
            <w:r w:rsidRPr="00E11304">
              <w:rPr>
                <w:sz w:val="20"/>
                <w:szCs w:val="20"/>
                <w:vertAlign w:val="subscript"/>
              </w:rPr>
              <w:t>2</w:t>
            </w:r>
            <w:r w:rsidRPr="009E2BA6">
              <w:rPr>
                <w:sz w:val="20"/>
                <w:szCs w:val="20"/>
              </w:rPr>
              <w:t xml:space="preserve">; </w:t>
            </w:r>
            <w:r w:rsidRPr="00240F18">
              <w:rPr>
                <w:sz w:val="20"/>
                <w:szCs w:val="20"/>
              </w:rPr>
              <w:t>SO</w:t>
            </w:r>
            <w:r w:rsidRPr="00E11304">
              <w:rPr>
                <w:sz w:val="20"/>
                <w:szCs w:val="20"/>
                <w:vertAlign w:val="subscript"/>
              </w:rPr>
              <w:t>2</w:t>
            </w:r>
            <w:r w:rsidRPr="00240F18">
              <w:rPr>
                <w:sz w:val="20"/>
                <w:szCs w:val="20"/>
              </w:rPr>
              <w:t>, SO</w:t>
            </w:r>
            <w:r w:rsidRPr="00E11304">
              <w:rPr>
                <w:sz w:val="20"/>
                <w:szCs w:val="20"/>
                <w:vertAlign w:val="subscript"/>
              </w:rPr>
              <w:t>3</w:t>
            </w:r>
            <w:r>
              <w:rPr>
                <w:sz w:val="20"/>
                <w:szCs w:val="20"/>
              </w:rPr>
              <w:t xml:space="preserve">; </w:t>
            </w:r>
            <w:r w:rsidRPr="009E2BA6">
              <w:rPr>
                <w:sz w:val="20"/>
                <w:szCs w:val="20"/>
              </w:rPr>
              <w:t>2,3,7,8-Tetrachlorodibenzodioxin</w:t>
            </w:r>
            <w:r>
              <w:rPr>
                <w:sz w:val="20"/>
                <w:szCs w:val="20"/>
              </w:rPr>
              <w:t>,</w:t>
            </w:r>
            <w:r w:rsidRPr="009E2BA6">
              <w:rPr>
                <w:sz w:val="20"/>
                <w:szCs w:val="20"/>
              </w:rPr>
              <w:t xml:space="preserve"> </w:t>
            </w:r>
            <w:r>
              <w:rPr>
                <w:sz w:val="20"/>
                <w:szCs w:val="20"/>
              </w:rPr>
              <w:t>etc.</w:t>
            </w:r>
            <w:r w:rsidRPr="00240F18">
              <w:rPr>
                <w:sz w:val="20"/>
                <w:szCs w:val="20"/>
              </w:rPr>
              <w:t xml:space="preserve">) </w:t>
            </w:r>
          </w:p>
        </w:tc>
        <w:tc>
          <w:tcPr>
            <w:tcW w:w="1535" w:type="pct"/>
          </w:tcPr>
          <w:p w14:paraId="14210129" w14:textId="77777777" w:rsidR="002F71A7" w:rsidRPr="00240F18" w:rsidRDefault="002F71A7" w:rsidP="00CE2867">
            <w:pPr>
              <w:pStyle w:val="NoSpacing"/>
              <w:rPr>
                <w:sz w:val="20"/>
                <w:szCs w:val="20"/>
              </w:rPr>
            </w:pPr>
            <w:r>
              <w:rPr>
                <w:sz w:val="20"/>
                <w:szCs w:val="20"/>
              </w:rPr>
              <w:t xml:space="preserve">Most representative or standard reference substance (specific flow) may be used to map sum/group flows </w:t>
            </w:r>
            <w:r w:rsidRPr="009E2BA6">
              <w:rPr>
                <w:color w:val="70AD47" w:themeColor="accent6"/>
                <w:sz w:val="20"/>
                <w:szCs w:val="20"/>
              </w:rPr>
              <w:t>with little to no information loss</w:t>
            </w:r>
          </w:p>
        </w:tc>
      </w:tr>
      <w:tr w:rsidR="002F71A7" w:rsidRPr="00161E04" w14:paraId="11499637" w14:textId="77777777" w:rsidTr="00EC3F7C">
        <w:trPr>
          <w:trHeight w:val="230"/>
        </w:trPr>
        <w:tc>
          <w:tcPr>
            <w:tcW w:w="393" w:type="pct"/>
          </w:tcPr>
          <w:p w14:paraId="281D4A03" w14:textId="77777777" w:rsidR="002F71A7" w:rsidRPr="00240F18" w:rsidRDefault="002F71A7" w:rsidP="00CE2867">
            <w:pPr>
              <w:pStyle w:val="NoSpacing"/>
              <w:rPr>
                <w:sz w:val="20"/>
                <w:szCs w:val="20"/>
              </w:rPr>
            </w:pPr>
            <w:r>
              <w:rPr>
                <w:sz w:val="20"/>
                <w:szCs w:val="20"/>
              </w:rPr>
              <w:t>2.</w:t>
            </w:r>
            <w:r w:rsidRPr="00240F18">
              <w:rPr>
                <w:sz w:val="20"/>
                <w:szCs w:val="20"/>
              </w:rPr>
              <w:t xml:space="preserve">7 </w:t>
            </w:r>
          </w:p>
        </w:tc>
        <w:tc>
          <w:tcPr>
            <w:tcW w:w="1536" w:type="pct"/>
          </w:tcPr>
          <w:p w14:paraId="06AD2318" w14:textId="77777777" w:rsidR="002F71A7" w:rsidRPr="00240F18" w:rsidRDefault="002F71A7" w:rsidP="00CE2867">
            <w:pPr>
              <w:pStyle w:val="NoSpacing"/>
              <w:rPr>
                <w:sz w:val="20"/>
                <w:szCs w:val="20"/>
              </w:rPr>
            </w:pPr>
            <w:r w:rsidRPr="00240F18">
              <w:rPr>
                <w:sz w:val="20"/>
                <w:szCs w:val="20"/>
              </w:rPr>
              <w:t xml:space="preserve">Unspecified </w:t>
            </w:r>
            <w:r>
              <w:rPr>
                <w:sz w:val="20"/>
                <w:szCs w:val="20"/>
              </w:rPr>
              <w:t>f</w:t>
            </w:r>
            <w:r w:rsidRPr="00240F18">
              <w:rPr>
                <w:sz w:val="20"/>
                <w:szCs w:val="20"/>
              </w:rPr>
              <w:t xml:space="preserve">lows like </w:t>
            </w:r>
            <w:r>
              <w:rPr>
                <w:sz w:val="20"/>
                <w:szCs w:val="20"/>
              </w:rPr>
              <w:t>‘p</w:t>
            </w:r>
            <w:r w:rsidRPr="00240F18">
              <w:rPr>
                <w:sz w:val="20"/>
                <w:szCs w:val="20"/>
              </w:rPr>
              <w:t>hosphates</w:t>
            </w:r>
            <w:r>
              <w:rPr>
                <w:sz w:val="20"/>
                <w:szCs w:val="20"/>
              </w:rPr>
              <w:t>’</w:t>
            </w:r>
          </w:p>
        </w:tc>
        <w:tc>
          <w:tcPr>
            <w:tcW w:w="1536" w:type="pct"/>
          </w:tcPr>
          <w:p w14:paraId="3B280691" w14:textId="77777777" w:rsidR="002F71A7" w:rsidRPr="00240F18" w:rsidRDefault="002F71A7" w:rsidP="00CE2867">
            <w:pPr>
              <w:pStyle w:val="NoSpacing"/>
              <w:rPr>
                <w:sz w:val="20"/>
                <w:szCs w:val="20"/>
              </w:rPr>
            </w:pPr>
            <w:r w:rsidRPr="00240F18">
              <w:rPr>
                <w:sz w:val="20"/>
                <w:szCs w:val="20"/>
              </w:rPr>
              <w:t>Specif</w:t>
            </w:r>
            <w:r>
              <w:rPr>
                <w:sz w:val="20"/>
                <w:szCs w:val="20"/>
              </w:rPr>
              <w:t>ic f</w:t>
            </w:r>
            <w:r w:rsidRPr="00240F18">
              <w:rPr>
                <w:sz w:val="20"/>
                <w:szCs w:val="20"/>
              </w:rPr>
              <w:t>lows</w:t>
            </w:r>
            <w:r>
              <w:rPr>
                <w:sz w:val="20"/>
                <w:szCs w:val="20"/>
              </w:rPr>
              <w:t>, e.g., s</w:t>
            </w:r>
            <w:r w:rsidRPr="00240F18">
              <w:rPr>
                <w:sz w:val="20"/>
                <w:szCs w:val="20"/>
              </w:rPr>
              <w:t>odium</w:t>
            </w:r>
            <w:r>
              <w:rPr>
                <w:sz w:val="20"/>
                <w:szCs w:val="20"/>
              </w:rPr>
              <w:t xml:space="preserve"> </w:t>
            </w:r>
            <w:r w:rsidRPr="00240F18">
              <w:rPr>
                <w:sz w:val="20"/>
                <w:szCs w:val="20"/>
              </w:rPr>
              <w:t>hydrogen</w:t>
            </w:r>
            <w:r>
              <w:rPr>
                <w:sz w:val="20"/>
                <w:szCs w:val="20"/>
              </w:rPr>
              <w:t xml:space="preserve"> </w:t>
            </w:r>
            <w:r w:rsidRPr="00240F18">
              <w:rPr>
                <w:sz w:val="20"/>
                <w:szCs w:val="20"/>
              </w:rPr>
              <w:t>phosphate</w:t>
            </w:r>
          </w:p>
        </w:tc>
        <w:tc>
          <w:tcPr>
            <w:tcW w:w="1535" w:type="pct"/>
          </w:tcPr>
          <w:p w14:paraId="0990C105" w14:textId="77777777" w:rsidR="002F71A7" w:rsidRPr="00240F18" w:rsidRDefault="002F71A7" w:rsidP="00CE2867">
            <w:pPr>
              <w:pStyle w:val="NoSpacing"/>
              <w:rPr>
                <w:sz w:val="20"/>
                <w:szCs w:val="20"/>
                <w:highlight w:val="yellow"/>
              </w:rPr>
            </w:pPr>
            <w:r w:rsidRPr="00ED6E30">
              <w:rPr>
                <w:sz w:val="20"/>
                <w:szCs w:val="20"/>
              </w:rPr>
              <w:t xml:space="preserve">Mapping </w:t>
            </w:r>
            <w:r>
              <w:rPr>
                <w:sz w:val="20"/>
                <w:szCs w:val="20"/>
              </w:rPr>
              <w:t xml:space="preserve">of unspecified </w:t>
            </w:r>
            <w:r>
              <w:rPr>
                <w:rFonts w:cstheme="minorHAnsi"/>
                <w:sz w:val="20"/>
                <w:szCs w:val="20"/>
              </w:rPr>
              <w:t>→</w:t>
            </w:r>
            <w:r>
              <w:rPr>
                <w:sz w:val="20"/>
                <w:szCs w:val="20"/>
              </w:rPr>
              <w:t xml:space="preserve"> specific flows generally </w:t>
            </w:r>
            <w:r w:rsidRPr="00ED6E30">
              <w:rPr>
                <w:sz w:val="20"/>
                <w:szCs w:val="20"/>
              </w:rPr>
              <w:t xml:space="preserve">discouraged, unless the </w:t>
            </w:r>
            <w:r>
              <w:rPr>
                <w:sz w:val="20"/>
                <w:szCs w:val="20"/>
              </w:rPr>
              <w:t>latter</w:t>
            </w:r>
            <w:r w:rsidRPr="00ED6E30">
              <w:rPr>
                <w:sz w:val="20"/>
                <w:szCs w:val="20"/>
              </w:rPr>
              <w:t xml:space="preserve"> is regarded equivalent or well-representative of the unspecified flow</w:t>
            </w:r>
          </w:p>
        </w:tc>
      </w:tr>
    </w:tbl>
    <w:p w14:paraId="3A536741" w14:textId="77777777" w:rsidR="002F71A7" w:rsidRDefault="002F71A7" w:rsidP="002F71A7"/>
    <w:p w14:paraId="2CAD0A79" w14:textId="77777777" w:rsidR="002F71A7" w:rsidRDefault="002F71A7" w:rsidP="002F71A7">
      <w:pPr>
        <w:pStyle w:val="Heading2"/>
      </w:pPr>
      <w:bookmarkStart w:id="243" w:name="_Toc89114943"/>
      <w:r>
        <w:t>Unit mapping</w:t>
      </w:r>
      <w:bookmarkEnd w:id="243"/>
    </w:p>
    <w:tbl>
      <w:tblPr>
        <w:tblStyle w:val="TableGrid"/>
        <w:tblW w:w="5000" w:type="pct"/>
        <w:tblLook w:val="0000" w:firstRow="0" w:lastRow="0" w:firstColumn="0" w:lastColumn="0" w:noHBand="0" w:noVBand="0"/>
      </w:tblPr>
      <w:tblGrid>
        <w:gridCol w:w="708"/>
        <w:gridCol w:w="2771"/>
        <w:gridCol w:w="2771"/>
        <w:gridCol w:w="2769"/>
      </w:tblGrid>
      <w:tr w:rsidR="002F71A7" w:rsidRPr="005516F3" w14:paraId="28EA6163" w14:textId="77777777" w:rsidTr="00CE2867">
        <w:trPr>
          <w:trHeight w:val="235"/>
        </w:trPr>
        <w:tc>
          <w:tcPr>
            <w:tcW w:w="393" w:type="pct"/>
          </w:tcPr>
          <w:p w14:paraId="05777FFA" w14:textId="77777777" w:rsidR="002F71A7" w:rsidRPr="005516F3" w:rsidRDefault="002F71A7" w:rsidP="00CE2867">
            <w:pPr>
              <w:pStyle w:val="NoSpacing"/>
              <w:rPr>
                <w:b/>
                <w:bCs/>
                <w:sz w:val="20"/>
                <w:szCs w:val="20"/>
              </w:rPr>
            </w:pPr>
            <w:r w:rsidRPr="005516F3">
              <w:rPr>
                <w:b/>
                <w:bCs/>
                <w:sz w:val="20"/>
                <w:szCs w:val="20"/>
              </w:rPr>
              <w:t>Case</w:t>
            </w:r>
          </w:p>
        </w:tc>
        <w:tc>
          <w:tcPr>
            <w:tcW w:w="1536" w:type="pct"/>
          </w:tcPr>
          <w:p w14:paraId="54756041" w14:textId="20BB4314" w:rsidR="002F71A7" w:rsidRPr="005516F3" w:rsidRDefault="00CC4023" w:rsidP="00CE2867">
            <w:pPr>
              <w:pStyle w:val="NoSpacing"/>
              <w:rPr>
                <w:b/>
                <w:bCs/>
                <w:sz w:val="20"/>
                <w:szCs w:val="20"/>
              </w:rPr>
            </w:pPr>
            <w:r>
              <w:rPr>
                <w:b/>
                <w:bCs/>
                <w:sz w:val="20"/>
                <w:szCs w:val="20"/>
              </w:rPr>
              <w:t>Flow list</w:t>
            </w:r>
            <w:r w:rsidR="002F71A7" w:rsidRPr="005516F3">
              <w:rPr>
                <w:b/>
                <w:bCs/>
                <w:sz w:val="20"/>
                <w:szCs w:val="20"/>
              </w:rPr>
              <w:t xml:space="preserve"> 1</w:t>
            </w:r>
          </w:p>
        </w:tc>
        <w:tc>
          <w:tcPr>
            <w:tcW w:w="1536" w:type="pct"/>
          </w:tcPr>
          <w:p w14:paraId="35FA6D90" w14:textId="4B090732" w:rsidR="002F71A7" w:rsidRPr="005516F3" w:rsidRDefault="00CC4023" w:rsidP="00CE2867">
            <w:pPr>
              <w:pStyle w:val="NoSpacing"/>
              <w:rPr>
                <w:b/>
                <w:bCs/>
                <w:sz w:val="20"/>
                <w:szCs w:val="20"/>
              </w:rPr>
            </w:pPr>
            <w:r>
              <w:rPr>
                <w:b/>
                <w:bCs/>
                <w:sz w:val="20"/>
                <w:szCs w:val="20"/>
              </w:rPr>
              <w:t>Flow list</w:t>
            </w:r>
            <w:r w:rsidR="002F71A7" w:rsidRPr="005516F3">
              <w:rPr>
                <w:b/>
                <w:bCs/>
                <w:sz w:val="20"/>
                <w:szCs w:val="20"/>
              </w:rPr>
              <w:t xml:space="preserve"> 2</w:t>
            </w:r>
          </w:p>
        </w:tc>
        <w:tc>
          <w:tcPr>
            <w:tcW w:w="1535" w:type="pct"/>
          </w:tcPr>
          <w:p w14:paraId="6349FFE2" w14:textId="77777777" w:rsidR="002F71A7" w:rsidRPr="005516F3" w:rsidRDefault="002F71A7" w:rsidP="00CE2867">
            <w:pPr>
              <w:pStyle w:val="NoSpacing"/>
              <w:rPr>
                <w:b/>
                <w:bCs/>
                <w:sz w:val="20"/>
                <w:szCs w:val="20"/>
              </w:rPr>
            </w:pPr>
            <w:r w:rsidRPr="005516F3">
              <w:rPr>
                <w:b/>
                <w:bCs/>
                <w:sz w:val="20"/>
                <w:szCs w:val="20"/>
              </w:rPr>
              <w:t>Comment/option</w:t>
            </w:r>
          </w:p>
        </w:tc>
      </w:tr>
      <w:tr w:rsidR="002F71A7" w:rsidRPr="005516F3" w14:paraId="2C439C13" w14:textId="77777777" w:rsidTr="00CE2867">
        <w:trPr>
          <w:trHeight w:val="235"/>
        </w:trPr>
        <w:tc>
          <w:tcPr>
            <w:tcW w:w="393" w:type="pct"/>
          </w:tcPr>
          <w:p w14:paraId="42A6D61A" w14:textId="77777777" w:rsidR="002F71A7" w:rsidRPr="005516F3" w:rsidRDefault="002F71A7" w:rsidP="00CE2867">
            <w:pPr>
              <w:pStyle w:val="NoSpacing"/>
              <w:rPr>
                <w:sz w:val="20"/>
                <w:szCs w:val="20"/>
              </w:rPr>
            </w:pPr>
            <w:r>
              <w:rPr>
                <w:sz w:val="20"/>
                <w:szCs w:val="20"/>
              </w:rPr>
              <w:t>3.</w:t>
            </w:r>
            <w:r w:rsidRPr="005516F3">
              <w:rPr>
                <w:sz w:val="20"/>
                <w:szCs w:val="20"/>
              </w:rPr>
              <w:t>1</w:t>
            </w:r>
          </w:p>
        </w:tc>
        <w:tc>
          <w:tcPr>
            <w:tcW w:w="1536" w:type="pct"/>
          </w:tcPr>
          <w:p w14:paraId="157073B2" w14:textId="77777777" w:rsidR="002F71A7" w:rsidRPr="005516F3" w:rsidRDefault="002F71A7" w:rsidP="00CE2867">
            <w:pPr>
              <w:pStyle w:val="NoSpacing"/>
              <w:rPr>
                <w:sz w:val="20"/>
                <w:szCs w:val="20"/>
              </w:rPr>
            </w:pPr>
            <w:r w:rsidRPr="005516F3">
              <w:rPr>
                <w:sz w:val="20"/>
                <w:szCs w:val="20"/>
              </w:rPr>
              <w:t xml:space="preserve">Standardized SI </w:t>
            </w:r>
            <w:r>
              <w:rPr>
                <w:sz w:val="20"/>
                <w:szCs w:val="20"/>
              </w:rPr>
              <w:t>u</w:t>
            </w:r>
            <w:r w:rsidRPr="005516F3">
              <w:rPr>
                <w:sz w:val="20"/>
                <w:szCs w:val="20"/>
              </w:rPr>
              <w:t>nits</w:t>
            </w:r>
            <w:r>
              <w:rPr>
                <w:sz w:val="20"/>
                <w:szCs w:val="20"/>
              </w:rPr>
              <w:t xml:space="preserve">, </w:t>
            </w:r>
            <w:r>
              <w:rPr>
                <w:i/>
                <w:iCs/>
                <w:sz w:val="20"/>
                <w:szCs w:val="20"/>
              </w:rPr>
              <w:t>identical to the</w:t>
            </w:r>
            <w:r w:rsidRPr="009738F3">
              <w:rPr>
                <w:i/>
                <w:iCs/>
                <w:sz w:val="20"/>
                <w:szCs w:val="20"/>
              </w:rPr>
              <w:t xml:space="preserve"> </w:t>
            </w:r>
            <w:r>
              <w:rPr>
                <w:i/>
                <w:iCs/>
                <w:sz w:val="20"/>
                <w:szCs w:val="20"/>
              </w:rPr>
              <w:t xml:space="preserve">flow </w:t>
            </w:r>
            <w:r w:rsidRPr="009738F3">
              <w:rPr>
                <w:i/>
                <w:iCs/>
                <w:sz w:val="20"/>
                <w:szCs w:val="20"/>
              </w:rPr>
              <w:t xml:space="preserve">property </w:t>
            </w:r>
            <w:r>
              <w:rPr>
                <w:i/>
                <w:iCs/>
                <w:sz w:val="20"/>
                <w:szCs w:val="20"/>
              </w:rPr>
              <w:t>determining</w:t>
            </w:r>
            <w:r w:rsidRPr="009738F3">
              <w:rPr>
                <w:i/>
                <w:iCs/>
                <w:sz w:val="20"/>
                <w:szCs w:val="20"/>
              </w:rPr>
              <w:t xml:space="preserve"> impact </w:t>
            </w:r>
            <w:r>
              <w:rPr>
                <w:i/>
                <w:iCs/>
                <w:sz w:val="20"/>
                <w:szCs w:val="20"/>
              </w:rPr>
              <w:t>(</w:t>
            </w:r>
            <w:r w:rsidRPr="009738F3">
              <w:rPr>
                <w:i/>
                <w:iCs/>
                <w:sz w:val="20"/>
                <w:szCs w:val="20"/>
              </w:rPr>
              <w:t>characterization</w:t>
            </w:r>
            <w:r>
              <w:rPr>
                <w:i/>
                <w:iCs/>
                <w:sz w:val="20"/>
                <w:szCs w:val="20"/>
              </w:rPr>
              <w:t>)</w:t>
            </w:r>
          </w:p>
        </w:tc>
        <w:tc>
          <w:tcPr>
            <w:tcW w:w="1536" w:type="pct"/>
          </w:tcPr>
          <w:p w14:paraId="16133BBF" w14:textId="77777777" w:rsidR="002F71A7" w:rsidRPr="005516F3" w:rsidRDefault="002F71A7" w:rsidP="00CE2867">
            <w:pPr>
              <w:pStyle w:val="NoSpacing"/>
              <w:rPr>
                <w:sz w:val="20"/>
                <w:szCs w:val="20"/>
              </w:rPr>
            </w:pPr>
            <w:r w:rsidRPr="005516F3">
              <w:rPr>
                <w:sz w:val="20"/>
                <w:szCs w:val="20"/>
              </w:rPr>
              <w:t xml:space="preserve">Standardized SI </w:t>
            </w:r>
            <w:r>
              <w:rPr>
                <w:sz w:val="20"/>
                <w:szCs w:val="20"/>
              </w:rPr>
              <w:t>u</w:t>
            </w:r>
            <w:r w:rsidRPr="005516F3">
              <w:rPr>
                <w:sz w:val="20"/>
                <w:szCs w:val="20"/>
              </w:rPr>
              <w:t>nits</w:t>
            </w:r>
            <w:r>
              <w:rPr>
                <w:sz w:val="20"/>
                <w:szCs w:val="20"/>
              </w:rPr>
              <w:t xml:space="preserve">, </w:t>
            </w:r>
            <w:r>
              <w:rPr>
                <w:i/>
                <w:iCs/>
                <w:sz w:val="20"/>
                <w:szCs w:val="20"/>
              </w:rPr>
              <w:t>identical to the</w:t>
            </w:r>
            <w:r w:rsidRPr="009738F3">
              <w:rPr>
                <w:i/>
                <w:iCs/>
                <w:sz w:val="20"/>
                <w:szCs w:val="20"/>
              </w:rPr>
              <w:t xml:space="preserve"> </w:t>
            </w:r>
            <w:r>
              <w:rPr>
                <w:i/>
                <w:iCs/>
                <w:sz w:val="20"/>
                <w:szCs w:val="20"/>
              </w:rPr>
              <w:t xml:space="preserve">flow </w:t>
            </w:r>
            <w:r w:rsidRPr="009738F3">
              <w:rPr>
                <w:i/>
                <w:iCs/>
                <w:sz w:val="20"/>
                <w:szCs w:val="20"/>
              </w:rPr>
              <w:t xml:space="preserve">property </w:t>
            </w:r>
            <w:r>
              <w:rPr>
                <w:i/>
                <w:iCs/>
                <w:sz w:val="20"/>
                <w:szCs w:val="20"/>
              </w:rPr>
              <w:t>determining</w:t>
            </w:r>
            <w:r w:rsidRPr="009738F3">
              <w:rPr>
                <w:i/>
                <w:iCs/>
                <w:sz w:val="20"/>
                <w:szCs w:val="20"/>
              </w:rPr>
              <w:t xml:space="preserve"> impact </w:t>
            </w:r>
            <w:r>
              <w:rPr>
                <w:i/>
                <w:iCs/>
                <w:sz w:val="20"/>
                <w:szCs w:val="20"/>
              </w:rPr>
              <w:t>(</w:t>
            </w:r>
            <w:r w:rsidRPr="009738F3">
              <w:rPr>
                <w:i/>
                <w:iCs/>
                <w:sz w:val="20"/>
                <w:szCs w:val="20"/>
              </w:rPr>
              <w:t>characterization</w:t>
            </w:r>
            <w:r>
              <w:rPr>
                <w:i/>
                <w:iCs/>
                <w:sz w:val="20"/>
                <w:szCs w:val="20"/>
              </w:rPr>
              <w:t>)</w:t>
            </w:r>
          </w:p>
        </w:tc>
        <w:tc>
          <w:tcPr>
            <w:tcW w:w="1535" w:type="pct"/>
          </w:tcPr>
          <w:p w14:paraId="7AE7DE2F" w14:textId="77777777" w:rsidR="002F71A7" w:rsidRPr="005516F3" w:rsidRDefault="002F71A7" w:rsidP="00CE2867">
            <w:pPr>
              <w:pStyle w:val="NoSpacing"/>
              <w:rPr>
                <w:sz w:val="20"/>
                <w:szCs w:val="20"/>
              </w:rPr>
            </w:pPr>
            <w:r>
              <w:rPr>
                <w:sz w:val="20"/>
                <w:szCs w:val="20"/>
              </w:rPr>
              <w:t>Direct m</w:t>
            </w:r>
            <w:r w:rsidRPr="005516F3">
              <w:rPr>
                <w:sz w:val="20"/>
                <w:szCs w:val="20"/>
              </w:rPr>
              <w:t>apping 1</w:t>
            </w:r>
            <w:r>
              <w:rPr>
                <w:rFonts w:ascii="Times New Roman" w:hAnsi="Times New Roman" w:cs="Times New Roman"/>
                <w:sz w:val="20"/>
                <w:szCs w:val="20"/>
              </w:rPr>
              <w:t>↔</w:t>
            </w:r>
            <w:r w:rsidRPr="005516F3">
              <w:rPr>
                <w:rFonts w:hint="eastAsia"/>
                <w:sz w:val="20"/>
                <w:szCs w:val="20"/>
              </w:rPr>
              <w:t xml:space="preserve"> </w:t>
            </w:r>
            <w:r w:rsidRPr="005516F3">
              <w:rPr>
                <w:sz w:val="20"/>
                <w:szCs w:val="20"/>
              </w:rPr>
              <w:t>2</w:t>
            </w:r>
            <w:r>
              <w:rPr>
                <w:sz w:val="20"/>
                <w:szCs w:val="20"/>
              </w:rPr>
              <w:t xml:space="preserve"> between identical units generally possible </w:t>
            </w:r>
            <w:r w:rsidRPr="00240F18">
              <w:rPr>
                <w:color w:val="70AD47" w:themeColor="accent6"/>
                <w:sz w:val="20"/>
                <w:szCs w:val="20"/>
              </w:rPr>
              <w:t>with</w:t>
            </w:r>
            <w:r>
              <w:rPr>
                <w:color w:val="70AD47" w:themeColor="accent6"/>
                <w:sz w:val="20"/>
                <w:szCs w:val="20"/>
              </w:rPr>
              <w:t>out</w:t>
            </w:r>
            <w:r w:rsidRPr="00240F18">
              <w:rPr>
                <w:color w:val="70AD47" w:themeColor="accent6"/>
                <w:sz w:val="20"/>
                <w:szCs w:val="20"/>
              </w:rPr>
              <w:t xml:space="preserve"> </w:t>
            </w:r>
            <w:r>
              <w:rPr>
                <w:color w:val="70AD47" w:themeColor="accent6"/>
                <w:sz w:val="20"/>
                <w:szCs w:val="20"/>
              </w:rPr>
              <w:t xml:space="preserve">loss of </w:t>
            </w:r>
            <w:r w:rsidRPr="00240F18">
              <w:rPr>
                <w:color w:val="70AD47" w:themeColor="accent6"/>
                <w:sz w:val="20"/>
                <w:szCs w:val="20"/>
              </w:rPr>
              <w:t xml:space="preserve">information </w:t>
            </w:r>
          </w:p>
        </w:tc>
      </w:tr>
      <w:tr w:rsidR="002F71A7" w:rsidRPr="005516F3" w14:paraId="0A6D4137" w14:textId="77777777" w:rsidTr="00CE2867">
        <w:trPr>
          <w:trHeight w:val="235"/>
        </w:trPr>
        <w:tc>
          <w:tcPr>
            <w:tcW w:w="393" w:type="pct"/>
          </w:tcPr>
          <w:p w14:paraId="38C74711" w14:textId="77777777" w:rsidR="002F71A7" w:rsidRDefault="002F71A7" w:rsidP="00CE2867">
            <w:pPr>
              <w:pStyle w:val="NoSpacing"/>
              <w:rPr>
                <w:sz w:val="20"/>
                <w:szCs w:val="20"/>
              </w:rPr>
            </w:pPr>
            <w:r>
              <w:rPr>
                <w:sz w:val="20"/>
                <w:szCs w:val="20"/>
              </w:rPr>
              <w:t>3.2</w:t>
            </w:r>
          </w:p>
        </w:tc>
        <w:tc>
          <w:tcPr>
            <w:tcW w:w="1536" w:type="pct"/>
          </w:tcPr>
          <w:p w14:paraId="4FFE1990" w14:textId="77777777" w:rsidR="002F71A7" w:rsidRPr="005516F3" w:rsidRDefault="002F71A7" w:rsidP="00CE2867">
            <w:pPr>
              <w:pStyle w:val="NoSpacing"/>
              <w:rPr>
                <w:sz w:val="20"/>
                <w:szCs w:val="20"/>
              </w:rPr>
            </w:pPr>
            <w:r w:rsidRPr="005516F3">
              <w:rPr>
                <w:sz w:val="20"/>
                <w:szCs w:val="20"/>
              </w:rPr>
              <w:t xml:space="preserve">Standardized SI </w:t>
            </w:r>
            <w:r>
              <w:rPr>
                <w:sz w:val="20"/>
                <w:szCs w:val="20"/>
              </w:rPr>
              <w:t>u</w:t>
            </w:r>
            <w:r w:rsidRPr="005516F3">
              <w:rPr>
                <w:sz w:val="20"/>
                <w:szCs w:val="20"/>
              </w:rPr>
              <w:t>nits</w:t>
            </w:r>
            <w:r w:rsidRPr="009738F3">
              <w:rPr>
                <w:i/>
                <w:iCs/>
                <w:sz w:val="20"/>
                <w:szCs w:val="20"/>
              </w:rPr>
              <w:t xml:space="preserve">, </w:t>
            </w:r>
            <w:r>
              <w:rPr>
                <w:i/>
                <w:iCs/>
                <w:sz w:val="20"/>
                <w:szCs w:val="20"/>
              </w:rPr>
              <w:t>different from the</w:t>
            </w:r>
            <w:r w:rsidRPr="009738F3">
              <w:rPr>
                <w:i/>
                <w:iCs/>
                <w:sz w:val="20"/>
                <w:szCs w:val="20"/>
              </w:rPr>
              <w:t xml:space="preserve"> </w:t>
            </w:r>
            <w:r>
              <w:rPr>
                <w:i/>
                <w:iCs/>
                <w:sz w:val="20"/>
                <w:szCs w:val="20"/>
              </w:rPr>
              <w:t xml:space="preserve">flow </w:t>
            </w:r>
            <w:r w:rsidRPr="009738F3">
              <w:rPr>
                <w:i/>
                <w:iCs/>
                <w:sz w:val="20"/>
                <w:szCs w:val="20"/>
              </w:rPr>
              <w:t xml:space="preserve">property </w:t>
            </w:r>
            <w:r>
              <w:rPr>
                <w:i/>
                <w:iCs/>
                <w:sz w:val="20"/>
                <w:szCs w:val="20"/>
              </w:rPr>
              <w:t>determining</w:t>
            </w:r>
            <w:r w:rsidRPr="009738F3">
              <w:rPr>
                <w:i/>
                <w:iCs/>
                <w:sz w:val="20"/>
                <w:szCs w:val="20"/>
              </w:rPr>
              <w:t xml:space="preserve"> impact </w:t>
            </w:r>
            <w:r>
              <w:rPr>
                <w:i/>
                <w:iCs/>
                <w:sz w:val="20"/>
                <w:szCs w:val="20"/>
              </w:rPr>
              <w:t>(</w:t>
            </w:r>
            <w:r w:rsidRPr="009738F3">
              <w:rPr>
                <w:i/>
                <w:iCs/>
                <w:sz w:val="20"/>
                <w:szCs w:val="20"/>
              </w:rPr>
              <w:t>characterization</w:t>
            </w:r>
            <w:r>
              <w:rPr>
                <w:i/>
                <w:iCs/>
                <w:sz w:val="20"/>
                <w:szCs w:val="20"/>
              </w:rPr>
              <w:t>)</w:t>
            </w:r>
          </w:p>
        </w:tc>
        <w:tc>
          <w:tcPr>
            <w:tcW w:w="1536" w:type="pct"/>
          </w:tcPr>
          <w:p w14:paraId="6227809A" w14:textId="77777777" w:rsidR="002F71A7" w:rsidRPr="005516F3" w:rsidRDefault="002F71A7" w:rsidP="00CE2867">
            <w:pPr>
              <w:pStyle w:val="NoSpacing"/>
              <w:rPr>
                <w:sz w:val="20"/>
                <w:szCs w:val="20"/>
              </w:rPr>
            </w:pPr>
            <w:r w:rsidRPr="005516F3">
              <w:rPr>
                <w:sz w:val="20"/>
                <w:szCs w:val="20"/>
              </w:rPr>
              <w:t xml:space="preserve">Standardized SI </w:t>
            </w:r>
            <w:r>
              <w:rPr>
                <w:sz w:val="20"/>
                <w:szCs w:val="20"/>
              </w:rPr>
              <w:t>u</w:t>
            </w:r>
            <w:r w:rsidRPr="005516F3">
              <w:rPr>
                <w:sz w:val="20"/>
                <w:szCs w:val="20"/>
              </w:rPr>
              <w:t>nits</w:t>
            </w:r>
            <w:r w:rsidRPr="009738F3">
              <w:rPr>
                <w:i/>
                <w:iCs/>
                <w:sz w:val="20"/>
                <w:szCs w:val="20"/>
              </w:rPr>
              <w:t xml:space="preserve">, </w:t>
            </w:r>
            <w:r>
              <w:rPr>
                <w:i/>
                <w:iCs/>
                <w:sz w:val="20"/>
                <w:szCs w:val="20"/>
              </w:rPr>
              <w:t>different from the</w:t>
            </w:r>
            <w:r w:rsidRPr="009738F3">
              <w:rPr>
                <w:i/>
                <w:iCs/>
                <w:sz w:val="20"/>
                <w:szCs w:val="20"/>
              </w:rPr>
              <w:t xml:space="preserve"> </w:t>
            </w:r>
            <w:r>
              <w:rPr>
                <w:i/>
                <w:iCs/>
                <w:sz w:val="20"/>
                <w:szCs w:val="20"/>
              </w:rPr>
              <w:t xml:space="preserve">flow </w:t>
            </w:r>
            <w:r w:rsidRPr="009738F3">
              <w:rPr>
                <w:i/>
                <w:iCs/>
                <w:sz w:val="20"/>
                <w:szCs w:val="20"/>
              </w:rPr>
              <w:t xml:space="preserve">property </w:t>
            </w:r>
            <w:r>
              <w:rPr>
                <w:i/>
                <w:iCs/>
                <w:sz w:val="20"/>
                <w:szCs w:val="20"/>
              </w:rPr>
              <w:t>determining</w:t>
            </w:r>
            <w:r w:rsidRPr="009738F3">
              <w:rPr>
                <w:i/>
                <w:iCs/>
                <w:sz w:val="20"/>
                <w:szCs w:val="20"/>
              </w:rPr>
              <w:t xml:space="preserve"> impact </w:t>
            </w:r>
            <w:r>
              <w:rPr>
                <w:i/>
                <w:iCs/>
                <w:sz w:val="20"/>
                <w:szCs w:val="20"/>
              </w:rPr>
              <w:t>(</w:t>
            </w:r>
            <w:r w:rsidRPr="009738F3">
              <w:rPr>
                <w:i/>
                <w:iCs/>
                <w:sz w:val="20"/>
                <w:szCs w:val="20"/>
              </w:rPr>
              <w:t>characterization</w:t>
            </w:r>
            <w:r>
              <w:rPr>
                <w:i/>
                <w:iCs/>
                <w:sz w:val="20"/>
                <w:szCs w:val="20"/>
              </w:rPr>
              <w:t>)</w:t>
            </w:r>
          </w:p>
        </w:tc>
        <w:tc>
          <w:tcPr>
            <w:tcW w:w="1535" w:type="pct"/>
          </w:tcPr>
          <w:p w14:paraId="207D853D" w14:textId="77777777" w:rsidR="002F71A7" w:rsidRDefault="002F71A7" w:rsidP="00CE2867">
            <w:pPr>
              <w:pStyle w:val="NoSpacing"/>
              <w:rPr>
                <w:sz w:val="20"/>
                <w:szCs w:val="20"/>
              </w:rPr>
            </w:pPr>
            <w:r w:rsidRPr="005516F3">
              <w:rPr>
                <w:sz w:val="20"/>
                <w:szCs w:val="20"/>
              </w:rPr>
              <w:t xml:space="preserve">Mapping with </w:t>
            </w:r>
            <w:r>
              <w:rPr>
                <w:sz w:val="20"/>
                <w:szCs w:val="20"/>
              </w:rPr>
              <w:t xml:space="preserve">conversion </w:t>
            </w:r>
            <w:r w:rsidRPr="005516F3">
              <w:rPr>
                <w:sz w:val="20"/>
                <w:szCs w:val="20"/>
              </w:rPr>
              <w:t xml:space="preserve">factor </w:t>
            </w:r>
            <w:r>
              <w:rPr>
                <w:sz w:val="20"/>
                <w:szCs w:val="20"/>
              </w:rPr>
              <w:t>based on</w:t>
            </w:r>
            <w:r w:rsidRPr="005516F3">
              <w:rPr>
                <w:sz w:val="20"/>
                <w:szCs w:val="20"/>
              </w:rPr>
              <w:t xml:space="preserve"> </w:t>
            </w:r>
            <w:r>
              <w:rPr>
                <w:sz w:val="20"/>
                <w:szCs w:val="20"/>
              </w:rPr>
              <w:t xml:space="preserve">ratio of determining </w:t>
            </w:r>
            <w:r w:rsidRPr="005516F3">
              <w:rPr>
                <w:sz w:val="20"/>
                <w:szCs w:val="20"/>
              </w:rPr>
              <w:t xml:space="preserve">physical </w:t>
            </w:r>
            <w:r>
              <w:rPr>
                <w:sz w:val="20"/>
                <w:szCs w:val="20"/>
              </w:rPr>
              <w:t>properties, as defined for each list</w:t>
            </w:r>
            <w:r w:rsidRPr="005516F3">
              <w:rPr>
                <w:sz w:val="20"/>
                <w:szCs w:val="20"/>
              </w:rPr>
              <w:t xml:space="preserve"> (</w:t>
            </w:r>
            <w:r>
              <w:rPr>
                <w:sz w:val="20"/>
                <w:szCs w:val="20"/>
              </w:rPr>
              <w:t>e.g., LHV_1/LHV_2</w:t>
            </w:r>
            <w:r w:rsidRPr="005516F3">
              <w:rPr>
                <w:sz w:val="20"/>
                <w:szCs w:val="20"/>
              </w:rPr>
              <w:t>)</w:t>
            </w:r>
          </w:p>
        </w:tc>
      </w:tr>
      <w:tr w:rsidR="002F71A7" w:rsidRPr="005516F3" w14:paraId="73120137" w14:textId="77777777" w:rsidTr="00CE2867">
        <w:trPr>
          <w:trHeight w:val="356"/>
        </w:trPr>
        <w:tc>
          <w:tcPr>
            <w:tcW w:w="393" w:type="pct"/>
          </w:tcPr>
          <w:p w14:paraId="1C6B9C78" w14:textId="77777777" w:rsidR="002F71A7" w:rsidRPr="005516F3" w:rsidRDefault="002F71A7" w:rsidP="00CE2867">
            <w:pPr>
              <w:pStyle w:val="NoSpacing"/>
              <w:rPr>
                <w:sz w:val="20"/>
                <w:szCs w:val="20"/>
              </w:rPr>
            </w:pPr>
            <w:r>
              <w:rPr>
                <w:sz w:val="20"/>
                <w:szCs w:val="20"/>
              </w:rPr>
              <w:t>3.3</w:t>
            </w:r>
          </w:p>
        </w:tc>
        <w:tc>
          <w:tcPr>
            <w:tcW w:w="1536" w:type="pct"/>
          </w:tcPr>
          <w:p w14:paraId="675E77FD" w14:textId="77777777" w:rsidR="002F71A7" w:rsidRPr="005516F3" w:rsidRDefault="002F71A7" w:rsidP="00CE2867">
            <w:pPr>
              <w:pStyle w:val="NoSpacing"/>
              <w:rPr>
                <w:sz w:val="20"/>
                <w:szCs w:val="20"/>
              </w:rPr>
            </w:pPr>
            <w:r w:rsidRPr="005516F3">
              <w:rPr>
                <w:sz w:val="20"/>
                <w:szCs w:val="20"/>
              </w:rPr>
              <w:t xml:space="preserve">Flow A </w:t>
            </w:r>
            <w:r>
              <w:rPr>
                <w:sz w:val="20"/>
                <w:szCs w:val="20"/>
              </w:rPr>
              <w:t xml:space="preserve">with </w:t>
            </w:r>
            <w:r w:rsidRPr="005516F3">
              <w:rPr>
                <w:sz w:val="20"/>
                <w:szCs w:val="20"/>
              </w:rPr>
              <w:t>SI</w:t>
            </w:r>
            <w:r>
              <w:rPr>
                <w:sz w:val="20"/>
                <w:szCs w:val="20"/>
              </w:rPr>
              <w:t xml:space="preserve"> u</w:t>
            </w:r>
            <w:r w:rsidRPr="005516F3">
              <w:rPr>
                <w:sz w:val="20"/>
                <w:szCs w:val="20"/>
              </w:rPr>
              <w:t>nit</w:t>
            </w:r>
            <w:r>
              <w:rPr>
                <w:sz w:val="20"/>
                <w:szCs w:val="20"/>
              </w:rPr>
              <w:t>s</w:t>
            </w:r>
          </w:p>
        </w:tc>
        <w:tc>
          <w:tcPr>
            <w:tcW w:w="1536" w:type="pct"/>
          </w:tcPr>
          <w:p w14:paraId="2E2E214B" w14:textId="77777777" w:rsidR="002F71A7" w:rsidRPr="005516F3" w:rsidRDefault="002F71A7" w:rsidP="00CE2867">
            <w:pPr>
              <w:pStyle w:val="NoSpacing"/>
              <w:rPr>
                <w:sz w:val="20"/>
                <w:szCs w:val="20"/>
              </w:rPr>
            </w:pPr>
            <w:r w:rsidRPr="005516F3">
              <w:rPr>
                <w:sz w:val="20"/>
                <w:szCs w:val="20"/>
              </w:rPr>
              <w:t>Flow A with</w:t>
            </w:r>
            <w:r>
              <w:rPr>
                <w:sz w:val="20"/>
                <w:szCs w:val="20"/>
              </w:rPr>
              <w:t xml:space="preserve"> </w:t>
            </w:r>
            <w:r w:rsidRPr="005516F3">
              <w:rPr>
                <w:sz w:val="20"/>
                <w:szCs w:val="20"/>
              </w:rPr>
              <w:t xml:space="preserve">Imperial </w:t>
            </w:r>
            <w:r>
              <w:rPr>
                <w:sz w:val="20"/>
                <w:szCs w:val="20"/>
              </w:rPr>
              <w:t>u</w:t>
            </w:r>
            <w:r w:rsidRPr="005516F3">
              <w:rPr>
                <w:sz w:val="20"/>
                <w:szCs w:val="20"/>
              </w:rPr>
              <w:t>nit</w:t>
            </w:r>
            <w:r>
              <w:rPr>
                <w:sz w:val="20"/>
                <w:szCs w:val="20"/>
              </w:rPr>
              <w:t>s</w:t>
            </w:r>
            <w:r w:rsidRPr="005516F3">
              <w:rPr>
                <w:sz w:val="20"/>
                <w:szCs w:val="20"/>
              </w:rPr>
              <w:t xml:space="preserve"> </w:t>
            </w:r>
          </w:p>
        </w:tc>
        <w:tc>
          <w:tcPr>
            <w:tcW w:w="1535" w:type="pct"/>
          </w:tcPr>
          <w:p w14:paraId="3AC001CE" w14:textId="77777777" w:rsidR="002F71A7" w:rsidRPr="005516F3" w:rsidRDefault="002F71A7" w:rsidP="00CE2867">
            <w:pPr>
              <w:pStyle w:val="NoSpacing"/>
              <w:rPr>
                <w:sz w:val="20"/>
                <w:szCs w:val="20"/>
              </w:rPr>
            </w:pPr>
            <w:r w:rsidRPr="005516F3">
              <w:rPr>
                <w:sz w:val="20"/>
                <w:szCs w:val="20"/>
              </w:rPr>
              <w:t xml:space="preserve">Mapping with </w:t>
            </w:r>
            <w:r>
              <w:rPr>
                <w:sz w:val="20"/>
                <w:szCs w:val="20"/>
              </w:rPr>
              <w:t xml:space="preserve">conversion </w:t>
            </w:r>
            <w:r w:rsidRPr="005516F3">
              <w:rPr>
                <w:sz w:val="20"/>
                <w:szCs w:val="20"/>
              </w:rPr>
              <w:t>factor (e.g.</w:t>
            </w:r>
            <w:r>
              <w:rPr>
                <w:sz w:val="20"/>
                <w:szCs w:val="20"/>
              </w:rPr>
              <w:t>,</w:t>
            </w:r>
            <w:r w:rsidRPr="005516F3">
              <w:rPr>
                <w:sz w:val="20"/>
                <w:szCs w:val="20"/>
              </w:rPr>
              <w:t xml:space="preserve"> lb vs kg, MMBTU vs MJ) related to same physical quantity (mass to mass, energy to energy) </w:t>
            </w:r>
          </w:p>
        </w:tc>
      </w:tr>
      <w:tr w:rsidR="002F71A7" w:rsidRPr="005516F3" w14:paraId="23DA08E9" w14:textId="77777777" w:rsidTr="00CE2867">
        <w:trPr>
          <w:trHeight w:val="609"/>
        </w:trPr>
        <w:tc>
          <w:tcPr>
            <w:tcW w:w="393" w:type="pct"/>
          </w:tcPr>
          <w:p w14:paraId="14C5A2D4" w14:textId="77777777" w:rsidR="002F71A7" w:rsidRPr="005516F3" w:rsidRDefault="002F71A7" w:rsidP="00CE2867">
            <w:pPr>
              <w:pStyle w:val="NoSpacing"/>
              <w:rPr>
                <w:sz w:val="20"/>
                <w:szCs w:val="20"/>
              </w:rPr>
            </w:pPr>
            <w:r>
              <w:rPr>
                <w:sz w:val="20"/>
                <w:szCs w:val="20"/>
              </w:rPr>
              <w:t>3.4</w:t>
            </w:r>
          </w:p>
        </w:tc>
        <w:tc>
          <w:tcPr>
            <w:tcW w:w="1536" w:type="pct"/>
          </w:tcPr>
          <w:p w14:paraId="7D045EA0" w14:textId="77777777" w:rsidR="002F71A7" w:rsidRPr="005516F3" w:rsidRDefault="002F71A7" w:rsidP="00CE2867">
            <w:pPr>
              <w:pStyle w:val="NoSpacing"/>
              <w:rPr>
                <w:sz w:val="20"/>
                <w:szCs w:val="20"/>
              </w:rPr>
            </w:pPr>
            <w:r w:rsidRPr="005516F3">
              <w:rPr>
                <w:sz w:val="20"/>
                <w:szCs w:val="20"/>
              </w:rPr>
              <w:t xml:space="preserve">Flow A </w:t>
            </w:r>
            <w:r>
              <w:rPr>
                <w:sz w:val="20"/>
                <w:szCs w:val="20"/>
              </w:rPr>
              <w:t>defined by mass (e.g., reference flow in kg)</w:t>
            </w:r>
            <w:r w:rsidRPr="005516F3">
              <w:rPr>
                <w:sz w:val="20"/>
                <w:szCs w:val="20"/>
              </w:rPr>
              <w:t xml:space="preserve"> </w:t>
            </w:r>
          </w:p>
        </w:tc>
        <w:tc>
          <w:tcPr>
            <w:tcW w:w="1536" w:type="pct"/>
          </w:tcPr>
          <w:p w14:paraId="2BAF287F" w14:textId="77777777" w:rsidR="002F71A7" w:rsidRPr="005516F3" w:rsidRDefault="002F71A7" w:rsidP="00CE2867">
            <w:pPr>
              <w:pStyle w:val="NoSpacing"/>
              <w:rPr>
                <w:sz w:val="20"/>
                <w:szCs w:val="20"/>
              </w:rPr>
            </w:pPr>
            <w:r w:rsidRPr="005516F3">
              <w:rPr>
                <w:sz w:val="20"/>
                <w:szCs w:val="20"/>
              </w:rPr>
              <w:t>Flow A</w:t>
            </w:r>
            <w:r>
              <w:rPr>
                <w:sz w:val="20"/>
                <w:szCs w:val="20"/>
              </w:rPr>
              <w:t xml:space="preserve"> defined by energy content</w:t>
            </w:r>
            <w:r w:rsidRPr="005516F3">
              <w:rPr>
                <w:sz w:val="20"/>
                <w:szCs w:val="20"/>
              </w:rPr>
              <w:t xml:space="preserve"> </w:t>
            </w:r>
            <w:r>
              <w:rPr>
                <w:sz w:val="20"/>
                <w:szCs w:val="20"/>
              </w:rPr>
              <w:t>(reference flow in MJ based on upper or lower heating value)</w:t>
            </w:r>
          </w:p>
        </w:tc>
        <w:tc>
          <w:tcPr>
            <w:tcW w:w="1535" w:type="pct"/>
          </w:tcPr>
          <w:p w14:paraId="79B15A16" w14:textId="77777777" w:rsidR="002F71A7" w:rsidRPr="005516F3" w:rsidRDefault="002F71A7" w:rsidP="00CE2867">
            <w:pPr>
              <w:pStyle w:val="NoSpacing"/>
              <w:rPr>
                <w:sz w:val="20"/>
                <w:szCs w:val="20"/>
              </w:rPr>
            </w:pPr>
            <w:r w:rsidRPr="005516F3">
              <w:rPr>
                <w:sz w:val="20"/>
                <w:szCs w:val="20"/>
              </w:rPr>
              <w:t xml:space="preserve">Mapping with </w:t>
            </w:r>
            <w:r>
              <w:rPr>
                <w:sz w:val="20"/>
                <w:szCs w:val="20"/>
              </w:rPr>
              <w:t xml:space="preserve">conversion </w:t>
            </w:r>
            <w:r w:rsidRPr="005516F3">
              <w:rPr>
                <w:sz w:val="20"/>
                <w:szCs w:val="20"/>
              </w:rPr>
              <w:t xml:space="preserve">factor </w:t>
            </w:r>
            <w:r>
              <w:rPr>
                <w:sz w:val="20"/>
                <w:szCs w:val="20"/>
              </w:rPr>
              <w:t>based on</w:t>
            </w:r>
            <w:r w:rsidRPr="005516F3">
              <w:rPr>
                <w:sz w:val="20"/>
                <w:szCs w:val="20"/>
              </w:rPr>
              <w:t xml:space="preserve"> physical </w:t>
            </w:r>
            <w:r>
              <w:rPr>
                <w:sz w:val="20"/>
                <w:szCs w:val="20"/>
              </w:rPr>
              <w:t>properties</w:t>
            </w:r>
            <w:r w:rsidRPr="005516F3">
              <w:rPr>
                <w:sz w:val="20"/>
                <w:szCs w:val="20"/>
              </w:rPr>
              <w:t xml:space="preserve"> (</w:t>
            </w:r>
            <w:r>
              <w:rPr>
                <w:sz w:val="20"/>
                <w:szCs w:val="20"/>
              </w:rPr>
              <w:t xml:space="preserve">for </w:t>
            </w:r>
            <w:r w:rsidRPr="005516F3">
              <w:rPr>
                <w:sz w:val="20"/>
                <w:szCs w:val="20"/>
              </w:rPr>
              <w:t xml:space="preserve">mass to energy) </w:t>
            </w:r>
          </w:p>
        </w:tc>
      </w:tr>
    </w:tbl>
    <w:p w14:paraId="7E94A37D" w14:textId="7E87F84E" w:rsidR="002F71A7" w:rsidRDefault="002F71A7" w:rsidP="002F71A7"/>
    <w:p w14:paraId="414DD221" w14:textId="61831753" w:rsidR="00936A5C" w:rsidRDefault="00936A5C">
      <w:r>
        <w:br w:type="page"/>
      </w:r>
    </w:p>
    <w:p w14:paraId="378A7A24" w14:textId="559FAA07" w:rsidR="00936A5C" w:rsidRDefault="00936A5C" w:rsidP="00936A5C">
      <w:pPr>
        <w:pStyle w:val="Heading1"/>
      </w:pPr>
      <w:bookmarkStart w:id="244" w:name="_Toc89114944"/>
      <w:r>
        <w:lastRenderedPageBreak/>
        <w:t>Appendix B – o</w:t>
      </w:r>
      <w:commentRangeStart w:id="245"/>
      <w:r>
        <w:t>verview of project outputs</w:t>
      </w:r>
      <w:commentRangeEnd w:id="245"/>
      <w:r>
        <w:rPr>
          <w:rStyle w:val="CommentReference"/>
          <w:rFonts w:asciiTheme="minorHAnsi" w:eastAsiaTheme="minorEastAsia" w:hAnsiTheme="minorHAnsi" w:cstheme="minorBidi"/>
          <w:color w:val="auto"/>
        </w:rPr>
        <w:commentReference w:id="245"/>
      </w:r>
      <w:bookmarkEnd w:id="244"/>
    </w:p>
    <w:p w14:paraId="567C8CDF" w14:textId="77777777" w:rsidR="00936A5C" w:rsidRDefault="00936A5C" w:rsidP="00936A5C">
      <w:pPr>
        <w:pStyle w:val="ListParagraph"/>
        <w:numPr>
          <w:ilvl w:val="0"/>
          <w:numId w:val="16"/>
        </w:numPr>
      </w:pPr>
      <w:r>
        <w:t xml:space="preserve">Common data format/structure for elementary flow (EF) lists and EF mapping files within GLAD </w:t>
      </w:r>
      <w:r w:rsidRPr="00F04360">
        <w:rPr>
          <w:i/>
          <w:iCs/>
        </w:rPr>
        <w:t>– prepared by the GLAD Working Group on Nomenclature (WG1) prior to project</w:t>
      </w:r>
    </w:p>
    <w:p w14:paraId="03352008" w14:textId="410B7C9F" w:rsidR="00936A5C" w:rsidRPr="00F04360" w:rsidRDefault="00936A5C" w:rsidP="00936A5C">
      <w:pPr>
        <w:pStyle w:val="ListParagraph"/>
        <w:numPr>
          <w:ilvl w:val="0"/>
          <w:numId w:val="16"/>
        </w:numPr>
      </w:pPr>
      <w:r>
        <w:t xml:space="preserve">The </w:t>
      </w:r>
      <w:r w:rsidRPr="00936A5C">
        <w:rPr>
          <w:i/>
          <w:iCs/>
        </w:rPr>
        <w:t>‘GLAD Mapper’</w:t>
      </w:r>
      <w:r>
        <w:t xml:space="preserve">, an EF mapping script for the semi-automatic generation of preliminary EF mapping files </w:t>
      </w:r>
      <w:r w:rsidRPr="00F04360">
        <w:rPr>
          <w:i/>
          <w:iCs/>
        </w:rPr>
        <w:t>– developed and provided in-kind by the Joint Research Centre of the European Commission in conjunction with the project implementation</w:t>
      </w:r>
    </w:p>
    <w:p w14:paraId="281A7E4B" w14:textId="77777777" w:rsidR="00936A5C" w:rsidRDefault="00936A5C" w:rsidP="00936A5C">
      <w:pPr>
        <w:pStyle w:val="ListParagraph"/>
        <w:numPr>
          <w:ilvl w:val="0"/>
          <w:numId w:val="16"/>
        </w:numPr>
      </w:pPr>
      <w:r>
        <w:t>Mapping information resources for all combinations and directions between the four participating database systems</w:t>
      </w:r>
    </w:p>
    <w:p w14:paraId="1B6BBD3F" w14:textId="77777777" w:rsidR="00936A5C" w:rsidRPr="004D1763" w:rsidRDefault="00936A5C" w:rsidP="00936A5C">
      <w:pPr>
        <w:pStyle w:val="ListParagraph"/>
        <w:numPr>
          <w:ilvl w:val="1"/>
          <w:numId w:val="16"/>
        </w:numPr>
      </w:pPr>
      <w:r w:rsidRPr="004D1763">
        <w:t>Context mapping files</w:t>
      </w:r>
    </w:p>
    <w:p w14:paraId="0F47D4A2" w14:textId="77777777" w:rsidR="00936A5C" w:rsidRPr="00BF11BF" w:rsidRDefault="00936A5C" w:rsidP="00936A5C">
      <w:pPr>
        <w:pStyle w:val="ListParagraph"/>
        <w:numPr>
          <w:ilvl w:val="1"/>
          <w:numId w:val="16"/>
        </w:numPr>
      </w:pPr>
      <w:r w:rsidRPr="00BF11BF">
        <w:t>Flowable library</w:t>
      </w:r>
    </w:p>
    <w:p w14:paraId="51B50DE9" w14:textId="55480ACB" w:rsidR="00936A5C" w:rsidRPr="004D1763" w:rsidRDefault="00936A5C" w:rsidP="00936A5C">
      <w:pPr>
        <w:pStyle w:val="ListParagraph"/>
        <w:numPr>
          <w:ilvl w:val="1"/>
          <w:numId w:val="16"/>
        </w:numPr>
      </w:pPr>
      <w:r w:rsidRPr="004D1763">
        <w:t>Conversion factor</w:t>
      </w:r>
      <w:r w:rsidR="004D1763" w:rsidRPr="004D1763">
        <w:t xml:space="preserve"> library</w:t>
      </w:r>
    </w:p>
    <w:p w14:paraId="29E3934A" w14:textId="349B3A8B" w:rsidR="00936A5C" w:rsidRPr="00183E86" w:rsidRDefault="00936A5C" w:rsidP="00936A5C">
      <w:pPr>
        <w:pStyle w:val="ListParagraph"/>
        <w:numPr>
          <w:ilvl w:val="0"/>
          <w:numId w:val="16"/>
        </w:numPr>
      </w:pPr>
      <w:r>
        <w:t>Cross-reviewed m</w:t>
      </w:r>
      <w:r w:rsidRPr="00183E86">
        <w:t>apping files between the following EF list versions</w:t>
      </w:r>
      <w:r w:rsidR="004D1763">
        <w:t xml:space="preserve"> </w:t>
      </w:r>
      <w:r w:rsidR="004D1763" w:rsidRPr="004D1763">
        <w:rPr>
          <w:i/>
          <w:iCs/>
        </w:rPr>
        <w:t xml:space="preserve">(deliverable </w:t>
      </w:r>
      <w:r w:rsidR="00623237">
        <w:rPr>
          <w:i/>
          <w:iCs/>
        </w:rPr>
        <w:t xml:space="preserve">D </w:t>
      </w:r>
      <w:r w:rsidR="004D1763" w:rsidRPr="004D1763">
        <w:rPr>
          <w:i/>
          <w:iCs/>
        </w:rPr>
        <w:t>1.</w:t>
      </w:r>
      <w:r w:rsidR="00623237">
        <w:rPr>
          <w:i/>
          <w:iCs/>
        </w:rPr>
        <w:t>2</w:t>
      </w:r>
      <w:r w:rsidR="004D1763" w:rsidRPr="004D1763">
        <w:rPr>
          <w:i/>
          <w:iCs/>
        </w:rPr>
        <w:t>)</w:t>
      </w:r>
    </w:p>
    <w:p w14:paraId="1A964A16" w14:textId="3465D418" w:rsidR="00936A5C" w:rsidRPr="00EC3F7C" w:rsidRDefault="00936A5C" w:rsidP="00936A5C">
      <w:pPr>
        <w:pStyle w:val="ListParagraph"/>
        <w:numPr>
          <w:ilvl w:val="1"/>
          <w:numId w:val="16"/>
        </w:numPr>
        <w:rPr>
          <w:lang w:val="fr-FR"/>
        </w:rPr>
      </w:pPr>
      <w:proofErr w:type="spellStart"/>
      <w:r w:rsidRPr="00EC3F7C">
        <w:rPr>
          <w:lang w:val="fr-FR"/>
        </w:rPr>
        <w:t>European</w:t>
      </w:r>
      <w:proofErr w:type="spellEnd"/>
      <w:r w:rsidRPr="00EC3F7C">
        <w:rPr>
          <w:lang w:val="fr-FR"/>
        </w:rPr>
        <w:t xml:space="preserve"> </w:t>
      </w:r>
      <w:r w:rsidR="0069110A" w:rsidRPr="00CE2867">
        <w:rPr>
          <w:lang w:val="fr-FR"/>
        </w:rPr>
        <w:t>Commission ’s</w:t>
      </w:r>
      <w:r w:rsidRPr="00EC3F7C">
        <w:rPr>
          <w:lang w:val="fr-FR"/>
        </w:rPr>
        <w:t xml:space="preserve"> </w:t>
      </w:r>
      <w:proofErr w:type="spellStart"/>
      <w:r w:rsidRPr="00EC3F7C">
        <w:rPr>
          <w:i/>
          <w:iCs/>
          <w:lang w:val="fr-FR"/>
        </w:rPr>
        <w:t>Environmental</w:t>
      </w:r>
      <w:proofErr w:type="spellEnd"/>
      <w:r w:rsidRPr="00EC3F7C">
        <w:rPr>
          <w:i/>
          <w:iCs/>
          <w:lang w:val="fr-FR"/>
        </w:rPr>
        <w:t xml:space="preserve"> </w:t>
      </w:r>
      <w:proofErr w:type="spellStart"/>
      <w:r w:rsidRPr="00EC3F7C">
        <w:rPr>
          <w:i/>
          <w:iCs/>
          <w:lang w:val="fr-FR"/>
        </w:rPr>
        <w:t>Footprint</w:t>
      </w:r>
      <w:proofErr w:type="spellEnd"/>
      <w:r w:rsidRPr="00EC3F7C">
        <w:rPr>
          <w:i/>
          <w:iCs/>
          <w:lang w:val="fr-FR"/>
        </w:rPr>
        <w:t xml:space="preserve"> version 3.0</w:t>
      </w:r>
      <w:r w:rsidRPr="00EC3F7C">
        <w:rPr>
          <w:lang w:val="fr-FR"/>
        </w:rPr>
        <w:t xml:space="preserve"> (</w:t>
      </w:r>
      <w:r w:rsidR="008C1E5C">
        <w:rPr>
          <w:lang w:val="fr-FR"/>
        </w:rPr>
        <w:t>ILCD-</w:t>
      </w:r>
      <w:r w:rsidRPr="00EC3F7C">
        <w:rPr>
          <w:lang w:val="fr-FR"/>
        </w:rPr>
        <w:t>EF</w:t>
      </w:r>
      <w:r w:rsidR="008C1E5C">
        <w:rPr>
          <w:lang w:val="fr-FR"/>
        </w:rPr>
        <w:t xml:space="preserve"> </w:t>
      </w:r>
      <w:r w:rsidRPr="00EC3F7C">
        <w:rPr>
          <w:lang w:val="fr-FR"/>
        </w:rPr>
        <w:t>v3.0)</w:t>
      </w:r>
    </w:p>
    <w:p w14:paraId="12A4FD6B" w14:textId="57438B68" w:rsidR="00936A5C" w:rsidRPr="00183E86" w:rsidRDefault="00936A5C" w:rsidP="00936A5C">
      <w:pPr>
        <w:pStyle w:val="ListParagraph"/>
        <w:numPr>
          <w:ilvl w:val="1"/>
          <w:numId w:val="16"/>
        </w:numPr>
      </w:pPr>
      <w:r w:rsidRPr="00183E86">
        <w:rPr>
          <w:i/>
          <w:iCs/>
        </w:rPr>
        <w:t>ecoinvent version 3.6/3.7</w:t>
      </w:r>
      <w:r w:rsidRPr="00183E86">
        <w:t xml:space="preserve"> of Switzerland</w:t>
      </w:r>
    </w:p>
    <w:p w14:paraId="5E9ABA07" w14:textId="07C03054" w:rsidR="00936A5C" w:rsidRPr="00183E86" w:rsidRDefault="00936A5C" w:rsidP="00936A5C">
      <w:pPr>
        <w:pStyle w:val="ListParagraph"/>
        <w:numPr>
          <w:ilvl w:val="1"/>
          <w:numId w:val="16"/>
        </w:numPr>
      </w:pPr>
      <w:r w:rsidRPr="00183E86">
        <w:rPr>
          <w:i/>
          <w:iCs/>
        </w:rPr>
        <w:t>IDEA versions 2.2 and 2.3</w:t>
      </w:r>
      <w:r w:rsidRPr="00183E86">
        <w:t xml:space="preserve"> (IDEA</w:t>
      </w:r>
      <w:r w:rsidR="008C1E5C">
        <w:t xml:space="preserve"> </w:t>
      </w:r>
      <w:r w:rsidRPr="00183E86">
        <w:t>v2.2/v2.3) of Japan</w:t>
      </w:r>
    </w:p>
    <w:p w14:paraId="70DF754F" w14:textId="730ACA2C" w:rsidR="00936A5C" w:rsidRPr="008C1E5C" w:rsidRDefault="00936A5C" w:rsidP="00936A5C">
      <w:pPr>
        <w:pStyle w:val="ListParagraph"/>
        <w:numPr>
          <w:ilvl w:val="1"/>
          <w:numId w:val="16"/>
        </w:numPr>
      </w:pPr>
      <w:r w:rsidRPr="008C1E5C">
        <w:t xml:space="preserve">U.S. </w:t>
      </w:r>
      <w:r w:rsidRPr="008C1E5C">
        <w:rPr>
          <w:i/>
          <w:iCs/>
        </w:rPr>
        <w:t>Federal LCA Commons version 1.0.3</w:t>
      </w:r>
      <w:r w:rsidRPr="008C1E5C">
        <w:t xml:space="preserve"> (FEDEFL</w:t>
      </w:r>
      <w:r w:rsidR="008C1E5C">
        <w:t xml:space="preserve"> </w:t>
      </w:r>
      <w:r w:rsidRPr="008C1E5C">
        <w:t>v1.0.3)</w:t>
      </w:r>
    </w:p>
    <w:p w14:paraId="47A43E93" w14:textId="77777777" w:rsidR="00936A5C" w:rsidRPr="008C1E5C" w:rsidRDefault="00936A5C" w:rsidP="00936A5C">
      <w:pPr>
        <w:pStyle w:val="ListParagraph"/>
        <w:numPr>
          <w:ilvl w:val="0"/>
          <w:numId w:val="16"/>
        </w:numPr>
      </w:pPr>
      <w:r w:rsidRPr="008C1E5C">
        <w:t>Scripts for the systematic analysis and review of EF mapping files</w:t>
      </w:r>
    </w:p>
    <w:p w14:paraId="03017662" w14:textId="582CBAB2" w:rsidR="00936A5C" w:rsidRDefault="004D1763" w:rsidP="00936A5C">
      <w:pPr>
        <w:pStyle w:val="ListParagraph"/>
        <w:numPr>
          <w:ilvl w:val="0"/>
          <w:numId w:val="16"/>
        </w:numPr>
      </w:pPr>
      <w:r w:rsidRPr="008C1E5C">
        <w:t>A p</w:t>
      </w:r>
      <w:r w:rsidR="00936A5C" w:rsidRPr="008C1E5C">
        <w:t>roposal for governance and maintenance of the GLAD EF mapping system beyond the present project</w:t>
      </w:r>
      <w:r w:rsidRPr="008C1E5C">
        <w:t xml:space="preserve"> </w:t>
      </w:r>
      <w:r w:rsidRPr="008C1E5C">
        <w:rPr>
          <w:i/>
          <w:iCs/>
        </w:rPr>
        <w:t>(deliverable</w:t>
      </w:r>
      <w:r w:rsidRPr="004D1763">
        <w:rPr>
          <w:i/>
          <w:iCs/>
        </w:rPr>
        <w:t xml:space="preserve"> </w:t>
      </w:r>
      <w:r w:rsidR="00623237">
        <w:rPr>
          <w:i/>
          <w:iCs/>
        </w:rPr>
        <w:t xml:space="preserve">D </w:t>
      </w:r>
      <w:r w:rsidRPr="004D1763">
        <w:rPr>
          <w:i/>
          <w:iCs/>
        </w:rPr>
        <w:t>2.3 – Maintenance manual for the GLAD EF mapping system)</w:t>
      </w:r>
    </w:p>
    <w:p w14:paraId="6A272D12" w14:textId="4221A776" w:rsidR="00936A5C" w:rsidRPr="003238AF" w:rsidRDefault="00936A5C" w:rsidP="00936A5C">
      <w:pPr>
        <w:pStyle w:val="ListParagraph"/>
        <w:numPr>
          <w:ilvl w:val="0"/>
          <w:numId w:val="16"/>
        </w:numPr>
      </w:pPr>
      <w:r>
        <w:t>Documentation of the procedure, common issues and solutions implemented</w:t>
      </w:r>
      <w:r w:rsidRPr="002323E5">
        <w:t xml:space="preserve"> </w:t>
      </w:r>
      <w:r>
        <w:t>to establish the mapping files</w:t>
      </w:r>
      <w:r w:rsidRPr="00BF11BF">
        <w:t xml:space="preserve">, as well as guidance for developers of data format converters </w:t>
      </w:r>
      <w:r w:rsidRPr="00BF11BF">
        <w:rPr>
          <w:i/>
          <w:iCs/>
        </w:rPr>
        <w:t>(</w:t>
      </w:r>
      <w:r w:rsidR="004D1763" w:rsidRPr="00BF11BF">
        <w:rPr>
          <w:i/>
          <w:iCs/>
        </w:rPr>
        <w:t xml:space="preserve">deliverable </w:t>
      </w:r>
      <w:r w:rsidR="00623237">
        <w:rPr>
          <w:i/>
          <w:iCs/>
        </w:rPr>
        <w:t xml:space="preserve">D </w:t>
      </w:r>
      <w:proofErr w:type="gramStart"/>
      <w:r w:rsidR="004D1763" w:rsidRPr="00BF11BF">
        <w:rPr>
          <w:i/>
          <w:iCs/>
        </w:rPr>
        <w:t>1.3;</w:t>
      </w:r>
      <w:proofErr w:type="gramEnd"/>
      <w:r w:rsidR="004D1763" w:rsidRPr="00BF11BF">
        <w:rPr>
          <w:i/>
          <w:iCs/>
        </w:rPr>
        <w:t xml:space="preserve"> </w:t>
      </w:r>
      <w:r w:rsidRPr="003238AF">
        <w:rPr>
          <w:i/>
          <w:iCs/>
        </w:rPr>
        <w:t>this report)</w:t>
      </w:r>
    </w:p>
    <w:p w14:paraId="7BF8F077" w14:textId="3CF6BB02" w:rsidR="00936A5C" w:rsidRPr="00BF11BF" w:rsidRDefault="004D1763" w:rsidP="00936A5C">
      <w:pPr>
        <w:pStyle w:val="ListParagraph"/>
        <w:numPr>
          <w:ilvl w:val="0"/>
          <w:numId w:val="16"/>
        </w:numPr>
        <w:rPr>
          <w:i/>
          <w:iCs/>
        </w:rPr>
      </w:pPr>
      <w:r w:rsidRPr="00BF11BF">
        <w:t>A scientific publication summarizing the background, goal and scope, approach, and results of the project</w:t>
      </w:r>
      <w:r w:rsidR="00BF11BF" w:rsidRPr="00BF11BF">
        <w:t xml:space="preserve">, </w:t>
      </w:r>
      <w:r w:rsidRPr="00BF11BF">
        <w:t xml:space="preserve">as well as the lessons learned in the process </w:t>
      </w:r>
      <w:r w:rsidRPr="00BF11BF">
        <w:rPr>
          <w:i/>
          <w:iCs/>
        </w:rPr>
        <w:t>(in preparation)</w:t>
      </w:r>
    </w:p>
    <w:p w14:paraId="7D22B519" w14:textId="2DBCBF9A" w:rsidR="00936A5C" w:rsidRDefault="00744F1B" w:rsidP="002F71A7">
      <w:r>
        <w:t xml:space="preserve">The total coverage of the mapping files </w:t>
      </w:r>
      <w:r w:rsidR="00F630AB">
        <w:t xml:space="preserve">(deliverable D1.2) is summarized in </w:t>
      </w:r>
      <w:r w:rsidR="00F630AB">
        <w:fldChar w:fldCharType="begin"/>
      </w:r>
      <w:r w:rsidR="00F630AB">
        <w:instrText xml:space="preserve"> REF _Ref83898013 \h </w:instrText>
      </w:r>
      <w:r w:rsidR="00F630AB">
        <w:fldChar w:fldCharType="separate"/>
      </w:r>
      <w:r w:rsidR="00C138E1">
        <w:t xml:space="preserve">Table </w:t>
      </w:r>
      <w:r w:rsidR="00C138E1">
        <w:rPr>
          <w:noProof/>
        </w:rPr>
        <w:t>3</w:t>
      </w:r>
      <w:r w:rsidR="00F630AB">
        <w:fldChar w:fldCharType="end"/>
      </w:r>
      <w:r w:rsidR="00F630AB">
        <w:t>.</w:t>
      </w:r>
    </w:p>
    <w:p w14:paraId="5B759171" w14:textId="7D92A9B6" w:rsidR="00744F1B" w:rsidRDefault="00744F1B" w:rsidP="00EC3F7C">
      <w:pPr>
        <w:pStyle w:val="Caption"/>
        <w:keepNext/>
      </w:pPr>
      <w:bookmarkStart w:id="246" w:name="_Ref83898013"/>
      <w:r>
        <w:t xml:space="preserve">Table </w:t>
      </w:r>
      <w:fldSimple w:instr=" SEQ Table \* ARABIC ">
        <w:r w:rsidR="00C138E1">
          <w:rPr>
            <w:noProof/>
          </w:rPr>
          <w:t>3</w:t>
        </w:r>
      </w:fldSimple>
      <w:bookmarkEnd w:id="246"/>
      <w:r>
        <w:t xml:space="preserve"> – summary of mapping co</w:t>
      </w:r>
      <w:r w:rsidR="00F630AB">
        <w:t>verage for the pair-wise combinations of EF lists covered in the project.</w:t>
      </w:r>
    </w:p>
    <w:tbl>
      <w:tblPr>
        <w:tblW w:w="8214" w:type="dxa"/>
        <w:jc w:val="center"/>
        <w:tblLayout w:type="fixed"/>
        <w:tblLook w:val="04A0" w:firstRow="1" w:lastRow="0" w:firstColumn="1" w:lastColumn="0" w:noHBand="0" w:noVBand="1"/>
      </w:tblPr>
      <w:tblGrid>
        <w:gridCol w:w="1820"/>
        <w:gridCol w:w="1278"/>
        <w:gridCol w:w="1279"/>
        <w:gridCol w:w="1279"/>
        <w:gridCol w:w="1279"/>
        <w:gridCol w:w="1279"/>
      </w:tblGrid>
      <w:tr w:rsidR="00744F1B" w:rsidRPr="00744F1B" w14:paraId="4856945F" w14:textId="77777777" w:rsidTr="00EC3F7C">
        <w:trPr>
          <w:trHeight w:val="690"/>
          <w:jc w:val="center"/>
        </w:trPr>
        <w:tc>
          <w:tcPr>
            <w:tcW w:w="1820" w:type="dxa"/>
            <w:tcBorders>
              <w:top w:val="single" w:sz="4" w:space="0" w:color="auto"/>
              <w:left w:val="single" w:sz="4" w:space="0" w:color="auto"/>
              <w:bottom w:val="nil"/>
              <w:right w:val="nil"/>
              <w:tl2br w:val="single" w:sz="4" w:space="0" w:color="auto"/>
            </w:tcBorders>
            <w:shd w:val="clear" w:color="auto" w:fill="auto"/>
            <w:vAlign w:val="bottom"/>
            <w:hideMark/>
          </w:tcPr>
          <w:p w14:paraId="3A5C2CCD" w14:textId="40D539D9"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 xml:space="preserve">                     Source   Target </w:t>
            </w:r>
            <w:r>
              <w:rPr>
                <w:rFonts w:ascii="Calibri" w:eastAsia="Times New Roman" w:hAnsi="Calibri" w:cs="Calibri"/>
                <w:b/>
                <w:bCs/>
                <w:color w:val="000000"/>
                <w:sz w:val="20"/>
                <w:szCs w:val="20"/>
              </w:rPr>
              <w:t xml:space="preserve">      </w:t>
            </w:r>
            <w:r w:rsidRPr="00EC3F7C">
              <w:rPr>
                <w:rFonts w:ascii="Calibri" w:eastAsia="Times New Roman" w:hAnsi="Calibri" w:cs="Calibri"/>
                <w:b/>
                <w:bCs/>
                <w:color w:val="000000"/>
                <w:sz w:val="20"/>
                <w:szCs w:val="20"/>
              </w:rPr>
              <w:t xml:space="preserve">      </w:t>
            </w:r>
          </w:p>
        </w:tc>
        <w:tc>
          <w:tcPr>
            <w:tcW w:w="1278" w:type="dxa"/>
            <w:tcBorders>
              <w:top w:val="single" w:sz="4" w:space="0" w:color="auto"/>
              <w:left w:val="nil"/>
              <w:bottom w:val="nil"/>
              <w:right w:val="nil"/>
            </w:tcBorders>
            <w:shd w:val="clear" w:color="000000" w:fill="F4B084"/>
            <w:vAlign w:val="center"/>
            <w:hideMark/>
          </w:tcPr>
          <w:p w14:paraId="7D2F7701"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ILCD-EF 3.0</w:t>
            </w:r>
          </w:p>
        </w:tc>
        <w:tc>
          <w:tcPr>
            <w:tcW w:w="1279" w:type="dxa"/>
            <w:tcBorders>
              <w:top w:val="single" w:sz="4" w:space="0" w:color="auto"/>
              <w:left w:val="nil"/>
              <w:bottom w:val="nil"/>
              <w:right w:val="nil"/>
            </w:tcBorders>
            <w:shd w:val="clear" w:color="000000" w:fill="F4B084"/>
            <w:vAlign w:val="center"/>
            <w:hideMark/>
          </w:tcPr>
          <w:p w14:paraId="20F56CF5"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ecoinvent EF 3.7</w:t>
            </w:r>
          </w:p>
        </w:tc>
        <w:tc>
          <w:tcPr>
            <w:tcW w:w="1279" w:type="dxa"/>
            <w:tcBorders>
              <w:top w:val="single" w:sz="4" w:space="0" w:color="auto"/>
              <w:left w:val="nil"/>
              <w:bottom w:val="nil"/>
              <w:right w:val="nil"/>
            </w:tcBorders>
            <w:shd w:val="clear" w:color="000000" w:fill="F4B084"/>
            <w:vAlign w:val="center"/>
            <w:hideMark/>
          </w:tcPr>
          <w:p w14:paraId="0261B5C5"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FEDEFL v1.0.3</w:t>
            </w:r>
          </w:p>
        </w:tc>
        <w:tc>
          <w:tcPr>
            <w:tcW w:w="1279" w:type="dxa"/>
            <w:tcBorders>
              <w:top w:val="single" w:sz="4" w:space="0" w:color="auto"/>
              <w:left w:val="nil"/>
              <w:bottom w:val="nil"/>
              <w:right w:val="nil"/>
            </w:tcBorders>
            <w:shd w:val="clear" w:color="000000" w:fill="F4B084"/>
            <w:vAlign w:val="center"/>
            <w:hideMark/>
          </w:tcPr>
          <w:p w14:paraId="7986F3F8"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IDEA v2.3</w:t>
            </w:r>
          </w:p>
        </w:tc>
        <w:tc>
          <w:tcPr>
            <w:tcW w:w="1279" w:type="dxa"/>
            <w:tcBorders>
              <w:top w:val="single" w:sz="4" w:space="0" w:color="auto"/>
              <w:left w:val="nil"/>
              <w:bottom w:val="nil"/>
              <w:right w:val="single" w:sz="4" w:space="0" w:color="auto"/>
            </w:tcBorders>
            <w:shd w:val="clear" w:color="000000" w:fill="F4B084"/>
            <w:vAlign w:val="center"/>
            <w:hideMark/>
          </w:tcPr>
          <w:p w14:paraId="494A7425" w14:textId="442EC4E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IDEA v2.2</w:t>
            </w:r>
          </w:p>
        </w:tc>
      </w:tr>
      <w:tr w:rsidR="00744F1B" w:rsidRPr="00744F1B" w14:paraId="0E76A0EF" w14:textId="77777777" w:rsidTr="00EC3F7C">
        <w:trPr>
          <w:trHeight w:val="438"/>
          <w:jc w:val="center"/>
        </w:trPr>
        <w:tc>
          <w:tcPr>
            <w:tcW w:w="1820" w:type="dxa"/>
            <w:tcBorders>
              <w:top w:val="nil"/>
              <w:left w:val="single" w:sz="4" w:space="0" w:color="auto"/>
              <w:bottom w:val="nil"/>
              <w:right w:val="nil"/>
            </w:tcBorders>
            <w:shd w:val="clear" w:color="000000" w:fill="F4B084"/>
            <w:noWrap/>
            <w:vAlign w:val="center"/>
            <w:hideMark/>
          </w:tcPr>
          <w:p w14:paraId="3C86CDB0"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ILCD-EF 3.0</w:t>
            </w:r>
          </w:p>
        </w:tc>
        <w:tc>
          <w:tcPr>
            <w:tcW w:w="1278" w:type="dxa"/>
            <w:tcBorders>
              <w:top w:val="single" w:sz="4" w:space="0" w:color="auto"/>
              <w:left w:val="single" w:sz="4" w:space="0" w:color="auto"/>
              <w:bottom w:val="nil"/>
              <w:right w:val="nil"/>
            </w:tcBorders>
            <w:shd w:val="clear" w:color="000000" w:fill="E7E6E6"/>
            <w:noWrap/>
            <w:vAlign w:val="center"/>
            <w:hideMark/>
          </w:tcPr>
          <w:p w14:paraId="1A8DB63A" w14:textId="77777777" w:rsidR="00744F1B" w:rsidRPr="00EC3F7C" w:rsidRDefault="00744F1B" w:rsidP="00744F1B">
            <w:pPr>
              <w:spacing w:after="0" w:line="240" w:lineRule="auto"/>
              <w:jc w:val="center"/>
              <w:rPr>
                <w:rFonts w:ascii="Calibri" w:eastAsia="Times New Roman" w:hAnsi="Calibri" w:cs="Calibri"/>
                <w:color w:val="A6A6A6"/>
                <w:sz w:val="20"/>
                <w:szCs w:val="20"/>
              </w:rPr>
            </w:pPr>
            <w:r w:rsidRPr="00EC3F7C">
              <w:rPr>
                <w:rFonts w:ascii="Calibri" w:eastAsia="Times New Roman" w:hAnsi="Calibri" w:cs="Calibri"/>
                <w:color w:val="A6A6A6"/>
                <w:sz w:val="20"/>
                <w:szCs w:val="20"/>
              </w:rPr>
              <w:t>X</w:t>
            </w:r>
          </w:p>
        </w:tc>
        <w:tc>
          <w:tcPr>
            <w:tcW w:w="1279" w:type="dxa"/>
            <w:tcBorders>
              <w:top w:val="single" w:sz="4" w:space="0" w:color="auto"/>
              <w:left w:val="nil"/>
              <w:bottom w:val="nil"/>
              <w:right w:val="nil"/>
            </w:tcBorders>
            <w:shd w:val="clear" w:color="auto" w:fill="auto"/>
            <w:noWrap/>
            <w:vAlign w:val="center"/>
            <w:hideMark/>
          </w:tcPr>
          <w:p w14:paraId="49948804"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98.6%</w:t>
            </w:r>
          </w:p>
        </w:tc>
        <w:tc>
          <w:tcPr>
            <w:tcW w:w="1279" w:type="dxa"/>
            <w:tcBorders>
              <w:top w:val="single" w:sz="4" w:space="0" w:color="auto"/>
              <w:left w:val="nil"/>
              <w:bottom w:val="nil"/>
              <w:right w:val="nil"/>
            </w:tcBorders>
            <w:shd w:val="clear" w:color="auto" w:fill="auto"/>
            <w:noWrap/>
            <w:vAlign w:val="center"/>
            <w:hideMark/>
          </w:tcPr>
          <w:p w14:paraId="6232DD17"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89.4%</w:t>
            </w:r>
          </w:p>
        </w:tc>
        <w:tc>
          <w:tcPr>
            <w:tcW w:w="1279" w:type="dxa"/>
            <w:tcBorders>
              <w:top w:val="single" w:sz="4" w:space="0" w:color="auto"/>
              <w:left w:val="nil"/>
              <w:bottom w:val="nil"/>
              <w:right w:val="nil"/>
            </w:tcBorders>
            <w:shd w:val="clear" w:color="auto" w:fill="auto"/>
            <w:noWrap/>
            <w:vAlign w:val="center"/>
            <w:hideMark/>
          </w:tcPr>
          <w:p w14:paraId="54589AD0"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95.0%</w:t>
            </w:r>
          </w:p>
        </w:tc>
        <w:tc>
          <w:tcPr>
            <w:tcW w:w="1279" w:type="dxa"/>
            <w:tcBorders>
              <w:top w:val="single" w:sz="4" w:space="0" w:color="auto"/>
              <w:left w:val="nil"/>
              <w:bottom w:val="nil"/>
              <w:right w:val="single" w:sz="4" w:space="0" w:color="auto"/>
            </w:tcBorders>
            <w:shd w:val="clear" w:color="auto" w:fill="auto"/>
            <w:noWrap/>
            <w:vAlign w:val="center"/>
            <w:hideMark/>
          </w:tcPr>
          <w:p w14:paraId="66380722"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92.9%</w:t>
            </w:r>
          </w:p>
        </w:tc>
      </w:tr>
      <w:tr w:rsidR="00744F1B" w:rsidRPr="00744F1B" w14:paraId="5D56BDC1" w14:textId="77777777" w:rsidTr="00EC3F7C">
        <w:trPr>
          <w:trHeight w:val="438"/>
          <w:jc w:val="center"/>
        </w:trPr>
        <w:tc>
          <w:tcPr>
            <w:tcW w:w="1820" w:type="dxa"/>
            <w:tcBorders>
              <w:top w:val="nil"/>
              <w:left w:val="single" w:sz="4" w:space="0" w:color="auto"/>
              <w:bottom w:val="nil"/>
              <w:right w:val="nil"/>
            </w:tcBorders>
            <w:shd w:val="clear" w:color="000000" w:fill="F4B084"/>
            <w:noWrap/>
            <w:vAlign w:val="center"/>
            <w:hideMark/>
          </w:tcPr>
          <w:p w14:paraId="7808B4C8"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ecoinvent EF 3.7</w:t>
            </w:r>
          </w:p>
        </w:tc>
        <w:tc>
          <w:tcPr>
            <w:tcW w:w="1278" w:type="dxa"/>
            <w:tcBorders>
              <w:top w:val="nil"/>
              <w:left w:val="single" w:sz="4" w:space="0" w:color="auto"/>
              <w:bottom w:val="nil"/>
              <w:right w:val="nil"/>
            </w:tcBorders>
            <w:shd w:val="clear" w:color="auto" w:fill="auto"/>
            <w:noWrap/>
            <w:vAlign w:val="center"/>
            <w:hideMark/>
          </w:tcPr>
          <w:p w14:paraId="010C5332"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23.5%</w:t>
            </w:r>
          </w:p>
        </w:tc>
        <w:tc>
          <w:tcPr>
            <w:tcW w:w="1279" w:type="dxa"/>
            <w:tcBorders>
              <w:top w:val="nil"/>
              <w:left w:val="nil"/>
              <w:bottom w:val="nil"/>
              <w:right w:val="nil"/>
            </w:tcBorders>
            <w:shd w:val="clear" w:color="000000" w:fill="E7E6E6"/>
            <w:noWrap/>
            <w:vAlign w:val="center"/>
            <w:hideMark/>
          </w:tcPr>
          <w:p w14:paraId="50E0666D" w14:textId="77777777" w:rsidR="00744F1B" w:rsidRPr="00EC3F7C" w:rsidRDefault="00744F1B" w:rsidP="00744F1B">
            <w:pPr>
              <w:spacing w:after="0" w:line="240" w:lineRule="auto"/>
              <w:jc w:val="center"/>
              <w:rPr>
                <w:rFonts w:ascii="Calibri" w:eastAsia="Times New Roman" w:hAnsi="Calibri" w:cs="Calibri"/>
                <w:color w:val="A6A6A6"/>
                <w:sz w:val="20"/>
                <w:szCs w:val="20"/>
              </w:rPr>
            </w:pPr>
            <w:r w:rsidRPr="00EC3F7C">
              <w:rPr>
                <w:rFonts w:ascii="Calibri" w:eastAsia="Times New Roman" w:hAnsi="Calibri" w:cs="Calibri"/>
                <w:color w:val="A6A6A6"/>
                <w:sz w:val="20"/>
                <w:szCs w:val="20"/>
              </w:rPr>
              <w:t>X</w:t>
            </w:r>
          </w:p>
        </w:tc>
        <w:tc>
          <w:tcPr>
            <w:tcW w:w="1279" w:type="dxa"/>
            <w:tcBorders>
              <w:top w:val="nil"/>
              <w:left w:val="nil"/>
              <w:bottom w:val="nil"/>
              <w:right w:val="nil"/>
            </w:tcBorders>
            <w:shd w:val="clear" w:color="auto" w:fill="auto"/>
            <w:noWrap/>
            <w:vAlign w:val="center"/>
            <w:hideMark/>
          </w:tcPr>
          <w:p w14:paraId="4BC64574"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28.8%</w:t>
            </w:r>
          </w:p>
        </w:tc>
        <w:tc>
          <w:tcPr>
            <w:tcW w:w="1279" w:type="dxa"/>
            <w:tcBorders>
              <w:top w:val="nil"/>
              <w:left w:val="nil"/>
              <w:bottom w:val="nil"/>
              <w:right w:val="nil"/>
            </w:tcBorders>
            <w:shd w:val="clear" w:color="auto" w:fill="auto"/>
            <w:noWrap/>
            <w:vAlign w:val="center"/>
            <w:hideMark/>
          </w:tcPr>
          <w:p w14:paraId="106360FD"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68.0%</w:t>
            </w:r>
          </w:p>
        </w:tc>
        <w:tc>
          <w:tcPr>
            <w:tcW w:w="1279" w:type="dxa"/>
            <w:tcBorders>
              <w:top w:val="nil"/>
              <w:left w:val="nil"/>
              <w:bottom w:val="nil"/>
              <w:right w:val="single" w:sz="4" w:space="0" w:color="auto"/>
            </w:tcBorders>
            <w:shd w:val="clear" w:color="auto" w:fill="auto"/>
            <w:noWrap/>
            <w:vAlign w:val="center"/>
            <w:hideMark/>
          </w:tcPr>
          <w:p w14:paraId="4F8C8853"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89.8%</w:t>
            </w:r>
          </w:p>
        </w:tc>
      </w:tr>
      <w:tr w:rsidR="00744F1B" w:rsidRPr="00744F1B" w14:paraId="7897362A" w14:textId="77777777" w:rsidTr="00EC3F7C">
        <w:trPr>
          <w:trHeight w:val="438"/>
          <w:jc w:val="center"/>
        </w:trPr>
        <w:tc>
          <w:tcPr>
            <w:tcW w:w="1820" w:type="dxa"/>
            <w:tcBorders>
              <w:top w:val="nil"/>
              <w:left w:val="single" w:sz="4" w:space="0" w:color="auto"/>
              <w:bottom w:val="nil"/>
              <w:right w:val="nil"/>
            </w:tcBorders>
            <w:shd w:val="clear" w:color="000000" w:fill="F4B084"/>
            <w:noWrap/>
            <w:vAlign w:val="center"/>
            <w:hideMark/>
          </w:tcPr>
          <w:p w14:paraId="63BA7AA4"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FEDEFL v1.0.3</w:t>
            </w:r>
          </w:p>
        </w:tc>
        <w:tc>
          <w:tcPr>
            <w:tcW w:w="1278" w:type="dxa"/>
            <w:tcBorders>
              <w:top w:val="nil"/>
              <w:left w:val="single" w:sz="4" w:space="0" w:color="auto"/>
              <w:bottom w:val="nil"/>
              <w:right w:val="nil"/>
            </w:tcBorders>
            <w:shd w:val="clear" w:color="auto" w:fill="auto"/>
            <w:noWrap/>
            <w:vAlign w:val="center"/>
            <w:hideMark/>
          </w:tcPr>
          <w:p w14:paraId="03FFC424"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62.3%</w:t>
            </w:r>
          </w:p>
        </w:tc>
        <w:tc>
          <w:tcPr>
            <w:tcW w:w="1279" w:type="dxa"/>
            <w:tcBorders>
              <w:top w:val="nil"/>
              <w:left w:val="nil"/>
              <w:bottom w:val="nil"/>
              <w:right w:val="nil"/>
            </w:tcBorders>
            <w:shd w:val="clear" w:color="auto" w:fill="auto"/>
            <w:noWrap/>
            <w:vAlign w:val="center"/>
            <w:hideMark/>
          </w:tcPr>
          <w:p w14:paraId="06145566"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94.5%</w:t>
            </w:r>
          </w:p>
        </w:tc>
        <w:tc>
          <w:tcPr>
            <w:tcW w:w="1279" w:type="dxa"/>
            <w:tcBorders>
              <w:top w:val="nil"/>
              <w:left w:val="nil"/>
              <w:bottom w:val="nil"/>
              <w:right w:val="nil"/>
            </w:tcBorders>
            <w:shd w:val="clear" w:color="000000" w:fill="E7E6E6"/>
            <w:noWrap/>
            <w:vAlign w:val="center"/>
            <w:hideMark/>
          </w:tcPr>
          <w:p w14:paraId="551CE5FF" w14:textId="77777777" w:rsidR="00744F1B" w:rsidRPr="00EC3F7C" w:rsidRDefault="00744F1B" w:rsidP="00744F1B">
            <w:pPr>
              <w:spacing w:after="0" w:line="240" w:lineRule="auto"/>
              <w:jc w:val="center"/>
              <w:rPr>
                <w:rFonts w:ascii="Calibri" w:eastAsia="Times New Roman" w:hAnsi="Calibri" w:cs="Calibri"/>
                <w:color w:val="A6A6A6"/>
                <w:sz w:val="20"/>
                <w:szCs w:val="20"/>
              </w:rPr>
            </w:pPr>
            <w:r w:rsidRPr="00EC3F7C">
              <w:rPr>
                <w:rFonts w:ascii="Calibri" w:eastAsia="Times New Roman" w:hAnsi="Calibri" w:cs="Calibri"/>
                <w:color w:val="A6A6A6"/>
                <w:sz w:val="20"/>
                <w:szCs w:val="20"/>
              </w:rPr>
              <w:t>X</w:t>
            </w:r>
          </w:p>
        </w:tc>
        <w:tc>
          <w:tcPr>
            <w:tcW w:w="1279" w:type="dxa"/>
            <w:tcBorders>
              <w:top w:val="nil"/>
              <w:left w:val="nil"/>
              <w:bottom w:val="nil"/>
              <w:right w:val="nil"/>
            </w:tcBorders>
            <w:shd w:val="clear" w:color="auto" w:fill="auto"/>
            <w:noWrap/>
            <w:vAlign w:val="center"/>
            <w:hideMark/>
          </w:tcPr>
          <w:p w14:paraId="50B04D77"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90.3%</w:t>
            </w:r>
          </w:p>
        </w:tc>
        <w:tc>
          <w:tcPr>
            <w:tcW w:w="1279" w:type="dxa"/>
            <w:tcBorders>
              <w:top w:val="nil"/>
              <w:left w:val="nil"/>
              <w:bottom w:val="nil"/>
              <w:right w:val="single" w:sz="4" w:space="0" w:color="auto"/>
            </w:tcBorders>
            <w:shd w:val="clear" w:color="auto" w:fill="auto"/>
            <w:noWrap/>
            <w:vAlign w:val="center"/>
            <w:hideMark/>
          </w:tcPr>
          <w:p w14:paraId="1698A24E"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84.9%</w:t>
            </w:r>
          </w:p>
        </w:tc>
      </w:tr>
      <w:tr w:rsidR="00744F1B" w:rsidRPr="00744F1B" w14:paraId="40CAE975" w14:textId="77777777" w:rsidTr="00EC3F7C">
        <w:trPr>
          <w:trHeight w:val="438"/>
          <w:jc w:val="center"/>
        </w:trPr>
        <w:tc>
          <w:tcPr>
            <w:tcW w:w="1820" w:type="dxa"/>
            <w:tcBorders>
              <w:top w:val="nil"/>
              <w:left w:val="single" w:sz="4" w:space="0" w:color="auto"/>
              <w:bottom w:val="nil"/>
              <w:right w:val="nil"/>
            </w:tcBorders>
            <w:shd w:val="clear" w:color="000000" w:fill="F4B084"/>
            <w:noWrap/>
            <w:vAlign w:val="center"/>
            <w:hideMark/>
          </w:tcPr>
          <w:p w14:paraId="5C05F36D" w14:textId="77777777"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IDEA v2.3</w:t>
            </w:r>
          </w:p>
        </w:tc>
        <w:tc>
          <w:tcPr>
            <w:tcW w:w="1278" w:type="dxa"/>
            <w:tcBorders>
              <w:top w:val="nil"/>
              <w:left w:val="single" w:sz="4" w:space="0" w:color="auto"/>
              <w:bottom w:val="nil"/>
              <w:right w:val="nil"/>
            </w:tcBorders>
            <w:shd w:val="clear" w:color="auto" w:fill="auto"/>
            <w:noWrap/>
            <w:vAlign w:val="center"/>
            <w:hideMark/>
          </w:tcPr>
          <w:p w14:paraId="6B587456"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17.3%</w:t>
            </w:r>
          </w:p>
        </w:tc>
        <w:tc>
          <w:tcPr>
            <w:tcW w:w="1279" w:type="dxa"/>
            <w:tcBorders>
              <w:top w:val="nil"/>
              <w:left w:val="nil"/>
              <w:bottom w:val="nil"/>
              <w:right w:val="nil"/>
            </w:tcBorders>
            <w:shd w:val="clear" w:color="auto" w:fill="auto"/>
            <w:noWrap/>
            <w:vAlign w:val="center"/>
            <w:hideMark/>
          </w:tcPr>
          <w:p w14:paraId="3B73FBFB"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41.2%</w:t>
            </w:r>
          </w:p>
        </w:tc>
        <w:tc>
          <w:tcPr>
            <w:tcW w:w="1279" w:type="dxa"/>
            <w:tcBorders>
              <w:top w:val="nil"/>
              <w:left w:val="nil"/>
              <w:bottom w:val="nil"/>
              <w:right w:val="nil"/>
            </w:tcBorders>
            <w:shd w:val="clear" w:color="auto" w:fill="auto"/>
            <w:noWrap/>
            <w:vAlign w:val="center"/>
            <w:hideMark/>
          </w:tcPr>
          <w:p w14:paraId="6B96A605"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20.7%</w:t>
            </w:r>
          </w:p>
        </w:tc>
        <w:tc>
          <w:tcPr>
            <w:tcW w:w="1279" w:type="dxa"/>
            <w:tcBorders>
              <w:top w:val="nil"/>
              <w:left w:val="nil"/>
              <w:bottom w:val="nil"/>
              <w:right w:val="nil"/>
            </w:tcBorders>
            <w:shd w:val="clear" w:color="000000" w:fill="E7E6E6"/>
            <w:noWrap/>
            <w:vAlign w:val="center"/>
            <w:hideMark/>
          </w:tcPr>
          <w:p w14:paraId="0D6C05DB" w14:textId="77777777" w:rsidR="00744F1B" w:rsidRPr="00EC3F7C" w:rsidRDefault="00744F1B" w:rsidP="00744F1B">
            <w:pPr>
              <w:spacing w:after="0" w:line="240" w:lineRule="auto"/>
              <w:jc w:val="center"/>
              <w:rPr>
                <w:rFonts w:ascii="Calibri" w:eastAsia="Times New Roman" w:hAnsi="Calibri" w:cs="Calibri"/>
                <w:color w:val="A6A6A6"/>
                <w:sz w:val="20"/>
                <w:szCs w:val="20"/>
              </w:rPr>
            </w:pPr>
            <w:r w:rsidRPr="00EC3F7C">
              <w:rPr>
                <w:rFonts w:ascii="Calibri" w:eastAsia="Times New Roman" w:hAnsi="Calibri" w:cs="Calibri"/>
                <w:color w:val="A6A6A6"/>
                <w:sz w:val="20"/>
                <w:szCs w:val="20"/>
              </w:rPr>
              <w:t>X</w:t>
            </w:r>
          </w:p>
        </w:tc>
        <w:tc>
          <w:tcPr>
            <w:tcW w:w="1279" w:type="dxa"/>
            <w:tcBorders>
              <w:top w:val="nil"/>
              <w:left w:val="nil"/>
              <w:bottom w:val="nil"/>
              <w:right w:val="single" w:sz="4" w:space="0" w:color="auto"/>
            </w:tcBorders>
            <w:shd w:val="clear" w:color="000000" w:fill="E7E6E6"/>
            <w:noWrap/>
            <w:vAlign w:val="center"/>
            <w:hideMark/>
          </w:tcPr>
          <w:p w14:paraId="042955BD" w14:textId="77777777" w:rsidR="00744F1B" w:rsidRPr="00EC3F7C" w:rsidRDefault="00744F1B" w:rsidP="00744F1B">
            <w:pPr>
              <w:spacing w:after="0" w:line="240" w:lineRule="auto"/>
              <w:jc w:val="center"/>
              <w:rPr>
                <w:rFonts w:ascii="Calibri" w:eastAsia="Times New Roman" w:hAnsi="Calibri" w:cs="Calibri"/>
                <w:color w:val="A6A6A6"/>
                <w:sz w:val="20"/>
                <w:szCs w:val="20"/>
              </w:rPr>
            </w:pPr>
            <w:r w:rsidRPr="00EC3F7C">
              <w:rPr>
                <w:rFonts w:ascii="Calibri" w:eastAsia="Times New Roman" w:hAnsi="Calibri" w:cs="Calibri"/>
                <w:color w:val="A6A6A6"/>
                <w:sz w:val="20"/>
                <w:szCs w:val="20"/>
              </w:rPr>
              <w:t>X</w:t>
            </w:r>
          </w:p>
        </w:tc>
      </w:tr>
      <w:tr w:rsidR="00744F1B" w:rsidRPr="00744F1B" w14:paraId="0E9B3119" w14:textId="77777777" w:rsidTr="00EC3F7C">
        <w:trPr>
          <w:trHeight w:val="438"/>
          <w:jc w:val="center"/>
        </w:trPr>
        <w:tc>
          <w:tcPr>
            <w:tcW w:w="1820" w:type="dxa"/>
            <w:tcBorders>
              <w:top w:val="nil"/>
              <w:left w:val="single" w:sz="4" w:space="0" w:color="auto"/>
              <w:bottom w:val="single" w:sz="4" w:space="0" w:color="auto"/>
              <w:right w:val="nil"/>
            </w:tcBorders>
            <w:shd w:val="clear" w:color="000000" w:fill="F4B084"/>
            <w:noWrap/>
            <w:vAlign w:val="center"/>
            <w:hideMark/>
          </w:tcPr>
          <w:p w14:paraId="436B1761" w14:textId="41800D7B" w:rsidR="00744F1B" w:rsidRPr="00EC3F7C" w:rsidRDefault="00744F1B" w:rsidP="00744F1B">
            <w:pPr>
              <w:spacing w:after="0" w:line="240" w:lineRule="auto"/>
              <w:jc w:val="center"/>
              <w:rPr>
                <w:rFonts w:ascii="Calibri" w:eastAsia="Times New Roman" w:hAnsi="Calibri" w:cs="Calibri"/>
                <w:b/>
                <w:bCs/>
                <w:color w:val="000000"/>
                <w:sz w:val="20"/>
                <w:szCs w:val="20"/>
              </w:rPr>
            </w:pPr>
            <w:r w:rsidRPr="00EC3F7C">
              <w:rPr>
                <w:rFonts w:ascii="Calibri" w:eastAsia="Times New Roman" w:hAnsi="Calibri" w:cs="Calibri"/>
                <w:b/>
                <w:bCs/>
                <w:color w:val="000000"/>
                <w:sz w:val="20"/>
                <w:szCs w:val="20"/>
              </w:rPr>
              <w:t>IDEA v2.2</w:t>
            </w:r>
          </w:p>
        </w:tc>
        <w:tc>
          <w:tcPr>
            <w:tcW w:w="1278" w:type="dxa"/>
            <w:tcBorders>
              <w:top w:val="nil"/>
              <w:left w:val="single" w:sz="4" w:space="0" w:color="auto"/>
              <w:bottom w:val="single" w:sz="4" w:space="0" w:color="auto"/>
              <w:right w:val="nil"/>
            </w:tcBorders>
            <w:shd w:val="clear" w:color="auto" w:fill="auto"/>
            <w:noWrap/>
            <w:vAlign w:val="center"/>
            <w:hideMark/>
          </w:tcPr>
          <w:p w14:paraId="7E6CB0F6"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15.1%</w:t>
            </w:r>
          </w:p>
        </w:tc>
        <w:tc>
          <w:tcPr>
            <w:tcW w:w="1279" w:type="dxa"/>
            <w:tcBorders>
              <w:top w:val="nil"/>
              <w:left w:val="nil"/>
              <w:bottom w:val="single" w:sz="4" w:space="0" w:color="auto"/>
              <w:right w:val="nil"/>
            </w:tcBorders>
            <w:shd w:val="clear" w:color="auto" w:fill="auto"/>
            <w:noWrap/>
            <w:vAlign w:val="center"/>
            <w:hideMark/>
          </w:tcPr>
          <w:p w14:paraId="2ACDCD92"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31.3%</w:t>
            </w:r>
          </w:p>
        </w:tc>
        <w:tc>
          <w:tcPr>
            <w:tcW w:w="1279" w:type="dxa"/>
            <w:tcBorders>
              <w:top w:val="nil"/>
              <w:left w:val="nil"/>
              <w:bottom w:val="single" w:sz="4" w:space="0" w:color="auto"/>
              <w:right w:val="nil"/>
            </w:tcBorders>
            <w:shd w:val="clear" w:color="auto" w:fill="auto"/>
            <w:noWrap/>
            <w:vAlign w:val="center"/>
            <w:hideMark/>
          </w:tcPr>
          <w:p w14:paraId="34542BC9" w14:textId="77777777" w:rsidR="00744F1B" w:rsidRPr="00EC3F7C" w:rsidRDefault="00744F1B" w:rsidP="00744F1B">
            <w:pPr>
              <w:spacing w:after="0" w:line="240" w:lineRule="auto"/>
              <w:jc w:val="center"/>
              <w:rPr>
                <w:rFonts w:ascii="Calibri" w:eastAsia="Times New Roman" w:hAnsi="Calibri" w:cs="Calibri"/>
                <w:color w:val="000000"/>
                <w:sz w:val="20"/>
                <w:szCs w:val="20"/>
              </w:rPr>
            </w:pPr>
            <w:r w:rsidRPr="00EC3F7C">
              <w:rPr>
                <w:rFonts w:ascii="Calibri" w:eastAsia="Times New Roman" w:hAnsi="Calibri" w:cs="Calibri"/>
                <w:color w:val="000000"/>
                <w:sz w:val="20"/>
                <w:szCs w:val="20"/>
              </w:rPr>
              <w:t>16.5%</w:t>
            </w:r>
          </w:p>
        </w:tc>
        <w:tc>
          <w:tcPr>
            <w:tcW w:w="1279" w:type="dxa"/>
            <w:tcBorders>
              <w:top w:val="nil"/>
              <w:left w:val="nil"/>
              <w:bottom w:val="single" w:sz="4" w:space="0" w:color="auto"/>
              <w:right w:val="nil"/>
            </w:tcBorders>
            <w:shd w:val="clear" w:color="000000" w:fill="E7E6E6"/>
            <w:noWrap/>
            <w:vAlign w:val="center"/>
            <w:hideMark/>
          </w:tcPr>
          <w:p w14:paraId="1C209E61" w14:textId="77777777" w:rsidR="00744F1B" w:rsidRPr="00EC3F7C" w:rsidRDefault="00744F1B" w:rsidP="00744F1B">
            <w:pPr>
              <w:spacing w:after="0" w:line="240" w:lineRule="auto"/>
              <w:jc w:val="center"/>
              <w:rPr>
                <w:rFonts w:ascii="Calibri" w:eastAsia="Times New Roman" w:hAnsi="Calibri" w:cs="Calibri"/>
                <w:color w:val="A6A6A6"/>
                <w:sz w:val="20"/>
                <w:szCs w:val="20"/>
              </w:rPr>
            </w:pPr>
            <w:r w:rsidRPr="00EC3F7C">
              <w:rPr>
                <w:rFonts w:ascii="Calibri" w:eastAsia="Times New Roman" w:hAnsi="Calibri" w:cs="Calibri"/>
                <w:color w:val="A6A6A6"/>
                <w:sz w:val="20"/>
                <w:szCs w:val="20"/>
              </w:rPr>
              <w:t>X</w:t>
            </w:r>
          </w:p>
        </w:tc>
        <w:tc>
          <w:tcPr>
            <w:tcW w:w="1279" w:type="dxa"/>
            <w:tcBorders>
              <w:top w:val="nil"/>
              <w:left w:val="nil"/>
              <w:bottom w:val="single" w:sz="4" w:space="0" w:color="auto"/>
              <w:right w:val="single" w:sz="4" w:space="0" w:color="auto"/>
            </w:tcBorders>
            <w:shd w:val="clear" w:color="000000" w:fill="E7E6E6"/>
            <w:noWrap/>
            <w:vAlign w:val="center"/>
            <w:hideMark/>
          </w:tcPr>
          <w:p w14:paraId="2A68B958" w14:textId="77777777" w:rsidR="00744F1B" w:rsidRPr="00EC3F7C" w:rsidRDefault="00744F1B" w:rsidP="00744F1B">
            <w:pPr>
              <w:spacing w:after="0" w:line="240" w:lineRule="auto"/>
              <w:jc w:val="center"/>
              <w:rPr>
                <w:rFonts w:ascii="Calibri" w:eastAsia="Times New Roman" w:hAnsi="Calibri" w:cs="Calibri"/>
                <w:color w:val="A6A6A6"/>
                <w:sz w:val="20"/>
                <w:szCs w:val="20"/>
              </w:rPr>
            </w:pPr>
            <w:r w:rsidRPr="00EC3F7C">
              <w:rPr>
                <w:rFonts w:ascii="Calibri" w:eastAsia="Times New Roman" w:hAnsi="Calibri" w:cs="Calibri"/>
                <w:color w:val="A6A6A6"/>
                <w:sz w:val="20"/>
                <w:szCs w:val="20"/>
              </w:rPr>
              <w:t>X</w:t>
            </w:r>
          </w:p>
        </w:tc>
      </w:tr>
    </w:tbl>
    <w:p w14:paraId="5F3C4772" w14:textId="77777777" w:rsidR="00744F1B" w:rsidRPr="0041147F" w:rsidRDefault="00744F1B" w:rsidP="002F71A7"/>
    <w:p w14:paraId="7B1F57B5" w14:textId="2AF7D954" w:rsidR="007D3C55" w:rsidRDefault="007D3C55" w:rsidP="00170121"/>
    <w:sectPr w:rsidR="007D3C55" w:rsidSect="00CB6945">
      <w:headerReference w:type="default" r:id="rId33"/>
      <w:footerReference w:type="default" r:id="rId34"/>
      <w:pgSz w:w="11909" w:h="16834"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2" w:author="Carl Vadenbo" w:date="2021-08-25T16:12:00Z" w:initials="CV">
    <w:p w14:paraId="610C1839" w14:textId="19C91ED6" w:rsidR="00CC46D1" w:rsidRDefault="00CC46D1">
      <w:pPr>
        <w:pStyle w:val="CommentText"/>
      </w:pPr>
      <w:r>
        <w:rPr>
          <w:rStyle w:val="CommentReference"/>
        </w:rPr>
        <w:annotationRef/>
      </w:r>
      <w:r>
        <w:t>Required in list format but not mapping template (v0.81) – intended or just a typo?</w:t>
      </w:r>
    </w:p>
  </w:comment>
  <w:comment w:id="143" w:author="Carl Vadenbo" w:date="2021-11-23T16:28:00Z" w:initials="CV">
    <w:p w14:paraId="7C9120EF" w14:textId="66A95992" w:rsidR="00A26CAE" w:rsidRDefault="00A26CAE">
      <w:pPr>
        <w:pStyle w:val="CommentText"/>
      </w:pPr>
      <w:r>
        <w:rPr>
          <w:rStyle w:val="CommentReference"/>
        </w:rPr>
        <w:annotationRef/>
      </w:r>
    </w:p>
  </w:comment>
  <w:comment w:id="151" w:author="Ingwersen, Wesley" w:date="2021-11-23T12:27:00Z" w:initials="IW">
    <w:p w14:paraId="36256E7C" w14:textId="3AD6E431" w:rsidR="00C71F7A" w:rsidRDefault="00C71F7A">
      <w:pPr>
        <w:pStyle w:val="CommentText"/>
      </w:pPr>
      <w:r>
        <w:rPr>
          <w:rStyle w:val="CommentReference"/>
        </w:rPr>
        <w:annotationRef/>
      </w:r>
      <w:proofErr w:type="gramStart"/>
      <w:r>
        <w:t>Generally</w:t>
      </w:r>
      <w:proofErr w:type="gramEnd"/>
      <w:r>
        <w:t xml:space="preserve"> the definition of uniqueness also needs to include a flow property or unit</w:t>
      </w:r>
    </w:p>
  </w:comment>
  <w:comment w:id="169" w:author="Carl Vadenbo" w:date="2021-08-25T17:06:00Z" w:initials="CV">
    <w:p w14:paraId="6C529BC6" w14:textId="292D93E4" w:rsidR="00CC46D1" w:rsidRDefault="00CC46D1">
      <w:pPr>
        <w:pStyle w:val="CommentText"/>
      </w:pPr>
      <w:r>
        <w:t xml:space="preserve">GLAD </w:t>
      </w:r>
      <w:r>
        <w:rPr>
          <w:rStyle w:val="CommentReference"/>
        </w:rPr>
        <w:annotationRef/>
      </w:r>
      <w:r>
        <w:t>EF Mapper, perhaps?</w:t>
      </w:r>
    </w:p>
  </w:comment>
  <w:comment w:id="170" w:author="Simone Fazio" w:date="2021-08-06T15:36:00Z" w:initials="SF">
    <w:p w14:paraId="53D63526" w14:textId="77777777" w:rsidR="00CC46D1" w:rsidRDefault="00CC46D1" w:rsidP="005A15F3">
      <w:pPr>
        <w:pStyle w:val="CommentText"/>
      </w:pPr>
      <w:r>
        <w:rPr>
          <w:rStyle w:val="CommentReference"/>
        </w:rPr>
        <w:annotationRef/>
      </w:r>
      <w:r>
        <w:t>We need to use and endorse XLSX format, CSV reading is variable according to excel users’ settings and can screw up the mapping script</w:t>
      </w:r>
    </w:p>
    <w:p w14:paraId="5BC1C3F3" w14:textId="77777777" w:rsidR="00CC46D1" w:rsidRDefault="00CC46D1" w:rsidP="005A15F3">
      <w:pPr>
        <w:pStyle w:val="CommentText"/>
      </w:pPr>
    </w:p>
  </w:comment>
  <w:comment w:id="172" w:author="Carl Vadenbo" w:date="2021-08-25T17:13:00Z" w:initials="CV">
    <w:p w14:paraId="3928AC53" w14:textId="587CC56B" w:rsidR="00CC46D1" w:rsidRDefault="00CC46D1">
      <w:pPr>
        <w:pStyle w:val="CommentText"/>
      </w:pPr>
      <w:r>
        <w:rPr>
          <w:rStyle w:val="CommentReference"/>
        </w:rPr>
        <w:annotationRef/>
      </w:r>
      <w:r>
        <w:t>This ‘working name’ might need to be changed for the public documentation, since this file covers much more than just contexts now… TBD.</w:t>
      </w:r>
    </w:p>
  </w:comment>
  <w:comment w:id="207" w:author="Carl Vadenbo" w:date="2021-09-08T21:37:00Z" w:initials="CV">
    <w:p w14:paraId="7CD3971A" w14:textId="77777777" w:rsidR="00CC46D1" w:rsidRDefault="00CC46D1">
      <w:pPr>
        <w:pStyle w:val="CommentText"/>
      </w:pPr>
      <w:r>
        <w:rPr>
          <w:rStyle w:val="CommentReference"/>
        </w:rPr>
        <w:annotationRef/>
      </w:r>
      <w:r>
        <w:t>Confirm that this modification from July should still stay like this!</w:t>
      </w:r>
    </w:p>
  </w:comment>
  <w:comment w:id="208" w:author="Carl Vadenbo" w:date="2021-09-26T21:25:00Z" w:initials="CV">
    <w:p w14:paraId="7622E0E6" w14:textId="294FFDD8" w:rsidR="00CC46D1" w:rsidRDefault="00CC46D1">
      <w:pPr>
        <w:pStyle w:val="CommentText"/>
      </w:pPr>
      <w:r>
        <w:rPr>
          <w:rStyle w:val="CommentReference"/>
        </w:rPr>
        <w:annotationRef/>
      </w:r>
      <w:r>
        <w:t>@Simone/Antonio: please confirm or revise!</w:t>
      </w:r>
    </w:p>
  </w:comment>
  <w:comment w:id="241" w:author="Carl Vadenbo" w:date="2021-09-03T21:24:00Z" w:initials="CV">
    <w:p w14:paraId="6769E380" w14:textId="77777777" w:rsidR="00CC46D1" w:rsidRDefault="00CC46D1" w:rsidP="002F71A7">
      <w:pPr>
        <w:pStyle w:val="CommentText"/>
      </w:pPr>
      <w:r>
        <w:rPr>
          <w:rStyle w:val="CommentReference"/>
        </w:rPr>
        <w:annotationRef/>
      </w:r>
      <w:r>
        <w:t>Thinking about emissions to water in IDEA, with sub-compartments ‘ocean’ and ‘unspecified’, versus the rest, I’m not entirely sure that this assertion is strictly true…</w:t>
      </w:r>
    </w:p>
  </w:comment>
  <w:comment w:id="245" w:author="Carl Vadenbo" w:date="2021-09-08T12:00:00Z" w:initials="CV">
    <w:p w14:paraId="182E0FC7" w14:textId="77777777" w:rsidR="00CC46D1" w:rsidRDefault="00CC46D1" w:rsidP="00936A5C">
      <w:pPr>
        <w:pStyle w:val="CommentText"/>
      </w:pPr>
      <w:r>
        <w:rPr>
          <w:rStyle w:val="CommentReference"/>
        </w:rPr>
        <w:annotationRef/>
      </w:r>
      <w:r>
        <w:t>Not sure whether to make a section out of this, or just listing in an appendix, or omit altogether. Opinions?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C1839" w15:done="0"/>
  <w15:commentEx w15:paraId="7C9120EF" w15:paraIdParent="610C1839" w15:done="0"/>
  <w15:commentEx w15:paraId="36256E7C" w15:done="0"/>
  <w15:commentEx w15:paraId="6C529BC6" w15:done="1"/>
  <w15:commentEx w15:paraId="5BC1C3F3" w15:done="1"/>
  <w15:commentEx w15:paraId="3928AC53" w15:done="1"/>
  <w15:commentEx w15:paraId="7CD3971A" w15:done="0"/>
  <w15:commentEx w15:paraId="7622E0E6" w15:done="0"/>
  <w15:commentEx w15:paraId="6769E380" w15:done="0"/>
  <w15:commentEx w15:paraId="182E0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EA5C" w16cex:dateUtc="2021-08-25T14:12:00Z"/>
  <w16cex:commentExtensible w16cex:durableId="25479514" w16cex:dateUtc="2021-11-23T15:28:00Z"/>
  <w16cex:commentExtensible w16cex:durableId="25470847" w16cex:dateUtc="2021-11-23T11:27:00Z"/>
  <w16cex:commentExtensible w16cex:durableId="24D0F717" w16cex:dateUtc="2021-08-25T15:06:00Z"/>
  <w16cex:commentExtensible w16cex:durableId="24B7D581" w16cex:dateUtc="2021-08-06T13:36:00Z"/>
  <w16cex:commentExtensible w16cex:durableId="24D0F8CA" w16cex:dateUtc="2021-08-25T15:13:00Z"/>
  <w16cex:commentExtensible w16cex:durableId="24E3B8BB" w16cex:dateUtc="2021-09-08T19:37:00Z"/>
  <w16cex:commentExtensible w16cex:durableId="24FB63E4" w16cex:dateUtc="2021-09-26T19:25:00Z"/>
  <w16cex:commentExtensible w16cex:durableId="24DD111B" w16cex:dateUtc="2021-09-03T19:24:00Z"/>
  <w16cex:commentExtensible w16cex:durableId="24F619E7" w16cex:dateUtc="2021-09-08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C1839" w16cid:durableId="24D0EA5C"/>
  <w16cid:commentId w16cid:paraId="7C9120EF" w16cid:durableId="25479514"/>
  <w16cid:commentId w16cid:paraId="36256E7C" w16cid:durableId="25470847"/>
  <w16cid:commentId w16cid:paraId="6C529BC6" w16cid:durableId="24D0F717"/>
  <w16cid:commentId w16cid:paraId="5BC1C3F3" w16cid:durableId="24B7D581"/>
  <w16cid:commentId w16cid:paraId="3928AC53" w16cid:durableId="24D0F8CA"/>
  <w16cid:commentId w16cid:paraId="7CD3971A" w16cid:durableId="24E3B8BB"/>
  <w16cid:commentId w16cid:paraId="7622E0E6" w16cid:durableId="24FB63E4"/>
  <w16cid:commentId w16cid:paraId="6769E380" w16cid:durableId="24DD111B"/>
  <w16cid:commentId w16cid:paraId="182E0FC7" w16cid:durableId="24F619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288C" w14:textId="77777777" w:rsidR="0058561A" w:rsidRDefault="0058561A" w:rsidP="00CB6945">
      <w:pPr>
        <w:spacing w:after="0" w:line="240" w:lineRule="auto"/>
      </w:pPr>
      <w:r>
        <w:separator/>
      </w:r>
    </w:p>
  </w:endnote>
  <w:endnote w:type="continuationSeparator" w:id="0">
    <w:p w14:paraId="18EACF5A" w14:textId="77777777" w:rsidR="0058561A" w:rsidRDefault="0058561A" w:rsidP="00CB6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505929"/>
      <w:docPartObj>
        <w:docPartGallery w:val="Page Numbers (Bottom of Page)"/>
        <w:docPartUnique/>
      </w:docPartObj>
    </w:sdtPr>
    <w:sdtEndPr>
      <w:rPr>
        <w:noProof/>
      </w:rPr>
    </w:sdtEndPr>
    <w:sdtContent>
      <w:p w14:paraId="2156ADB9" w14:textId="61319E08" w:rsidR="00CC46D1" w:rsidRDefault="00CC46D1" w:rsidP="00CB694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E0549" w14:textId="77777777" w:rsidR="0058561A" w:rsidRDefault="0058561A" w:rsidP="00CB6945">
      <w:pPr>
        <w:spacing w:after="0" w:line="240" w:lineRule="auto"/>
      </w:pPr>
      <w:r>
        <w:separator/>
      </w:r>
    </w:p>
  </w:footnote>
  <w:footnote w:type="continuationSeparator" w:id="0">
    <w:p w14:paraId="5346D46C" w14:textId="77777777" w:rsidR="0058561A" w:rsidRDefault="0058561A" w:rsidP="00CB6945">
      <w:pPr>
        <w:spacing w:after="0" w:line="240" w:lineRule="auto"/>
      </w:pPr>
      <w:r>
        <w:continuationSeparator/>
      </w:r>
    </w:p>
  </w:footnote>
  <w:footnote w:id="1">
    <w:p w14:paraId="7FB6F5AC" w14:textId="77777777" w:rsidR="00CC46D1" w:rsidRDefault="00CC46D1" w:rsidP="00184D94">
      <w:pPr>
        <w:pStyle w:val="FootnoteText"/>
      </w:pPr>
      <w:r>
        <w:rPr>
          <w:rStyle w:val="FootnoteReference"/>
        </w:rPr>
        <w:footnoteRef/>
      </w:r>
      <w:r>
        <w:t xml:space="preserve"> ISO/IEC 9834-8:2014 </w:t>
      </w:r>
      <w:r w:rsidRPr="00864BB6">
        <w:rPr>
          <w:i/>
          <w:iCs/>
        </w:rPr>
        <w:t>Information technology — Procedures for the operation of object identifier registration authorities — Part 8: Generation of universally unique identifiers (UUIDs) and their use in object identifiers.</w:t>
      </w:r>
      <w:r>
        <w:t xml:space="preserve"> </w:t>
      </w:r>
      <w:hyperlink r:id="rId1" w:history="1">
        <w:r w:rsidRPr="004A226D">
          <w:rPr>
            <w:rStyle w:val="Hyperlink"/>
          </w:rPr>
          <w:t>https://www.iso.org/standard/62795.html</w:t>
        </w:r>
      </w:hyperlink>
      <w:r>
        <w:t xml:space="preserve"> </w:t>
      </w:r>
    </w:p>
  </w:footnote>
  <w:footnote w:id="2">
    <w:p w14:paraId="3D222CEE" w14:textId="77777777" w:rsidR="00CC46D1" w:rsidRDefault="00CC46D1" w:rsidP="00F951DA">
      <w:pPr>
        <w:pStyle w:val="FootnoteText"/>
      </w:pPr>
      <w:r>
        <w:rPr>
          <w:rStyle w:val="FootnoteReference"/>
        </w:rPr>
        <w:footnoteRef/>
      </w:r>
      <w:r>
        <w:t xml:space="preserve"> </w:t>
      </w:r>
      <w:hyperlink r:id="rId2">
        <w:r w:rsidRPr="00C552A2">
          <w:rPr>
            <w:color w:val="0563C1"/>
            <w:u w:val="single"/>
          </w:rPr>
          <w:t>https://www.globallcadataaccess.org/</w:t>
        </w:r>
      </w:hyperlink>
    </w:p>
  </w:footnote>
  <w:footnote w:id="3">
    <w:p w14:paraId="50E95DB7" w14:textId="29424CD2" w:rsidR="00CC46D1" w:rsidRDefault="00CC46D1">
      <w:pPr>
        <w:pStyle w:val="FootnoteText"/>
      </w:pPr>
      <w:r>
        <w:rPr>
          <w:rStyle w:val="FootnoteReference"/>
        </w:rPr>
        <w:footnoteRef/>
      </w:r>
      <w:r>
        <w:t xml:space="preserve"> The </w:t>
      </w:r>
      <w:r w:rsidRPr="00BD4B79">
        <w:rPr>
          <w:i/>
          <w:iCs/>
        </w:rPr>
        <w:t>Resource Efficiency through Application of Life cycle thinking (REAL)</w:t>
      </w:r>
      <w:r w:rsidRPr="00BD4B79">
        <w:t xml:space="preserve"> project </w:t>
      </w:r>
      <w:hyperlink r:id="rId3" w:history="1">
        <w:r w:rsidRPr="003C3704">
          <w:rPr>
            <w:rStyle w:val="Hyperlink"/>
          </w:rPr>
          <w:t>https://www.unep.org/explore-topics/resource-efficiency/what-we-do/life-cycle-initiative/real-project</w:t>
        </w:r>
      </w:hyperlink>
    </w:p>
  </w:footnote>
  <w:footnote w:id="4">
    <w:p w14:paraId="188F76A3" w14:textId="6DFE5B73" w:rsidR="00CC46D1" w:rsidRDefault="00CC46D1">
      <w:pPr>
        <w:pStyle w:val="FootnoteText"/>
      </w:pPr>
      <w:r>
        <w:rPr>
          <w:rStyle w:val="FootnoteReference"/>
        </w:rPr>
        <w:footnoteRef/>
      </w:r>
      <w:r>
        <w:t xml:space="preserve"> </w:t>
      </w:r>
      <w:r w:rsidRPr="00837012">
        <w:t>NIH</w:t>
      </w:r>
      <w:r>
        <w:t xml:space="preserve"> (2021) </w:t>
      </w:r>
      <w:r w:rsidRPr="00635E95">
        <w:rPr>
          <w:i/>
          <w:iCs/>
        </w:rPr>
        <w:t>PubChem compound</w:t>
      </w:r>
      <w:r w:rsidRPr="00837012">
        <w:rPr>
          <w:i/>
          <w:iCs/>
        </w:rPr>
        <w:t xml:space="preserve"> summary</w:t>
      </w:r>
      <w:r>
        <w:rPr>
          <w:i/>
          <w:iCs/>
        </w:rPr>
        <w:t xml:space="preserve"> - s</w:t>
      </w:r>
      <w:r w:rsidRPr="00837012">
        <w:rPr>
          <w:i/>
          <w:iCs/>
        </w:rPr>
        <w:t>ulfur dioxide</w:t>
      </w:r>
      <w:r>
        <w:t xml:space="preserve">. </w:t>
      </w:r>
      <w:r w:rsidRPr="00837012">
        <w:t>National Center for Biotechnology Information, U.S. National Library of Medicine</w:t>
      </w:r>
      <w:r>
        <w:t xml:space="preserve">, </w:t>
      </w:r>
      <w:r w:rsidRPr="00837012">
        <w:t>National Institutes of Health (N</w:t>
      </w:r>
      <w:r>
        <w:t>IH),</w:t>
      </w:r>
      <w:r w:rsidRPr="00837012">
        <w:t xml:space="preserve"> U.S. Department of Health and Human Services</w:t>
      </w:r>
      <w:r>
        <w:t xml:space="preserve">. Online: </w:t>
      </w:r>
      <w:hyperlink r:id="rId4" w:history="1">
        <w:r w:rsidRPr="00233D10">
          <w:rPr>
            <w:rStyle w:val="Hyperlink"/>
          </w:rPr>
          <w:t>https://pubchem.ncbi.nlm.nih.gov/compound/1119</w:t>
        </w:r>
      </w:hyperlink>
      <w:r>
        <w:t xml:space="preserve"> [assessed 2021-07-26]</w:t>
      </w:r>
    </w:p>
  </w:footnote>
  <w:footnote w:id="5">
    <w:p w14:paraId="0D20C9CA" w14:textId="57826EA9" w:rsidR="00CC46D1" w:rsidRDefault="00CC46D1">
      <w:pPr>
        <w:pStyle w:val="FootnoteText"/>
      </w:pPr>
      <w:r>
        <w:rPr>
          <w:rStyle w:val="FootnoteReference"/>
        </w:rPr>
        <w:footnoteRef/>
      </w:r>
      <w:r w:rsidRPr="00E153CF">
        <w:t xml:space="preserve"> Edelen, A., Ingwersen, W.W., Rodríguez, C. </w:t>
      </w:r>
      <w:r w:rsidRPr="00E153CF">
        <w:rPr>
          <w:i/>
          <w:iCs/>
        </w:rPr>
        <w:t>et al.</w:t>
      </w:r>
      <w:r w:rsidRPr="00E153CF">
        <w:t xml:space="preserve"> </w:t>
      </w:r>
      <w:r>
        <w:t xml:space="preserve">Critical review of elementary flows in LCA data. </w:t>
      </w:r>
      <w:r>
        <w:rPr>
          <w:i/>
          <w:iCs/>
        </w:rPr>
        <w:t>Int J Life Cycle Assess</w:t>
      </w:r>
      <w:r>
        <w:t xml:space="preserve"> </w:t>
      </w:r>
      <w:r>
        <w:rPr>
          <w:b/>
          <w:bCs/>
        </w:rPr>
        <w:t xml:space="preserve">23, </w:t>
      </w:r>
      <w:r>
        <w:t xml:space="preserve">1261–1273 (2018). </w:t>
      </w:r>
      <w:hyperlink r:id="rId5" w:history="1">
        <w:r w:rsidRPr="00233D10">
          <w:rPr>
            <w:rStyle w:val="Hyperlink"/>
          </w:rPr>
          <w:t>https://doi.org/10.1007/s11367-017-1354-3</w:t>
        </w:r>
      </w:hyperlink>
      <w:r>
        <w:t xml:space="preserve"> </w:t>
      </w:r>
    </w:p>
  </w:footnote>
  <w:footnote w:id="6">
    <w:p w14:paraId="2054FD68" w14:textId="57A43210" w:rsidR="00CC46D1" w:rsidRDefault="00CC46D1">
      <w:pPr>
        <w:pStyle w:val="FootnoteText"/>
      </w:pPr>
      <w:r>
        <w:rPr>
          <w:rStyle w:val="FootnoteReference"/>
        </w:rPr>
        <w:footnoteRef/>
      </w:r>
      <w:r>
        <w:t xml:space="preserve"> This notation is somewhat </w:t>
      </w:r>
      <w:proofErr w:type="gramStart"/>
      <w:r>
        <w:t>misleading, since</w:t>
      </w:r>
      <w:proofErr w:type="gramEnd"/>
      <w:r>
        <w:t xml:space="preserve"> these files also contain mapping information on the levels of </w:t>
      </w:r>
      <w:proofErr w:type="spellStart"/>
      <w:r>
        <w:t>flowables</w:t>
      </w:r>
      <w:proofErr w:type="spellEnd"/>
      <w:r>
        <w:t xml:space="preserve"> and flows.</w:t>
      </w:r>
    </w:p>
  </w:footnote>
  <w:footnote w:id="7">
    <w:p w14:paraId="50DF44B0" w14:textId="77777777" w:rsidR="00CC46D1" w:rsidRPr="00623237" w:rsidRDefault="00CC46D1" w:rsidP="005A15F3">
      <w:pPr>
        <w:pStyle w:val="FootnoteText"/>
        <w:rPr>
          <w:sz w:val="18"/>
          <w:szCs w:val="18"/>
        </w:rPr>
      </w:pPr>
      <w:r w:rsidRPr="00623237">
        <w:rPr>
          <w:rStyle w:val="FootnoteReference"/>
          <w:sz w:val="18"/>
          <w:szCs w:val="18"/>
        </w:rPr>
        <w:footnoteRef/>
      </w:r>
      <w:r w:rsidRPr="00623237">
        <w:rPr>
          <w:sz w:val="18"/>
          <w:szCs w:val="18"/>
        </w:rPr>
        <w:t xml:space="preserve"> https://pubchem.ncbi.nlm.nih.gov/</w:t>
      </w:r>
    </w:p>
  </w:footnote>
  <w:footnote w:id="8">
    <w:p w14:paraId="5F693027" w14:textId="77777777" w:rsidR="00CC46D1" w:rsidRPr="00623237" w:rsidRDefault="00CC46D1" w:rsidP="005B22AE">
      <w:pPr>
        <w:pStyle w:val="FootnoteText"/>
        <w:rPr>
          <w:sz w:val="18"/>
          <w:szCs w:val="18"/>
        </w:rPr>
      </w:pPr>
      <w:r w:rsidRPr="00623237">
        <w:rPr>
          <w:rStyle w:val="FootnoteReference"/>
          <w:sz w:val="18"/>
          <w:szCs w:val="18"/>
        </w:rPr>
        <w:footnoteRef/>
      </w:r>
      <w:r w:rsidRPr="00623237">
        <w:rPr>
          <w:sz w:val="18"/>
          <w:szCs w:val="18"/>
        </w:rPr>
        <w:t xml:space="preserve"> https://pubchemdocs.ncbi.nlm.nih.gov/pug-rest</w:t>
      </w:r>
    </w:p>
  </w:footnote>
  <w:footnote w:id="9">
    <w:p w14:paraId="5D4994E0" w14:textId="7969597A" w:rsidR="00CC46D1" w:rsidRDefault="00CC46D1">
      <w:pPr>
        <w:pStyle w:val="FootnoteText"/>
      </w:pPr>
      <w:r w:rsidRPr="00623237">
        <w:rPr>
          <w:rStyle w:val="FootnoteReference"/>
          <w:sz w:val="18"/>
          <w:szCs w:val="18"/>
        </w:rPr>
        <w:footnoteRef/>
      </w:r>
      <w:r w:rsidRPr="00623237">
        <w:rPr>
          <w:sz w:val="18"/>
          <w:szCs w:val="18"/>
        </w:rPr>
        <w:t xml:space="preserve"> This parameter is used to query the PUG REST API using the string “</w:t>
      </w:r>
      <w:proofErr w:type="gramStart"/>
      <w:r w:rsidRPr="00623237">
        <w:rPr>
          <w:sz w:val="18"/>
          <w:szCs w:val="18"/>
        </w:rPr>
        <w:t>https://pubchem.ncbi.nlm.nih.gov/rest/pug/compound/name/</w:t>
      </w:r>
      <w:r w:rsidRPr="00623237">
        <w:rPr>
          <w:b/>
          <w:bCs/>
          <w:sz w:val="18"/>
          <w:szCs w:val="18"/>
        </w:rPr>
        <w:t>[</w:t>
      </w:r>
      <w:proofErr w:type="gramEnd"/>
      <w:r w:rsidRPr="00623237">
        <w:rPr>
          <w:b/>
          <w:bCs/>
          <w:sz w:val="18"/>
          <w:szCs w:val="18"/>
        </w:rPr>
        <w:t>SUBSTANCE_NAME]</w:t>
      </w:r>
      <w:r w:rsidRPr="00623237">
        <w:rPr>
          <w:sz w:val="18"/>
          <w:szCs w:val="18"/>
        </w:rPr>
        <w:t>/synonyms/txt" via HTTP request, the PubChem server returns the list of synonyms of “SUBSTANCE_NAME” in text-plain format. The list of synonyms is then screened by the VBA function to identify the CAS-like items.</w:t>
      </w:r>
    </w:p>
  </w:footnote>
  <w:footnote w:id="10">
    <w:p w14:paraId="5D369F9D" w14:textId="335E838C" w:rsidR="00CC46D1" w:rsidRPr="00BF11BF" w:rsidRDefault="00CC46D1" w:rsidP="00BF11BF">
      <w:pPr>
        <w:pStyle w:val="FootnoteText"/>
      </w:pPr>
      <w:r w:rsidRPr="00BF11BF">
        <w:rPr>
          <w:rStyle w:val="FootnoteReference"/>
          <w:sz w:val="18"/>
          <w:szCs w:val="18"/>
        </w:rPr>
        <w:footnoteRef/>
      </w:r>
      <w:r w:rsidRPr="00BF11BF">
        <w:rPr>
          <w:sz w:val="18"/>
          <w:szCs w:val="18"/>
        </w:rPr>
        <w:t xml:space="preserve"> Edelen, A., T. Hottle, S. Cashman, W. Ingwersen (2019) </w:t>
      </w:r>
      <w:r w:rsidRPr="00BF11BF">
        <w:rPr>
          <w:i/>
          <w:iCs/>
          <w:sz w:val="18"/>
          <w:szCs w:val="18"/>
        </w:rPr>
        <w:t>Federal LCA Commons Elementary Flow List: Background, Approach, Description and Recommendations for Use.</w:t>
      </w:r>
      <w:r w:rsidRPr="00BF11BF">
        <w:rPr>
          <w:sz w:val="18"/>
          <w:szCs w:val="18"/>
        </w:rPr>
        <w:t xml:space="preserve"> U.S. Environmental Protection Agency (U.S. EPA).</w:t>
      </w:r>
    </w:p>
  </w:footnote>
  <w:footnote w:id="11">
    <w:p w14:paraId="6E94AC48" w14:textId="28A1591B" w:rsidR="00CC46D1" w:rsidRPr="00F12650" w:rsidRDefault="00CC46D1">
      <w:pPr>
        <w:pStyle w:val="FootnoteText"/>
        <w:rPr>
          <w:sz w:val="18"/>
          <w:szCs w:val="18"/>
        </w:rPr>
      </w:pPr>
      <w:r w:rsidRPr="00F12650">
        <w:rPr>
          <w:rStyle w:val="FootnoteReference"/>
          <w:sz w:val="18"/>
          <w:szCs w:val="18"/>
        </w:rPr>
        <w:footnoteRef/>
      </w:r>
      <w:r w:rsidRPr="00C7282C">
        <w:rPr>
          <w:sz w:val="18"/>
          <w:szCs w:val="18"/>
          <w:lang w:val="de-CH"/>
        </w:rPr>
        <w:t xml:space="preserve"> </w:t>
      </w:r>
      <w:r w:rsidRPr="00C7282C">
        <w:rPr>
          <w:rStyle w:val="HTMLCite"/>
          <w:i w:val="0"/>
          <w:iCs w:val="0"/>
          <w:sz w:val="18"/>
          <w:szCs w:val="18"/>
          <w:lang w:val="de-CH"/>
        </w:rPr>
        <w:t>Van den Berg M, Birnbaum LS, Denison M, De Vito M, Farland W, Feeley M, et</w:t>
      </w:r>
      <w:r>
        <w:rPr>
          <w:rStyle w:val="HTMLCite"/>
          <w:i w:val="0"/>
          <w:iCs w:val="0"/>
          <w:sz w:val="18"/>
          <w:szCs w:val="18"/>
          <w:lang w:val="de-CH"/>
        </w:rPr>
        <w:t xml:space="preserve"> </w:t>
      </w:r>
      <w:r w:rsidRPr="00C7282C">
        <w:rPr>
          <w:rStyle w:val="HTMLCite"/>
          <w:i w:val="0"/>
          <w:iCs w:val="0"/>
          <w:sz w:val="18"/>
          <w:szCs w:val="18"/>
          <w:lang w:val="de-CH"/>
        </w:rPr>
        <w:t xml:space="preserve">al. </w:t>
      </w:r>
      <w:r w:rsidRPr="00F12650">
        <w:rPr>
          <w:rStyle w:val="HTMLCite"/>
          <w:i w:val="0"/>
          <w:iCs w:val="0"/>
          <w:sz w:val="18"/>
          <w:szCs w:val="18"/>
        </w:rPr>
        <w:t>(2006).</w:t>
      </w:r>
      <w:r w:rsidRPr="00F12650">
        <w:rPr>
          <w:rStyle w:val="HTMLCite"/>
          <w:sz w:val="18"/>
          <w:szCs w:val="18"/>
        </w:rPr>
        <w:t xml:space="preserve"> </w:t>
      </w:r>
      <w:r w:rsidRPr="00F12650">
        <w:rPr>
          <w:rStyle w:val="HTMLCite"/>
          <w:i w:val="0"/>
          <w:iCs w:val="0"/>
          <w:sz w:val="18"/>
          <w:szCs w:val="18"/>
        </w:rPr>
        <w:t>The 2005 World Health Organization reevaluation of human and Mammalian toxic equivalency factors for dioxins and dioxin-like compounds</w:t>
      </w:r>
      <w:r w:rsidRPr="00F12650">
        <w:rPr>
          <w:rStyle w:val="HTMLCite"/>
          <w:sz w:val="18"/>
          <w:szCs w:val="18"/>
        </w:rPr>
        <w:t>. Toxicological Sciences</w:t>
      </w:r>
      <w:r w:rsidRPr="00F12650">
        <w:rPr>
          <w:rStyle w:val="HTMLCite"/>
          <w:i w:val="0"/>
          <w:iCs w:val="0"/>
          <w:sz w:val="18"/>
          <w:szCs w:val="18"/>
        </w:rPr>
        <w:t xml:space="preserve">. </w:t>
      </w:r>
      <w:r w:rsidRPr="00F12650">
        <w:rPr>
          <w:rStyle w:val="HTMLCite"/>
          <w:b/>
          <w:bCs/>
          <w:i w:val="0"/>
          <w:iCs w:val="0"/>
          <w:sz w:val="18"/>
          <w:szCs w:val="18"/>
        </w:rPr>
        <w:t>93</w:t>
      </w:r>
      <w:r w:rsidRPr="00F12650">
        <w:rPr>
          <w:rStyle w:val="HTMLCite"/>
          <w:i w:val="0"/>
          <w:iCs w:val="0"/>
          <w:sz w:val="18"/>
          <w:szCs w:val="18"/>
        </w:rPr>
        <w:t xml:space="preserve"> (2): 223–241. DOI:</w:t>
      </w:r>
      <w:r w:rsidRPr="00F12650">
        <w:rPr>
          <w:rStyle w:val="HTMLCite"/>
          <w:sz w:val="18"/>
          <w:szCs w:val="18"/>
        </w:rPr>
        <w:t xml:space="preserve"> </w:t>
      </w:r>
      <w:hyperlink r:id="rId6" w:history="1">
        <w:r w:rsidRPr="00F12650">
          <w:rPr>
            <w:rStyle w:val="Hyperlink"/>
            <w:sz w:val="18"/>
            <w:szCs w:val="18"/>
          </w:rPr>
          <w:t>10.1093/</w:t>
        </w:r>
        <w:proofErr w:type="spellStart"/>
        <w:r w:rsidRPr="00F12650">
          <w:rPr>
            <w:rStyle w:val="Hyperlink"/>
            <w:sz w:val="18"/>
            <w:szCs w:val="18"/>
          </w:rPr>
          <w:t>toxsci</w:t>
        </w:r>
        <w:proofErr w:type="spellEnd"/>
        <w:r w:rsidRPr="00F12650">
          <w:rPr>
            <w:rStyle w:val="Hyperlink"/>
            <w:sz w:val="18"/>
            <w:szCs w:val="18"/>
          </w:rPr>
          <w:t>/kfl055</w:t>
        </w:r>
      </w:hyperlink>
    </w:p>
  </w:footnote>
  <w:footnote w:id="12">
    <w:p w14:paraId="40E71195" w14:textId="11871304" w:rsidR="00CC46D1" w:rsidRDefault="00CC46D1">
      <w:pPr>
        <w:pStyle w:val="FootnoteText"/>
      </w:pPr>
      <w:r>
        <w:rPr>
          <w:rStyle w:val="FootnoteReference"/>
        </w:rPr>
        <w:footnoteRef/>
      </w:r>
      <w:r>
        <w:t xml:space="preserve"> Carbon monoxide (CO) is not technically a greenhouse gas. But emissions of CO to the atmosphere may subsequently oxidize to CO</w:t>
      </w:r>
      <w:r w:rsidRPr="00E6718F">
        <w:rPr>
          <w:vertAlign w:val="subscript"/>
        </w:rPr>
        <w:t>2</w:t>
      </w:r>
      <w:r>
        <w:t>, and hence commonly considered to contribute to global warming in LCA.</w:t>
      </w:r>
    </w:p>
  </w:footnote>
  <w:footnote w:id="13">
    <w:p w14:paraId="0732E54C" w14:textId="7C474C45" w:rsidR="00CC46D1" w:rsidRDefault="00CC46D1">
      <w:pPr>
        <w:pStyle w:val="FootnoteText"/>
      </w:pPr>
      <w:r>
        <w:rPr>
          <w:rStyle w:val="FootnoteReference"/>
        </w:rPr>
        <w:footnoteRef/>
      </w:r>
      <w:r>
        <w:t xml:space="preserve"> Carbon balances across product life cycles can still get distorted through database linking, e.g., due to by-product allocation or cut-offs without carbon corrections.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9E87" w14:textId="77777777" w:rsidR="00CC46D1" w:rsidRDefault="00CC46D1" w:rsidP="00C5624C">
    <w:pPr>
      <w:pBdr>
        <w:top w:val="nil"/>
        <w:left w:val="nil"/>
        <w:bottom w:val="nil"/>
        <w:right w:val="nil"/>
        <w:between w:val="nil"/>
      </w:pBdr>
      <w:tabs>
        <w:tab w:val="center" w:pos="4680"/>
        <w:tab w:val="right" w:pos="9360"/>
      </w:tabs>
      <w:spacing w:after="0" w:line="240" w:lineRule="auto"/>
      <w:jc w:val="right"/>
      <w:rPr>
        <w:b/>
        <w:color w:val="000000"/>
        <w:sz w:val="18"/>
        <w:szCs w:val="18"/>
      </w:rPr>
    </w:pPr>
    <w:r>
      <w:rPr>
        <w:b/>
        <w:color w:val="000000"/>
        <w:sz w:val="18"/>
        <w:szCs w:val="18"/>
      </w:rPr>
      <w:t xml:space="preserve">GLAD </w:t>
    </w:r>
    <w:r>
      <w:rPr>
        <w:b/>
        <w:sz w:val="18"/>
        <w:szCs w:val="18"/>
      </w:rPr>
      <w:t>EF</w:t>
    </w:r>
    <w:r>
      <w:rPr>
        <w:b/>
        <w:color w:val="000000"/>
        <w:sz w:val="18"/>
        <w:szCs w:val="18"/>
      </w:rPr>
      <w:t xml:space="preserve"> mapping project [SSFA/2020/ 3324]</w:t>
    </w:r>
  </w:p>
  <w:p w14:paraId="1061969C" w14:textId="7673D815" w:rsidR="00CC46D1" w:rsidRDefault="00CC46D1" w:rsidP="00C5624C">
    <w:pPr>
      <w:pBdr>
        <w:top w:val="nil"/>
        <w:left w:val="nil"/>
        <w:bottom w:val="nil"/>
        <w:right w:val="nil"/>
        <w:between w:val="nil"/>
      </w:pBdr>
      <w:tabs>
        <w:tab w:val="center" w:pos="4680"/>
        <w:tab w:val="right" w:pos="9360"/>
      </w:tabs>
      <w:spacing w:after="0" w:line="240" w:lineRule="auto"/>
      <w:jc w:val="right"/>
      <w:rPr>
        <w:color w:val="000000"/>
        <w:sz w:val="18"/>
        <w:szCs w:val="18"/>
      </w:rPr>
    </w:pPr>
    <w:r>
      <w:rPr>
        <w:color w:val="000000"/>
        <w:sz w:val="18"/>
        <w:szCs w:val="18"/>
      </w:rPr>
      <w:t>Project deliverable</w:t>
    </w:r>
    <w:r w:rsidRPr="00C5624C">
      <w:rPr>
        <w:color w:val="000000"/>
        <w:sz w:val="18"/>
        <w:szCs w:val="18"/>
      </w:rPr>
      <w:t xml:space="preserve"> 1.3 – Methodology and common issues report</w:t>
    </w:r>
  </w:p>
  <w:p w14:paraId="6D66E5DF" w14:textId="40F9AE3F" w:rsidR="00CC46D1" w:rsidRDefault="00CC46D1" w:rsidP="00C5624C">
    <w:pPr>
      <w:pBdr>
        <w:top w:val="nil"/>
        <w:left w:val="nil"/>
        <w:bottom w:val="nil"/>
        <w:right w:val="nil"/>
        <w:between w:val="nil"/>
      </w:pBdr>
      <w:tabs>
        <w:tab w:val="center" w:pos="4680"/>
        <w:tab w:val="right" w:pos="9360"/>
      </w:tabs>
      <w:spacing w:after="0" w:line="240" w:lineRule="auto"/>
      <w:jc w:val="right"/>
    </w:pPr>
    <w:del w:id="247" w:author="Carl Vadenbo" w:date="2021-11-29T21:24:00Z">
      <w:r w:rsidDel="00FB5FCE">
        <w:rPr>
          <w:color w:val="000000"/>
          <w:sz w:val="18"/>
          <w:szCs w:val="18"/>
        </w:rPr>
        <w:delText xml:space="preserve">October </w:delText>
      </w:r>
    </w:del>
    <w:ins w:id="248" w:author="Carl Vadenbo" w:date="2021-11-29T21:24:00Z">
      <w:r w:rsidR="00FB5FCE">
        <w:rPr>
          <w:color w:val="000000"/>
          <w:sz w:val="18"/>
          <w:szCs w:val="18"/>
        </w:rPr>
        <w:t xml:space="preserve">November </w:t>
      </w:r>
    </w:ins>
    <w:r>
      <w:rPr>
        <w:color w:val="000000"/>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6E5"/>
    <w:multiLevelType w:val="hybridMultilevel"/>
    <w:tmpl w:val="C0F05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58A0"/>
    <w:multiLevelType w:val="hybridMultilevel"/>
    <w:tmpl w:val="70E8109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23408D"/>
    <w:multiLevelType w:val="hybridMultilevel"/>
    <w:tmpl w:val="61D6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54E39"/>
    <w:multiLevelType w:val="hybridMultilevel"/>
    <w:tmpl w:val="6218A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44162"/>
    <w:multiLevelType w:val="hybridMultilevel"/>
    <w:tmpl w:val="2FE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55CCB"/>
    <w:multiLevelType w:val="hybridMultilevel"/>
    <w:tmpl w:val="3304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75DC0"/>
    <w:multiLevelType w:val="hybridMultilevel"/>
    <w:tmpl w:val="AAE8F7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4D2529"/>
    <w:multiLevelType w:val="hybridMultilevel"/>
    <w:tmpl w:val="BE3A3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67994"/>
    <w:multiLevelType w:val="hybridMultilevel"/>
    <w:tmpl w:val="0A1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15F50"/>
    <w:multiLevelType w:val="hybridMultilevel"/>
    <w:tmpl w:val="98E2A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EE5039"/>
    <w:multiLevelType w:val="hybridMultilevel"/>
    <w:tmpl w:val="DDAEF9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761D1"/>
    <w:multiLevelType w:val="hybridMultilevel"/>
    <w:tmpl w:val="9C4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7553F"/>
    <w:multiLevelType w:val="hybridMultilevel"/>
    <w:tmpl w:val="1822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C20CD"/>
    <w:multiLevelType w:val="hybridMultilevel"/>
    <w:tmpl w:val="FB30F45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8953A48"/>
    <w:multiLevelType w:val="hybridMultilevel"/>
    <w:tmpl w:val="0E567DEA"/>
    <w:lvl w:ilvl="0" w:tplc="9C063F4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300D7"/>
    <w:multiLevelType w:val="hybridMultilevel"/>
    <w:tmpl w:val="DDAEF9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24254"/>
    <w:multiLevelType w:val="hybridMultilevel"/>
    <w:tmpl w:val="9DB6E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A32EB"/>
    <w:multiLevelType w:val="hybridMultilevel"/>
    <w:tmpl w:val="58D4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154B8"/>
    <w:multiLevelType w:val="hybridMultilevel"/>
    <w:tmpl w:val="A5540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F358C"/>
    <w:multiLevelType w:val="hybridMultilevel"/>
    <w:tmpl w:val="F4D42DDA"/>
    <w:lvl w:ilvl="0" w:tplc="66D459CA">
      <w:start w:val="1"/>
      <w:numFmt w:val="bullet"/>
      <w:lvlText w:val="•"/>
      <w:lvlJc w:val="left"/>
      <w:pPr>
        <w:tabs>
          <w:tab w:val="num" w:pos="720"/>
        </w:tabs>
        <w:ind w:left="720" w:hanging="360"/>
      </w:pPr>
      <w:rPr>
        <w:rFonts w:ascii="Times New Roman" w:hAnsi="Times New Roman" w:hint="default"/>
      </w:rPr>
    </w:lvl>
    <w:lvl w:ilvl="1" w:tplc="26C6BD00" w:tentative="1">
      <w:start w:val="1"/>
      <w:numFmt w:val="bullet"/>
      <w:lvlText w:val="•"/>
      <w:lvlJc w:val="left"/>
      <w:pPr>
        <w:tabs>
          <w:tab w:val="num" w:pos="1440"/>
        </w:tabs>
        <w:ind w:left="1440" w:hanging="360"/>
      </w:pPr>
      <w:rPr>
        <w:rFonts w:ascii="Times New Roman" w:hAnsi="Times New Roman" w:hint="default"/>
      </w:rPr>
    </w:lvl>
    <w:lvl w:ilvl="2" w:tplc="2832714C" w:tentative="1">
      <w:start w:val="1"/>
      <w:numFmt w:val="bullet"/>
      <w:lvlText w:val="•"/>
      <w:lvlJc w:val="left"/>
      <w:pPr>
        <w:tabs>
          <w:tab w:val="num" w:pos="2160"/>
        </w:tabs>
        <w:ind w:left="2160" w:hanging="360"/>
      </w:pPr>
      <w:rPr>
        <w:rFonts w:ascii="Times New Roman" w:hAnsi="Times New Roman" w:hint="default"/>
      </w:rPr>
    </w:lvl>
    <w:lvl w:ilvl="3" w:tplc="F4029582" w:tentative="1">
      <w:start w:val="1"/>
      <w:numFmt w:val="bullet"/>
      <w:lvlText w:val="•"/>
      <w:lvlJc w:val="left"/>
      <w:pPr>
        <w:tabs>
          <w:tab w:val="num" w:pos="2880"/>
        </w:tabs>
        <w:ind w:left="2880" w:hanging="360"/>
      </w:pPr>
      <w:rPr>
        <w:rFonts w:ascii="Times New Roman" w:hAnsi="Times New Roman" w:hint="default"/>
      </w:rPr>
    </w:lvl>
    <w:lvl w:ilvl="4" w:tplc="157C8346" w:tentative="1">
      <w:start w:val="1"/>
      <w:numFmt w:val="bullet"/>
      <w:lvlText w:val="•"/>
      <w:lvlJc w:val="left"/>
      <w:pPr>
        <w:tabs>
          <w:tab w:val="num" w:pos="3600"/>
        </w:tabs>
        <w:ind w:left="3600" w:hanging="360"/>
      </w:pPr>
      <w:rPr>
        <w:rFonts w:ascii="Times New Roman" w:hAnsi="Times New Roman" w:hint="default"/>
      </w:rPr>
    </w:lvl>
    <w:lvl w:ilvl="5" w:tplc="9266E34A" w:tentative="1">
      <w:start w:val="1"/>
      <w:numFmt w:val="bullet"/>
      <w:lvlText w:val="•"/>
      <w:lvlJc w:val="left"/>
      <w:pPr>
        <w:tabs>
          <w:tab w:val="num" w:pos="4320"/>
        </w:tabs>
        <w:ind w:left="4320" w:hanging="360"/>
      </w:pPr>
      <w:rPr>
        <w:rFonts w:ascii="Times New Roman" w:hAnsi="Times New Roman" w:hint="default"/>
      </w:rPr>
    </w:lvl>
    <w:lvl w:ilvl="6" w:tplc="2FB8EF9A" w:tentative="1">
      <w:start w:val="1"/>
      <w:numFmt w:val="bullet"/>
      <w:lvlText w:val="•"/>
      <w:lvlJc w:val="left"/>
      <w:pPr>
        <w:tabs>
          <w:tab w:val="num" w:pos="5040"/>
        </w:tabs>
        <w:ind w:left="5040" w:hanging="360"/>
      </w:pPr>
      <w:rPr>
        <w:rFonts w:ascii="Times New Roman" w:hAnsi="Times New Roman" w:hint="default"/>
      </w:rPr>
    </w:lvl>
    <w:lvl w:ilvl="7" w:tplc="9F1CA4B0" w:tentative="1">
      <w:start w:val="1"/>
      <w:numFmt w:val="bullet"/>
      <w:lvlText w:val="•"/>
      <w:lvlJc w:val="left"/>
      <w:pPr>
        <w:tabs>
          <w:tab w:val="num" w:pos="5760"/>
        </w:tabs>
        <w:ind w:left="5760" w:hanging="360"/>
      </w:pPr>
      <w:rPr>
        <w:rFonts w:ascii="Times New Roman" w:hAnsi="Times New Roman" w:hint="default"/>
      </w:rPr>
    </w:lvl>
    <w:lvl w:ilvl="8" w:tplc="A7A02F3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6DB5E35"/>
    <w:multiLevelType w:val="hybridMultilevel"/>
    <w:tmpl w:val="DDAEF9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C2D04"/>
    <w:multiLevelType w:val="hybridMultilevel"/>
    <w:tmpl w:val="4DE48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6640"/>
    <w:multiLevelType w:val="hybridMultilevel"/>
    <w:tmpl w:val="D522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56BB9"/>
    <w:multiLevelType w:val="hybridMultilevel"/>
    <w:tmpl w:val="F1A02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B3799"/>
    <w:multiLevelType w:val="hybridMultilevel"/>
    <w:tmpl w:val="39967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642D7"/>
    <w:multiLevelType w:val="hybridMultilevel"/>
    <w:tmpl w:val="CE80B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F063D6"/>
    <w:multiLevelType w:val="hybridMultilevel"/>
    <w:tmpl w:val="B4F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31077"/>
    <w:multiLevelType w:val="hybridMultilevel"/>
    <w:tmpl w:val="AB6C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A0B4F"/>
    <w:multiLevelType w:val="hybridMultilevel"/>
    <w:tmpl w:val="F902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328D3"/>
    <w:multiLevelType w:val="hybridMultilevel"/>
    <w:tmpl w:val="28C09AD4"/>
    <w:lvl w:ilvl="0" w:tplc="96A8333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7C1E30"/>
    <w:multiLevelType w:val="hybridMultilevel"/>
    <w:tmpl w:val="7908BC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3"/>
  </w:num>
  <w:num w:numId="3">
    <w:abstractNumId w:val="26"/>
  </w:num>
  <w:num w:numId="4">
    <w:abstractNumId w:val="0"/>
  </w:num>
  <w:num w:numId="5">
    <w:abstractNumId w:val="19"/>
  </w:num>
  <w:num w:numId="6">
    <w:abstractNumId w:val="12"/>
  </w:num>
  <w:num w:numId="7">
    <w:abstractNumId w:val="4"/>
  </w:num>
  <w:num w:numId="8">
    <w:abstractNumId w:val="22"/>
  </w:num>
  <w:num w:numId="9">
    <w:abstractNumId w:val="3"/>
  </w:num>
  <w:num w:numId="10">
    <w:abstractNumId w:val="24"/>
  </w:num>
  <w:num w:numId="11">
    <w:abstractNumId w:val="8"/>
  </w:num>
  <w:num w:numId="12">
    <w:abstractNumId w:val="25"/>
  </w:num>
  <w:num w:numId="13">
    <w:abstractNumId w:val="20"/>
  </w:num>
  <w:num w:numId="14">
    <w:abstractNumId w:val="9"/>
  </w:num>
  <w:num w:numId="15">
    <w:abstractNumId w:val="29"/>
  </w:num>
  <w:num w:numId="16">
    <w:abstractNumId w:val="16"/>
  </w:num>
  <w:num w:numId="17">
    <w:abstractNumId w:val="17"/>
  </w:num>
  <w:num w:numId="18">
    <w:abstractNumId w:val="30"/>
  </w:num>
  <w:num w:numId="19">
    <w:abstractNumId w:val="21"/>
  </w:num>
  <w:num w:numId="20">
    <w:abstractNumId w:val="11"/>
  </w:num>
  <w:num w:numId="21">
    <w:abstractNumId w:val="1"/>
  </w:num>
  <w:num w:numId="22">
    <w:abstractNumId w:val="18"/>
  </w:num>
  <w:num w:numId="23">
    <w:abstractNumId w:val="2"/>
  </w:num>
  <w:num w:numId="24">
    <w:abstractNumId w:val="15"/>
  </w:num>
  <w:num w:numId="25">
    <w:abstractNumId w:val="6"/>
  </w:num>
  <w:num w:numId="26">
    <w:abstractNumId w:val="13"/>
  </w:num>
  <w:num w:numId="27">
    <w:abstractNumId w:val="10"/>
  </w:num>
  <w:num w:numId="28">
    <w:abstractNumId w:val="27"/>
  </w:num>
  <w:num w:numId="29">
    <w:abstractNumId w:val="28"/>
  </w:num>
  <w:num w:numId="30">
    <w:abstractNumId w:val="5"/>
  </w:num>
  <w:num w:numId="3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Vadenbo">
    <w15:presenceInfo w15:providerId="AD" w15:userId="S::vadenbo@ecoinvent.org::96beeaf2-2211-4046-803d-35b574524d45"/>
  </w15:person>
  <w15:person w15:author="Ingwersen, Wesley">
    <w15:presenceInfo w15:providerId="AD" w15:userId="S::ingwersen.wesley@epa.gov::80727be6-7b7a-4129-857c-5e9d7d5917ec"/>
  </w15:person>
  <w15:person w15:author="Simone Fazio">
    <w15:presenceInfo w15:providerId="None" w15:userId="Simone Faz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it-IT" w:vendorID="64" w:dllVersion="0" w:nlCheck="1" w:checkStyle="0"/>
  <w:activeWritingStyle w:appName="MSWord" w:lang="de-CH" w:vendorID="64" w:dllVersion="0" w:nlCheck="1" w:checkStyle="0"/>
  <w:proofState w:spelling="clean" w:grammar="clean"/>
  <w:trackRevisions/>
  <w:defaultTabStop w:val="720"/>
  <w:hyphenationZone w:val="283"/>
  <w:drawingGridHorizontalSpacing w:val="11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wt7QwNLMwNDI2MTBR0lEKTi0uzszPAykwrwUAwXfKpywAAAA="/>
  </w:docVars>
  <w:rsids>
    <w:rsidRoot w:val="00CB6945"/>
    <w:rsid w:val="00003D7F"/>
    <w:rsid w:val="0000493E"/>
    <w:rsid w:val="00004DAC"/>
    <w:rsid w:val="0001077E"/>
    <w:rsid w:val="0001463F"/>
    <w:rsid w:val="00014DDB"/>
    <w:rsid w:val="00032881"/>
    <w:rsid w:val="00032F47"/>
    <w:rsid w:val="00033584"/>
    <w:rsid w:val="000343C1"/>
    <w:rsid w:val="000344ED"/>
    <w:rsid w:val="00035A04"/>
    <w:rsid w:val="00035F05"/>
    <w:rsid w:val="00044D39"/>
    <w:rsid w:val="00046D05"/>
    <w:rsid w:val="000531EC"/>
    <w:rsid w:val="00055CF8"/>
    <w:rsid w:val="00062AAD"/>
    <w:rsid w:val="00070448"/>
    <w:rsid w:val="0007153D"/>
    <w:rsid w:val="00072BA4"/>
    <w:rsid w:val="00073EB7"/>
    <w:rsid w:val="00074E5E"/>
    <w:rsid w:val="000766FA"/>
    <w:rsid w:val="000806E6"/>
    <w:rsid w:val="00081B13"/>
    <w:rsid w:val="00082085"/>
    <w:rsid w:val="000833A8"/>
    <w:rsid w:val="000879FF"/>
    <w:rsid w:val="00093DAF"/>
    <w:rsid w:val="00094F32"/>
    <w:rsid w:val="00095722"/>
    <w:rsid w:val="000A07EA"/>
    <w:rsid w:val="000A3198"/>
    <w:rsid w:val="000A4B3E"/>
    <w:rsid w:val="000A570B"/>
    <w:rsid w:val="000A721F"/>
    <w:rsid w:val="000B0133"/>
    <w:rsid w:val="000B4C04"/>
    <w:rsid w:val="000B74A9"/>
    <w:rsid w:val="000C3ABE"/>
    <w:rsid w:val="000C5FE6"/>
    <w:rsid w:val="000D2A5E"/>
    <w:rsid w:val="000D74FD"/>
    <w:rsid w:val="000D7759"/>
    <w:rsid w:val="000E0664"/>
    <w:rsid w:val="000E06FF"/>
    <w:rsid w:val="000E412A"/>
    <w:rsid w:val="000F30C2"/>
    <w:rsid w:val="000F61F8"/>
    <w:rsid w:val="00101491"/>
    <w:rsid w:val="001157C4"/>
    <w:rsid w:val="00117807"/>
    <w:rsid w:val="00122A3B"/>
    <w:rsid w:val="00124445"/>
    <w:rsid w:val="001307CA"/>
    <w:rsid w:val="00131486"/>
    <w:rsid w:val="001321A2"/>
    <w:rsid w:val="00132836"/>
    <w:rsid w:val="00134044"/>
    <w:rsid w:val="00137B1B"/>
    <w:rsid w:val="00141DFE"/>
    <w:rsid w:val="00144DDF"/>
    <w:rsid w:val="0015355A"/>
    <w:rsid w:val="00155786"/>
    <w:rsid w:val="001568F5"/>
    <w:rsid w:val="00161E04"/>
    <w:rsid w:val="00170121"/>
    <w:rsid w:val="001735FA"/>
    <w:rsid w:val="00176974"/>
    <w:rsid w:val="00183E86"/>
    <w:rsid w:val="001840C1"/>
    <w:rsid w:val="00184D94"/>
    <w:rsid w:val="001921D9"/>
    <w:rsid w:val="001A349E"/>
    <w:rsid w:val="001A3970"/>
    <w:rsid w:val="001A3F14"/>
    <w:rsid w:val="001B0A4C"/>
    <w:rsid w:val="001B229D"/>
    <w:rsid w:val="001B269B"/>
    <w:rsid w:val="001B26E3"/>
    <w:rsid w:val="001B27CF"/>
    <w:rsid w:val="001B303B"/>
    <w:rsid w:val="001B41E9"/>
    <w:rsid w:val="001C43B4"/>
    <w:rsid w:val="001C6917"/>
    <w:rsid w:val="001D1A17"/>
    <w:rsid w:val="001D4E56"/>
    <w:rsid w:val="001E00B4"/>
    <w:rsid w:val="001E3418"/>
    <w:rsid w:val="001E36E1"/>
    <w:rsid w:val="001E3733"/>
    <w:rsid w:val="001E5116"/>
    <w:rsid w:val="001E7278"/>
    <w:rsid w:val="001F39C1"/>
    <w:rsid w:val="002055A0"/>
    <w:rsid w:val="00211CCE"/>
    <w:rsid w:val="002159EA"/>
    <w:rsid w:val="00221476"/>
    <w:rsid w:val="0022246A"/>
    <w:rsid w:val="002241F5"/>
    <w:rsid w:val="002253F1"/>
    <w:rsid w:val="00225EB6"/>
    <w:rsid w:val="00227E76"/>
    <w:rsid w:val="002323E5"/>
    <w:rsid w:val="002334E1"/>
    <w:rsid w:val="00236BCC"/>
    <w:rsid w:val="002409EE"/>
    <w:rsid w:val="00240F18"/>
    <w:rsid w:val="00242C17"/>
    <w:rsid w:val="00245B03"/>
    <w:rsid w:val="00252176"/>
    <w:rsid w:val="00260329"/>
    <w:rsid w:val="002836D4"/>
    <w:rsid w:val="00284315"/>
    <w:rsid w:val="00287D0A"/>
    <w:rsid w:val="00295042"/>
    <w:rsid w:val="002A7037"/>
    <w:rsid w:val="002A761E"/>
    <w:rsid w:val="002A7D6A"/>
    <w:rsid w:val="002A7FF9"/>
    <w:rsid w:val="002B0D8D"/>
    <w:rsid w:val="002B3C36"/>
    <w:rsid w:val="002C1BDA"/>
    <w:rsid w:val="002C2949"/>
    <w:rsid w:val="002C539E"/>
    <w:rsid w:val="002D1342"/>
    <w:rsid w:val="002D7A07"/>
    <w:rsid w:val="002E230C"/>
    <w:rsid w:val="002E2613"/>
    <w:rsid w:val="002F528C"/>
    <w:rsid w:val="002F71A7"/>
    <w:rsid w:val="003060B0"/>
    <w:rsid w:val="00310B4D"/>
    <w:rsid w:val="00312E3F"/>
    <w:rsid w:val="003206C2"/>
    <w:rsid w:val="003238AF"/>
    <w:rsid w:val="00331698"/>
    <w:rsid w:val="003328B2"/>
    <w:rsid w:val="00343E32"/>
    <w:rsid w:val="00345FCB"/>
    <w:rsid w:val="00346BB0"/>
    <w:rsid w:val="00346DCB"/>
    <w:rsid w:val="00350839"/>
    <w:rsid w:val="0035150F"/>
    <w:rsid w:val="003565EC"/>
    <w:rsid w:val="00362726"/>
    <w:rsid w:val="00365CAD"/>
    <w:rsid w:val="00381B53"/>
    <w:rsid w:val="00384CA6"/>
    <w:rsid w:val="003A61F7"/>
    <w:rsid w:val="003B2B01"/>
    <w:rsid w:val="003B4517"/>
    <w:rsid w:val="003B452F"/>
    <w:rsid w:val="003C1C02"/>
    <w:rsid w:val="003D1DBD"/>
    <w:rsid w:val="003E6861"/>
    <w:rsid w:val="003E76DA"/>
    <w:rsid w:val="003F1B1D"/>
    <w:rsid w:val="003F296D"/>
    <w:rsid w:val="003F480F"/>
    <w:rsid w:val="003F52E7"/>
    <w:rsid w:val="003F73F8"/>
    <w:rsid w:val="003F782C"/>
    <w:rsid w:val="00401346"/>
    <w:rsid w:val="0040442B"/>
    <w:rsid w:val="004062E8"/>
    <w:rsid w:val="004070D6"/>
    <w:rsid w:val="0041147F"/>
    <w:rsid w:val="00411CDD"/>
    <w:rsid w:val="004157DB"/>
    <w:rsid w:val="00417005"/>
    <w:rsid w:val="00421DC8"/>
    <w:rsid w:val="0042204F"/>
    <w:rsid w:val="00422EC0"/>
    <w:rsid w:val="00425EC6"/>
    <w:rsid w:val="00431C76"/>
    <w:rsid w:val="00433421"/>
    <w:rsid w:val="00434E53"/>
    <w:rsid w:val="00435EA7"/>
    <w:rsid w:val="0044723E"/>
    <w:rsid w:val="00447E85"/>
    <w:rsid w:val="00454630"/>
    <w:rsid w:val="0045488B"/>
    <w:rsid w:val="00455FEE"/>
    <w:rsid w:val="00460D33"/>
    <w:rsid w:val="00462F62"/>
    <w:rsid w:val="004633B3"/>
    <w:rsid w:val="00465CE8"/>
    <w:rsid w:val="0047400D"/>
    <w:rsid w:val="00474032"/>
    <w:rsid w:val="00474F54"/>
    <w:rsid w:val="004814CE"/>
    <w:rsid w:val="00484005"/>
    <w:rsid w:val="004867A7"/>
    <w:rsid w:val="004875BE"/>
    <w:rsid w:val="00487B03"/>
    <w:rsid w:val="004939DA"/>
    <w:rsid w:val="00494D69"/>
    <w:rsid w:val="0049724E"/>
    <w:rsid w:val="004A2214"/>
    <w:rsid w:val="004A2773"/>
    <w:rsid w:val="004A5A5B"/>
    <w:rsid w:val="004B0BD9"/>
    <w:rsid w:val="004B2602"/>
    <w:rsid w:val="004B534B"/>
    <w:rsid w:val="004B5A26"/>
    <w:rsid w:val="004B67F2"/>
    <w:rsid w:val="004B7D54"/>
    <w:rsid w:val="004C54B0"/>
    <w:rsid w:val="004D1763"/>
    <w:rsid w:val="004E0042"/>
    <w:rsid w:val="004E2959"/>
    <w:rsid w:val="004E77DA"/>
    <w:rsid w:val="004F1BA0"/>
    <w:rsid w:val="004F1F78"/>
    <w:rsid w:val="004F6B3A"/>
    <w:rsid w:val="004F7FCD"/>
    <w:rsid w:val="00501BC6"/>
    <w:rsid w:val="00501FFA"/>
    <w:rsid w:val="00504344"/>
    <w:rsid w:val="005046CA"/>
    <w:rsid w:val="00505A0E"/>
    <w:rsid w:val="00505AE3"/>
    <w:rsid w:val="00510610"/>
    <w:rsid w:val="00516FF7"/>
    <w:rsid w:val="005173B4"/>
    <w:rsid w:val="0052128B"/>
    <w:rsid w:val="005263C4"/>
    <w:rsid w:val="005357BD"/>
    <w:rsid w:val="005422D6"/>
    <w:rsid w:val="0054643C"/>
    <w:rsid w:val="005516F3"/>
    <w:rsid w:val="00557F1B"/>
    <w:rsid w:val="0056065F"/>
    <w:rsid w:val="00562779"/>
    <w:rsid w:val="005640F7"/>
    <w:rsid w:val="005643C3"/>
    <w:rsid w:val="00564952"/>
    <w:rsid w:val="0058561A"/>
    <w:rsid w:val="0058734F"/>
    <w:rsid w:val="00597226"/>
    <w:rsid w:val="00597D60"/>
    <w:rsid w:val="005A095F"/>
    <w:rsid w:val="005A09BC"/>
    <w:rsid w:val="005A15F3"/>
    <w:rsid w:val="005B22AE"/>
    <w:rsid w:val="005B3A54"/>
    <w:rsid w:val="005B5D02"/>
    <w:rsid w:val="005C2E42"/>
    <w:rsid w:val="005C696E"/>
    <w:rsid w:val="005D5A1D"/>
    <w:rsid w:val="005E0806"/>
    <w:rsid w:val="005E29BD"/>
    <w:rsid w:val="005E5FA6"/>
    <w:rsid w:val="005E614E"/>
    <w:rsid w:val="005F20C9"/>
    <w:rsid w:val="005F35DC"/>
    <w:rsid w:val="005F4D24"/>
    <w:rsid w:val="005F600A"/>
    <w:rsid w:val="005F6983"/>
    <w:rsid w:val="005F6AA5"/>
    <w:rsid w:val="00600743"/>
    <w:rsid w:val="00610518"/>
    <w:rsid w:val="0061726A"/>
    <w:rsid w:val="00623237"/>
    <w:rsid w:val="00626CF2"/>
    <w:rsid w:val="00630C24"/>
    <w:rsid w:val="00633278"/>
    <w:rsid w:val="00635E95"/>
    <w:rsid w:val="00637B13"/>
    <w:rsid w:val="00640933"/>
    <w:rsid w:val="0064583A"/>
    <w:rsid w:val="006464EA"/>
    <w:rsid w:val="0064766F"/>
    <w:rsid w:val="00650693"/>
    <w:rsid w:val="006631FC"/>
    <w:rsid w:val="00663DDD"/>
    <w:rsid w:val="00664C5A"/>
    <w:rsid w:val="0067030D"/>
    <w:rsid w:val="006720B8"/>
    <w:rsid w:val="00672EE8"/>
    <w:rsid w:val="00674E99"/>
    <w:rsid w:val="00677714"/>
    <w:rsid w:val="00683515"/>
    <w:rsid w:val="006842CC"/>
    <w:rsid w:val="0069110A"/>
    <w:rsid w:val="00697C7F"/>
    <w:rsid w:val="006A5D76"/>
    <w:rsid w:val="006A6947"/>
    <w:rsid w:val="006C0512"/>
    <w:rsid w:val="006C10CC"/>
    <w:rsid w:val="006C174E"/>
    <w:rsid w:val="006C1F4B"/>
    <w:rsid w:val="006C1FD2"/>
    <w:rsid w:val="006C25D5"/>
    <w:rsid w:val="006D0F5E"/>
    <w:rsid w:val="006D147F"/>
    <w:rsid w:val="006D69A7"/>
    <w:rsid w:val="006E3BC8"/>
    <w:rsid w:val="006E4812"/>
    <w:rsid w:val="006E7D97"/>
    <w:rsid w:val="006F1BBA"/>
    <w:rsid w:val="00705C07"/>
    <w:rsid w:val="00713342"/>
    <w:rsid w:val="007153FC"/>
    <w:rsid w:val="00720D25"/>
    <w:rsid w:val="00722295"/>
    <w:rsid w:val="0072346A"/>
    <w:rsid w:val="0072426F"/>
    <w:rsid w:val="007246BF"/>
    <w:rsid w:val="0073165E"/>
    <w:rsid w:val="00732388"/>
    <w:rsid w:val="007349FA"/>
    <w:rsid w:val="00734C9A"/>
    <w:rsid w:val="00740A6E"/>
    <w:rsid w:val="00744F1B"/>
    <w:rsid w:val="00746127"/>
    <w:rsid w:val="007464A1"/>
    <w:rsid w:val="00760941"/>
    <w:rsid w:val="007615E1"/>
    <w:rsid w:val="007663BA"/>
    <w:rsid w:val="00770234"/>
    <w:rsid w:val="007704EC"/>
    <w:rsid w:val="007761BE"/>
    <w:rsid w:val="00782EE3"/>
    <w:rsid w:val="00783242"/>
    <w:rsid w:val="00784BED"/>
    <w:rsid w:val="00794572"/>
    <w:rsid w:val="007A0581"/>
    <w:rsid w:val="007A06FB"/>
    <w:rsid w:val="007A08F4"/>
    <w:rsid w:val="007A4A4C"/>
    <w:rsid w:val="007A520F"/>
    <w:rsid w:val="007A6727"/>
    <w:rsid w:val="007A6AEF"/>
    <w:rsid w:val="007A6AF1"/>
    <w:rsid w:val="007B1F81"/>
    <w:rsid w:val="007B5967"/>
    <w:rsid w:val="007C1247"/>
    <w:rsid w:val="007D0D25"/>
    <w:rsid w:val="007D1236"/>
    <w:rsid w:val="007D3C55"/>
    <w:rsid w:val="007D6AA3"/>
    <w:rsid w:val="007D74F5"/>
    <w:rsid w:val="007E0E0E"/>
    <w:rsid w:val="007E2D6E"/>
    <w:rsid w:val="007F311B"/>
    <w:rsid w:val="007F6551"/>
    <w:rsid w:val="008037FF"/>
    <w:rsid w:val="00812D33"/>
    <w:rsid w:val="00814360"/>
    <w:rsid w:val="00823DA7"/>
    <w:rsid w:val="00833C80"/>
    <w:rsid w:val="00835E6B"/>
    <w:rsid w:val="00836165"/>
    <w:rsid w:val="00836971"/>
    <w:rsid w:val="00836992"/>
    <w:rsid w:val="00837012"/>
    <w:rsid w:val="00837D79"/>
    <w:rsid w:val="00842C94"/>
    <w:rsid w:val="00843E35"/>
    <w:rsid w:val="008572E9"/>
    <w:rsid w:val="0086208F"/>
    <w:rsid w:val="00864BB6"/>
    <w:rsid w:val="00865D03"/>
    <w:rsid w:val="00866465"/>
    <w:rsid w:val="00866D16"/>
    <w:rsid w:val="00873A0C"/>
    <w:rsid w:val="00873FE7"/>
    <w:rsid w:val="00882008"/>
    <w:rsid w:val="0088297F"/>
    <w:rsid w:val="008862D7"/>
    <w:rsid w:val="00887394"/>
    <w:rsid w:val="0088765F"/>
    <w:rsid w:val="00887822"/>
    <w:rsid w:val="00890AB5"/>
    <w:rsid w:val="00891CED"/>
    <w:rsid w:val="008A26DB"/>
    <w:rsid w:val="008A7C8E"/>
    <w:rsid w:val="008B0CDF"/>
    <w:rsid w:val="008B17E3"/>
    <w:rsid w:val="008B5FD5"/>
    <w:rsid w:val="008C1E5C"/>
    <w:rsid w:val="008C4D4D"/>
    <w:rsid w:val="008D257E"/>
    <w:rsid w:val="008D3467"/>
    <w:rsid w:val="008D595D"/>
    <w:rsid w:val="008E1128"/>
    <w:rsid w:val="008E2C7D"/>
    <w:rsid w:val="008E5D52"/>
    <w:rsid w:val="008E651A"/>
    <w:rsid w:val="008F05AD"/>
    <w:rsid w:val="008F6C6A"/>
    <w:rsid w:val="009040B4"/>
    <w:rsid w:val="0090524D"/>
    <w:rsid w:val="00905E7F"/>
    <w:rsid w:val="00906108"/>
    <w:rsid w:val="00912687"/>
    <w:rsid w:val="00914741"/>
    <w:rsid w:val="00924BB6"/>
    <w:rsid w:val="00924BBE"/>
    <w:rsid w:val="00925463"/>
    <w:rsid w:val="00930D78"/>
    <w:rsid w:val="00934965"/>
    <w:rsid w:val="00934C4E"/>
    <w:rsid w:val="00936A5C"/>
    <w:rsid w:val="00947255"/>
    <w:rsid w:val="00947374"/>
    <w:rsid w:val="0095171C"/>
    <w:rsid w:val="009531E3"/>
    <w:rsid w:val="009552C0"/>
    <w:rsid w:val="00956E34"/>
    <w:rsid w:val="00965244"/>
    <w:rsid w:val="00965576"/>
    <w:rsid w:val="00971687"/>
    <w:rsid w:val="009738F3"/>
    <w:rsid w:val="00976D8B"/>
    <w:rsid w:val="009810E2"/>
    <w:rsid w:val="00983D59"/>
    <w:rsid w:val="00983DD2"/>
    <w:rsid w:val="00995EE2"/>
    <w:rsid w:val="0099710F"/>
    <w:rsid w:val="00997D2D"/>
    <w:rsid w:val="009A0372"/>
    <w:rsid w:val="009A42A0"/>
    <w:rsid w:val="009B184D"/>
    <w:rsid w:val="009B787F"/>
    <w:rsid w:val="009C011A"/>
    <w:rsid w:val="009C2D52"/>
    <w:rsid w:val="009C3B53"/>
    <w:rsid w:val="009D5CF0"/>
    <w:rsid w:val="009D7ACA"/>
    <w:rsid w:val="009E22CC"/>
    <w:rsid w:val="009E231B"/>
    <w:rsid w:val="009E2BA6"/>
    <w:rsid w:val="009E549B"/>
    <w:rsid w:val="009F72E4"/>
    <w:rsid w:val="00A022B2"/>
    <w:rsid w:val="00A038C7"/>
    <w:rsid w:val="00A108BD"/>
    <w:rsid w:val="00A12F97"/>
    <w:rsid w:val="00A16C59"/>
    <w:rsid w:val="00A206B7"/>
    <w:rsid w:val="00A25DB6"/>
    <w:rsid w:val="00A26CAE"/>
    <w:rsid w:val="00A30FF4"/>
    <w:rsid w:val="00A31466"/>
    <w:rsid w:val="00A44919"/>
    <w:rsid w:val="00A44BEE"/>
    <w:rsid w:val="00A470B3"/>
    <w:rsid w:val="00A47D7A"/>
    <w:rsid w:val="00A6394E"/>
    <w:rsid w:val="00A64E11"/>
    <w:rsid w:val="00A746B7"/>
    <w:rsid w:val="00A77572"/>
    <w:rsid w:val="00A83002"/>
    <w:rsid w:val="00A835C5"/>
    <w:rsid w:val="00A868FB"/>
    <w:rsid w:val="00A877BF"/>
    <w:rsid w:val="00AA1DF7"/>
    <w:rsid w:val="00AA590E"/>
    <w:rsid w:val="00AA7205"/>
    <w:rsid w:val="00AB035E"/>
    <w:rsid w:val="00AB2411"/>
    <w:rsid w:val="00AB291E"/>
    <w:rsid w:val="00AC2D4C"/>
    <w:rsid w:val="00AE49A1"/>
    <w:rsid w:val="00AE4DCE"/>
    <w:rsid w:val="00AF19C2"/>
    <w:rsid w:val="00AF5DBF"/>
    <w:rsid w:val="00B053C9"/>
    <w:rsid w:val="00B06DCA"/>
    <w:rsid w:val="00B14FC7"/>
    <w:rsid w:val="00B23CF2"/>
    <w:rsid w:val="00B2625E"/>
    <w:rsid w:val="00B30C8C"/>
    <w:rsid w:val="00B3243A"/>
    <w:rsid w:val="00B331DE"/>
    <w:rsid w:val="00B4305E"/>
    <w:rsid w:val="00B43E2F"/>
    <w:rsid w:val="00B4442B"/>
    <w:rsid w:val="00B474B5"/>
    <w:rsid w:val="00B47650"/>
    <w:rsid w:val="00B50312"/>
    <w:rsid w:val="00B515BD"/>
    <w:rsid w:val="00B545C1"/>
    <w:rsid w:val="00B56A55"/>
    <w:rsid w:val="00B56F13"/>
    <w:rsid w:val="00B735C3"/>
    <w:rsid w:val="00B75C62"/>
    <w:rsid w:val="00B850EB"/>
    <w:rsid w:val="00B915B3"/>
    <w:rsid w:val="00B926B7"/>
    <w:rsid w:val="00B93A14"/>
    <w:rsid w:val="00BA0AFA"/>
    <w:rsid w:val="00BA2EF8"/>
    <w:rsid w:val="00BA3A91"/>
    <w:rsid w:val="00BA5163"/>
    <w:rsid w:val="00BA52D7"/>
    <w:rsid w:val="00BA6AF7"/>
    <w:rsid w:val="00BB0448"/>
    <w:rsid w:val="00BB18A2"/>
    <w:rsid w:val="00BB3056"/>
    <w:rsid w:val="00BB5A49"/>
    <w:rsid w:val="00BC0647"/>
    <w:rsid w:val="00BC1418"/>
    <w:rsid w:val="00BC223A"/>
    <w:rsid w:val="00BC43C3"/>
    <w:rsid w:val="00BC7856"/>
    <w:rsid w:val="00BD0848"/>
    <w:rsid w:val="00BD2361"/>
    <w:rsid w:val="00BD31AC"/>
    <w:rsid w:val="00BD3515"/>
    <w:rsid w:val="00BD520E"/>
    <w:rsid w:val="00BE2E0E"/>
    <w:rsid w:val="00BE3731"/>
    <w:rsid w:val="00BE6D0B"/>
    <w:rsid w:val="00BF11BF"/>
    <w:rsid w:val="00BF5480"/>
    <w:rsid w:val="00BF7DF6"/>
    <w:rsid w:val="00C02B87"/>
    <w:rsid w:val="00C03A66"/>
    <w:rsid w:val="00C064BE"/>
    <w:rsid w:val="00C10474"/>
    <w:rsid w:val="00C138E1"/>
    <w:rsid w:val="00C2196D"/>
    <w:rsid w:val="00C2580E"/>
    <w:rsid w:val="00C31AD5"/>
    <w:rsid w:val="00C361E0"/>
    <w:rsid w:val="00C37180"/>
    <w:rsid w:val="00C3774E"/>
    <w:rsid w:val="00C378E1"/>
    <w:rsid w:val="00C401BD"/>
    <w:rsid w:val="00C40754"/>
    <w:rsid w:val="00C408DF"/>
    <w:rsid w:val="00C415D0"/>
    <w:rsid w:val="00C45DC8"/>
    <w:rsid w:val="00C46B8A"/>
    <w:rsid w:val="00C54340"/>
    <w:rsid w:val="00C54431"/>
    <w:rsid w:val="00C5624C"/>
    <w:rsid w:val="00C623B9"/>
    <w:rsid w:val="00C644C7"/>
    <w:rsid w:val="00C673B1"/>
    <w:rsid w:val="00C70161"/>
    <w:rsid w:val="00C70243"/>
    <w:rsid w:val="00C71F7A"/>
    <w:rsid w:val="00C7282C"/>
    <w:rsid w:val="00C73E28"/>
    <w:rsid w:val="00C73F86"/>
    <w:rsid w:val="00C760C0"/>
    <w:rsid w:val="00C77079"/>
    <w:rsid w:val="00C77EB8"/>
    <w:rsid w:val="00C8014A"/>
    <w:rsid w:val="00C81D60"/>
    <w:rsid w:val="00C822DF"/>
    <w:rsid w:val="00C85166"/>
    <w:rsid w:val="00C924C7"/>
    <w:rsid w:val="00C9413E"/>
    <w:rsid w:val="00C9549A"/>
    <w:rsid w:val="00C96F5B"/>
    <w:rsid w:val="00CA1C93"/>
    <w:rsid w:val="00CB12FB"/>
    <w:rsid w:val="00CB1CF6"/>
    <w:rsid w:val="00CB2AE0"/>
    <w:rsid w:val="00CB3CDF"/>
    <w:rsid w:val="00CB6945"/>
    <w:rsid w:val="00CC1E0C"/>
    <w:rsid w:val="00CC2DD9"/>
    <w:rsid w:val="00CC4023"/>
    <w:rsid w:val="00CC46D1"/>
    <w:rsid w:val="00CD3D7E"/>
    <w:rsid w:val="00CD4200"/>
    <w:rsid w:val="00CE2867"/>
    <w:rsid w:val="00CE2DB2"/>
    <w:rsid w:val="00CE4A60"/>
    <w:rsid w:val="00D02FE9"/>
    <w:rsid w:val="00D071C6"/>
    <w:rsid w:val="00D10EA7"/>
    <w:rsid w:val="00D13177"/>
    <w:rsid w:val="00D27BDD"/>
    <w:rsid w:val="00D30853"/>
    <w:rsid w:val="00D31C77"/>
    <w:rsid w:val="00D37096"/>
    <w:rsid w:val="00D46930"/>
    <w:rsid w:val="00D551C8"/>
    <w:rsid w:val="00D60457"/>
    <w:rsid w:val="00D651FD"/>
    <w:rsid w:val="00D65F5B"/>
    <w:rsid w:val="00D66FCB"/>
    <w:rsid w:val="00D71050"/>
    <w:rsid w:val="00D731FA"/>
    <w:rsid w:val="00D75615"/>
    <w:rsid w:val="00D7630C"/>
    <w:rsid w:val="00D77670"/>
    <w:rsid w:val="00D807BE"/>
    <w:rsid w:val="00D819AE"/>
    <w:rsid w:val="00D85DDB"/>
    <w:rsid w:val="00D90281"/>
    <w:rsid w:val="00D92537"/>
    <w:rsid w:val="00D937A6"/>
    <w:rsid w:val="00D96FF2"/>
    <w:rsid w:val="00D9761B"/>
    <w:rsid w:val="00DA03F8"/>
    <w:rsid w:val="00DA205D"/>
    <w:rsid w:val="00DA54FA"/>
    <w:rsid w:val="00DA5B31"/>
    <w:rsid w:val="00DA6926"/>
    <w:rsid w:val="00DA6DEB"/>
    <w:rsid w:val="00DA7371"/>
    <w:rsid w:val="00DC0B01"/>
    <w:rsid w:val="00DC106F"/>
    <w:rsid w:val="00DC1790"/>
    <w:rsid w:val="00DC1CED"/>
    <w:rsid w:val="00DC3FFE"/>
    <w:rsid w:val="00DD1301"/>
    <w:rsid w:val="00DD3104"/>
    <w:rsid w:val="00DD3BC7"/>
    <w:rsid w:val="00DD468D"/>
    <w:rsid w:val="00DE035F"/>
    <w:rsid w:val="00DE29A6"/>
    <w:rsid w:val="00DF2F72"/>
    <w:rsid w:val="00E01046"/>
    <w:rsid w:val="00E11304"/>
    <w:rsid w:val="00E13A99"/>
    <w:rsid w:val="00E153CF"/>
    <w:rsid w:val="00E15DFE"/>
    <w:rsid w:val="00E1638E"/>
    <w:rsid w:val="00E3232B"/>
    <w:rsid w:val="00E34FFF"/>
    <w:rsid w:val="00E50C7A"/>
    <w:rsid w:val="00E6014A"/>
    <w:rsid w:val="00E64FB5"/>
    <w:rsid w:val="00E6718F"/>
    <w:rsid w:val="00E76F66"/>
    <w:rsid w:val="00E80959"/>
    <w:rsid w:val="00E849F4"/>
    <w:rsid w:val="00E85911"/>
    <w:rsid w:val="00E96021"/>
    <w:rsid w:val="00E96E2A"/>
    <w:rsid w:val="00EA291B"/>
    <w:rsid w:val="00EA34D0"/>
    <w:rsid w:val="00EB36F4"/>
    <w:rsid w:val="00EB764E"/>
    <w:rsid w:val="00EC1586"/>
    <w:rsid w:val="00EC27BD"/>
    <w:rsid w:val="00EC2A7B"/>
    <w:rsid w:val="00EC3F7C"/>
    <w:rsid w:val="00ED031A"/>
    <w:rsid w:val="00ED0636"/>
    <w:rsid w:val="00ED6E30"/>
    <w:rsid w:val="00EE3A7D"/>
    <w:rsid w:val="00EE625A"/>
    <w:rsid w:val="00EF2971"/>
    <w:rsid w:val="00EF3D80"/>
    <w:rsid w:val="00F00C8D"/>
    <w:rsid w:val="00F0196C"/>
    <w:rsid w:val="00F04360"/>
    <w:rsid w:val="00F10B58"/>
    <w:rsid w:val="00F12650"/>
    <w:rsid w:val="00F2279E"/>
    <w:rsid w:val="00F2627E"/>
    <w:rsid w:val="00F27124"/>
    <w:rsid w:val="00F41798"/>
    <w:rsid w:val="00F42AC8"/>
    <w:rsid w:val="00F44176"/>
    <w:rsid w:val="00F46B88"/>
    <w:rsid w:val="00F50DC8"/>
    <w:rsid w:val="00F518A9"/>
    <w:rsid w:val="00F53739"/>
    <w:rsid w:val="00F61F32"/>
    <w:rsid w:val="00F630AB"/>
    <w:rsid w:val="00F63CDB"/>
    <w:rsid w:val="00F80373"/>
    <w:rsid w:val="00F814A8"/>
    <w:rsid w:val="00F869C1"/>
    <w:rsid w:val="00F917D4"/>
    <w:rsid w:val="00F93406"/>
    <w:rsid w:val="00F93AE1"/>
    <w:rsid w:val="00F94167"/>
    <w:rsid w:val="00F94DCD"/>
    <w:rsid w:val="00F951DA"/>
    <w:rsid w:val="00F97D10"/>
    <w:rsid w:val="00FA3C97"/>
    <w:rsid w:val="00FB0C4D"/>
    <w:rsid w:val="00FB11F0"/>
    <w:rsid w:val="00FB3D15"/>
    <w:rsid w:val="00FB5155"/>
    <w:rsid w:val="00FB556B"/>
    <w:rsid w:val="00FB5FCE"/>
    <w:rsid w:val="00FB63A7"/>
    <w:rsid w:val="00FB67E5"/>
    <w:rsid w:val="00FC3EE0"/>
    <w:rsid w:val="00FC414F"/>
    <w:rsid w:val="00FC60BC"/>
    <w:rsid w:val="00FC687B"/>
    <w:rsid w:val="00FD03EE"/>
    <w:rsid w:val="00FD693E"/>
    <w:rsid w:val="00FE6253"/>
    <w:rsid w:val="00FF14B5"/>
    <w:rsid w:val="00FF3843"/>
    <w:rsid w:val="00FF3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CCBC69"/>
  <w15:chartTrackingRefBased/>
  <w15:docId w15:val="{C53E118F-C6BD-4F00-BEF8-DA6217C8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94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B6945"/>
    <w:rPr>
      <w:rFonts w:eastAsiaTheme="minorEastAsia"/>
      <w:color w:val="5A5A5A" w:themeColor="text1" w:themeTint="A5"/>
      <w:spacing w:val="15"/>
    </w:rPr>
  </w:style>
  <w:style w:type="paragraph" w:styleId="Header">
    <w:name w:val="header"/>
    <w:basedOn w:val="Normal"/>
    <w:link w:val="HeaderChar"/>
    <w:uiPriority w:val="99"/>
    <w:unhideWhenUsed/>
    <w:rsid w:val="00CB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945"/>
  </w:style>
  <w:style w:type="paragraph" w:styleId="Footer">
    <w:name w:val="footer"/>
    <w:basedOn w:val="Normal"/>
    <w:link w:val="FooterChar"/>
    <w:uiPriority w:val="99"/>
    <w:unhideWhenUsed/>
    <w:rsid w:val="00CB6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945"/>
  </w:style>
  <w:style w:type="character" w:customStyle="1" w:styleId="Heading1Char">
    <w:name w:val="Heading 1 Char"/>
    <w:basedOn w:val="DefaultParagraphFont"/>
    <w:link w:val="Heading1"/>
    <w:uiPriority w:val="9"/>
    <w:rsid w:val="00CB69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945"/>
    <w:pPr>
      <w:outlineLvl w:val="9"/>
    </w:pPr>
  </w:style>
  <w:style w:type="character" w:customStyle="1" w:styleId="Heading2Char">
    <w:name w:val="Heading 2 Char"/>
    <w:basedOn w:val="DefaultParagraphFont"/>
    <w:link w:val="Heading2"/>
    <w:uiPriority w:val="9"/>
    <w:rsid w:val="00CB69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945"/>
    <w:pPr>
      <w:ind w:left="720"/>
      <w:contextualSpacing/>
    </w:pPr>
  </w:style>
  <w:style w:type="paragraph" w:styleId="TOC1">
    <w:name w:val="toc 1"/>
    <w:basedOn w:val="Normal"/>
    <w:next w:val="Normal"/>
    <w:autoRedefine/>
    <w:uiPriority w:val="39"/>
    <w:unhideWhenUsed/>
    <w:rsid w:val="00A44919"/>
    <w:pPr>
      <w:spacing w:after="100"/>
    </w:pPr>
  </w:style>
  <w:style w:type="paragraph" w:styleId="TOC2">
    <w:name w:val="toc 2"/>
    <w:basedOn w:val="Normal"/>
    <w:next w:val="Normal"/>
    <w:autoRedefine/>
    <w:uiPriority w:val="39"/>
    <w:unhideWhenUsed/>
    <w:rsid w:val="00A44919"/>
    <w:pPr>
      <w:spacing w:after="100"/>
      <w:ind w:left="220"/>
    </w:pPr>
  </w:style>
  <w:style w:type="character" w:styleId="Hyperlink">
    <w:name w:val="Hyperlink"/>
    <w:basedOn w:val="DefaultParagraphFont"/>
    <w:uiPriority w:val="99"/>
    <w:unhideWhenUsed/>
    <w:rsid w:val="00A44919"/>
    <w:rPr>
      <w:color w:val="0563C1" w:themeColor="hyperlink"/>
      <w:u w:val="single"/>
    </w:rPr>
  </w:style>
  <w:style w:type="paragraph" w:styleId="BalloonText">
    <w:name w:val="Balloon Text"/>
    <w:basedOn w:val="Normal"/>
    <w:link w:val="BalloonTextChar"/>
    <w:uiPriority w:val="99"/>
    <w:semiHidden/>
    <w:unhideWhenUsed/>
    <w:rsid w:val="001C6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917"/>
    <w:rPr>
      <w:rFonts w:ascii="Segoe UI" w:hAnsi="Segoe UI" w:cs="Segoe UI"/>
      <w:sz w:val="18"/>
      <w:szCs w:val="18"/>
    </w:rPr>
  </w:style>
  <w:style w:type="character" w:styleId="CommentReference">
    <w:name w:val="annotation reference"/>
    <w:basedOn w:val="DefaultParagraphFont"/>
    <w:uiPriority w:val="99"/>
    <w:semiHidden/>
    <w:unhideWhenUsed/>
    <w:rsid w:val="00331698"/>
    <w:rPr>
      <w:sz w:val="16"/>
      <w:szCs w:val="16"/>
    </w:rPr>
  </w:style>
  <w:style w:type="paragraph" w:styleId="CommentText">
    <w:name w:val="annotation text"/>
    <w:basedOn w:val="Normal"/>
    <w:link w:val="CommentTextChar"/>
    <w:uiPriority w:val="99"/>
    <w:semiHidden/>
    <w:unhideWhenUsed/>
    <w:rsid w:val="00331698"/>
    <w:pPr>
      <w:spacing w:line="240" w:lineRule="auto"/>
    </w:pPr>
    <w:rPr>
      <w:sz w:val="20"/>
      <w:szCs w:val="20"/>
    </w:rPr>
  </w:style>
  <w:style w:type="character" w:customStyle="1" w:styleId="CommentTextChar">
    <w:name w:val="Comment Text Char"/>
    <w:basedOn w:val="DefaultParagraphFont"/>
    <w:link w:val="CommentText"/>
    <w:uiPriority w:val="99"/>
    <w:semiHidden/>
    <w:rsid w:val="00331698"/>
    <w:rPr>
      <w:sz w:val="20"/>
      <w:szCs w:val="20"/>
    </w:rPr>
  </w:style>
  <w:style w:type="paragraph" w:styleId="CommentSubject">
    <w:name w:val="annotation subject"/>
    <w:basedOn w:val="CommentText"/>
    <w:next w:val="CommentText"/>
    <w:link w:val="CommentSubjectChar"/>
    <w:uiPriority w:val="99"/>
    <w:semiHidden/>
    <w:unhideWhenUsed/>
    <w:rsid w:val="00331698"/>
    <w:rPr>
      <w:b/>
      <w:bCs/>
    </w:rPr>
  </w:style>
  <w:style w:type="character" w:customStyle="1" w:styleId="CommentSubjectChar">
    <w:name w:val="Comment Subject Char"/>
    <w:basedOn w:val="CommentTextChar"/>
    <w:link w:val="CommentSubject"/>
    <w:uiPriority w:val="99"/>
    <w:semiHidden/>
    <w:rsid w:val="00331698"/>
    <w:rPr>
      <w:b/>
      <w:bCs/>
      <w:sz w:val="20"/>
      <w:szCs w:val="20"/>
    </w:rPr>
  </w:style>
  <w:style w:type="character" w:customStyle="1" w:styleId="Heading3Char">
    <w:name w:val="Heading 3 Char"/>
    <w:basedOn w:val="DefaultParagraphFont"/>
    <w:link w:val="Heading3"/>
    <w:uiPriority w:val="9"/>
    <w:rsid w:val="001157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421DC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6842CC"/>
    <w:pPr>
      <w:spacing w:after="200" w:line="240" w:lineRule="auto"/>
    </w:pPr>
    <w:rPr>
      <w:i/>
      <w:iCs/>
      <w:color w:val="44546A" w:themeColor="text2"/>
      <w:sz w:val="18"/>
      <w:szCs w:val="18"/>
    </w:rPr>
  </w:style>
  <w:style w:type="character" w:styleId="Emphasis">
    <w:name w:val="Emphasis"/>
    <w:basedOn w:val="DefaultParagraphFont"/>
    <w:uiPriority w:val="20"/>
    <w:qFormat/>
    <w:rsid w:val="00FD03EE"/>
    <w:rPr>
      <w:i/>
      <w:iCs/>
    </w:rPr>
  </w:style>
  <w:style w:type="table" w:styleId="TableGridLight">
    <w:name w:val="Grid Table Light"/>
    <w:basedOn w:val="TableNormal"/>
    <w:uiPriority w:val="40"/>
    <w:rsid w:val="00FD03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FD03EE"/>
    <w:rPr>
      <w:i/>
      <w:iCs/>
      <w:color w:val="404040" w:themeColor="text1" w:themeTint="BF"/>
    </w:rPr>
  </w:style>
  <w:style w:type="paragraph" w:styleId="TOC3">
    <w:name w:val="toc 3"/>
    <w:basedOn w:val="Normal"/>
    <w:next w:val="Normal"/>
    <w:autoRedefine/>
    <w:uiPriority w:val="39"/>
    <w:unhideWhenUsed/>
    <w:rsid w:val="008A7C8E"/>
    <w:pPr>
      <w:spacing w:after="100"/>
      <w:ind w:left="440"/>
    </w:pPr>
  </w:style>
  <w:style w:type="paragraph" w:styleId="FootnoteText">
    <w:name w:val="footnote text"/>
    <w:basedOn w:val="Normal"/>
    <w:link w:val="FootnoteTextChar"/>
    <w:uiPriority w:val="99"/>
    <w:semiHidden/>
    <w:unhideWhenUsed/>
    <w:rsid w:val="008370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7012"/>
    <w:rPr>
      <w:sz w:val="20"/>
      <w:szCs w:val="20"/>
    </w:rPr>
  </w:style>
  <w:style w:type="character" w:styleId="FootnoteReference">
    <w:name w:val="footnote reference"/>
    <w:basedOn w:val="DefaultParagraphFont"/>
    <w:uiPriority w:val="99"/>
    <w:semiHidden/>
    <w:unhideWhenUsed/>
    <w:rsid w:val="00837012"/>
    <w:rPr>
      <w:vertAlign w:val="superscript"/>
    </w:rPr>
  </w:style>
  <w:style w:type="character" w:customStyle="1" w:styleId="UnresolvedMention1">
    <w:name w:val="Unresolved Mention1"/>
    <w:basedOn w:val="DefaultParagraphFont"/>
    <w:uiPriority w:val="99"/>
    <w:semiHidden/>
    <w:unhideWhenUsed/>
    <w:rsid w:val="00837012"/>
    <w:rPr>
      <w:color w:val="605E5C"/>
      <w:shd w:val="clear" w:color="auto" w:fill="E1DFDD"/>
    </w:rPr>
  </w:style>
  <w:style w:type="character" w:styleId="HTMLCite">
    <w:name w:val="HTML Cite"/>
    <w:basedOn w:val="DefaultParagraphFont"/>
    <w:uiPriority w:val="99"/>
    <w:semiHidden/>
    <w:unhideWhenUsed/>
    <w:rsid w:val="00F12650"/>
    <w:rPr>
      <w:i/>
      <w:iCs/>
    </w:rPr>
  </w:style>
  <w:style w:type="character" w:customStyle="1" w:styleId="cs1-lock-free">
    <w:name w:val="cs1-lock-free"/>
    <w:basedOn w:val="DefaultParagraphFont"/>
    <w:rsid w:val="00F12650"/>
  </w:style>
  <w:style w:type="character" w:styleId="FollowedHyperlink">
    <w:name w:val="FollowedHyperlink"/>
    <w:basedOn w:val="DefaultParagraphFont"/>
    <w:uiPriority w:val="99"/>
    <w:semiHidden/>
    <w:unhideWhenUsed/>
    <w:rsid w:val="00F12650"/>
    <w:rPr>
      <w:color w:val="954F72" w:themeColor="followedHyperlink"/>
      <w:u w:val="single"/>
    </w:rPr>
  </w:style>
  <w:style w:type="paragraph" w:styleId="Revision">
    <w:name w:val="Revision"/>
    <w:hidden/>
    <w:uiPriority w:val="99"/>
    <w:semiHidden/>
    <w:rsid w:val="00CC1E0C"/>
    <w:pPr>
      <w:spacing w:after="0" w:line="240" w:lineRule="auto"/>
    </w:pPr>
  </w:style>
  <w:style w:type="table" w:styleId="PlainTable2">
    <w:name w:val="Plain Table 2"/>
    <w:basedOn w:val="TableNormal"/>
    <w:uiPriority w:val="42"/>
    <w:rsid w:val="004170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161E04"/>
    <w:pPr>
      <w:spacing w:after="0" w:line="240" w:lineRule="auto"/>
    </w:pPr>
  </w:style>
  <w:style w:type="character" w:styleId="UnresolvedMention">
    <w:name w:val="Unresolved Mention"/>
    <w:basedOn w:val="DefaultParagraphFont"/>
    <w:uiPriority w:val="99"/>
    <w:semiHidden/>
    <w:unhideWhenUsed/>
    <w:rsid w:val="00F61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510">
      <w:bodyDiv w:val="1"/>
      <w:marLeft w:val="0"/>
      <w:marRight w:val="0"/>
      <w:marTop w:val="0"/>
      <w:marBottom w:val="0"/>
      <w:divBdr>
        <w:top w:val="none" w:sz="0" w:space="0" w:color="auto"/>
        <w:left w:val="none" w:sz="0" w:space="0" w:color="auto"/>
        <w:bottom w:val="none" w:sz="0" w:space="0" w:color="auto"/>
        <w:right w:val="none" w:sz="0" w:space="0" w:color="auto"/>
      </w:divBdr>
    </w:div>
    <w:div w:id="55252052">
      <w:bodyDiv w:val="1"/>
      <w:marLeft w:val="0"/>
      <w:marRight w:val="0"/>
      <w:marTop w:val="0"/>
      <w:marBottom w:val="0"/>
      <w:divBdr>
        <w:top w:val="none" w:sz="0" w:space="0" w:color="auto"/>
        <w:left w:val="none" w:sz="0" w:space="0" w:color="auto"/>
        <w:bottom w:val="none" w:sz="0" w:space="0" w:color="auto"/>
        <w:right w:val="none" w:sz="0" w:space="0" w:color="auto"/>
      </w:divBdr>
    </w:div>
    <w:div w:id="113838545">
      <w:bodyDiv w:val="1"/>
      <w:marLeft w:val="0"/>
      <w:marRight w:val="0"/>
      <w:marTop w:val="0"/>
      <w:marBottom w:val="0"/>
      <w:divBdr>
        <w:top w:val="none" w:sz="0" w:space="0" w:color="auto"/>
        <w:left w:val="none" w:sz="0" w:space="0" w:color="auto"/>
        <w:bottom w:val="none" w:sz="0" w:space="0" w:color="auto"/>
        <w:right w:val="none" w:sz="0" w:space="0" w:color="auto"/>
      </w:divBdr>
    </w:div>
    <w:div w:id="131946052">
      <w:bodyDiv w:val="1"/>
      <w:marLeft w:val="0"/>
      <w:marRight w:val="0"/>
      <w:marTop w:val="0"/>
      <w:marBottom w:val="0"/>
      <w:divBdr>
        <w:top w:val="none" w:sz="0" w:space="0" w:color="auto"/>
        <w:left w:val="none" w:sz="0" w:space="0" w:color="auto"/>
        <w:bottom w:val="none" w:sz="0" w:space="0" w:color="auto"/>
        <w:right w:val="none" w:sz="0" w:space="0" w:color="auto"/>
      </w:divBdr>
    </w:div>
    <w:div w:id="270283290">
      <w:bodyDiv w:val="1"/>
      <w:marLeft w:val="0"/>
      <w:marRight w:val="0"/>
      <w:marTop w:val="0"/>
      <w:marBottom w:val="0"/>
      <w:divBdr>
        <w:top w:val="none" w:sz="0" w:space="0" w:color="auto"/>
        <w:left w:val="none" w:sz="0" w:space="0" w:color="auto"/>
        <w:bottom w:val="none" w:sz="0" w:space="0" w:color="auto"/>
        <w:right w:val="none" w:sz="0" w:space="0" w:color="auto"/>
      </w:divBdr>
    </w:div>
    <w:div w:id="318581915">
      <w:bodyDiv w:val="1"/>
      <w:marLeft w:val="0"/>
      <w:marRight w:val="0"/>
      <w:marTop w:val="0"/>
      <w:marBottom w:val="0"/>
      <w:divBdr>
        <w:top w:val="none" w:sz="0" w:space="0" w:color="auto"/>
        <w:left w:val="none" w:sz="0" w:space="0" w:color="auto"/>
        <w:bottom w:val="none" w:sz="0" w:space="0" w:color="auto"/>
        <w:right w:val="none" w:sz="0" w:space="0" w:color="auto"/>
      </w:divBdr>
    </w:div>
    <w:div w:id="369262021">
      <w:bodyDiv w:val="1"/>
      <w:marLeft w:val="0"/>
      <w:marRight w:val="0"/>
      <w:marTop w:val="0"/>
      <w:marBottom w:val="0"/>
      <w:divBdr>
        <w:top w:val="none" w:sz="0" w:space="0" w:color="auto"/>
        <w:left w:val="none" w:sz="0" w:space="0" w:color="auto"/>
        <w:bottom w:val="none" w:sz="0" w:space="0" w:color="auto"/>
        <w:right w:val="none" w:sz="0" w:space="0" w:color="auto"/>
      </w:divBdr>
    </w:div>
    <w:div w:id="390425182">
      <w:bodyDiv w:val="1"/>
      <w:marLeft w:val="0"/>
      <w:marRight w:val="0"/>
      <w:marTop w:val="0"/>
      <w:marBottom w:val="0"/>
      <w:divBdr>
        <w:top w:val="none" w:sz="0" w:space="0" w:color="auto"/>
        <w:left w:val="none" w:sz="0" w:space="0" w:color="auto"/>
        <w:bottom w:val="none" w:sz="0" w:space="0" w:color="auto"/>
        <w:right w:val="none" w:sz="0" w:space="0" w:color="auto"/>
      </w:divBdr>
    </w:div>
    <w:div w:id="433207836">
      <w:bodyDiv w:val="1"/>
      <w:marLeft w:val="0"/>
      <w:marRight w:val="0"/>
      <w:marTop w:val="0"/>
      <w:marBottom w:val="0"/>
      <w:divBdr>
        <w:top w:val="none" w:sz="0" w:space="0" w:color="auto"/>
        <w:left w:val="none" w:sz="0" w:space="0" w:color="auto"/>
        <w:bottom w:val="none" w:sz="0" w:space="0" w:color="auto"/>
        <w:right w:val="none" w:sz="0" w:space="0" w:color="auto"/>
      </w:divBdr>
    </w:div>
    <w:div w:id="617377554">
      <w:bodyDiv w:val="1"/>
      <w:marLeft w:val="0"/>
      <w:marRight w:val="0"/>
      <w:marTop w:val="0"/>
      <w:marBottom w:val="0"/>
      <w:divBdr>
        <w:top w:val="none" w:sz="0" w:space="0" w:color="auto"/>
        <w:left w:val="none" w:sz="0" w:space="0" w:color="auto"/>
        <w:bottom w:val="none" w:sz="0" w:space="0" w:color="auto"/>
        <w:right w:val="none" w:sz="0" w:space="0" w:color="auto"/>
      </w:divBdr>
    </w:div>
    <w:div w:id="672537736">
      <w:bodyDiv w:val="1"/>
      <w:marLeft w:val="0"/>
      <w:marRight w:val="0"/>
      <w:marTop w:val="0"/>
      <w:marBottom w:val="0"/>
      <w:divBdr>
        <w:top w:val="none" w:sz="0" w:space="0" w:color="auto"/>
        <w:left w:val="none" w:sz="0" w:space="0" w:color="auto"/>
        <w:bottom w:val="none" w:sz="0" w:space="0" w:color="auto"/>
        <w:right w:val="none" w:sz="0" w:space="0" w:color="auto"/>
      </w:divBdr>
      <w:divsChild>
        <w:div w:id="100925873">
          <w:marLeft w:val="360"/>
          <w:marRight w:val="0"/>
          <w:marTop w:val="200"/>
          <w:marBottom w:val="0"/>
          <w:divBdr>
            <w:top w:val="none" w:sz="0" w:space="0" w:color="auto"/>
            <w:left w:val="none" w:sz="0" w:space="0" w:color="auto"/>
            <w:bottom w:val="none" w:sz="0" w:space="0" w:color="auto"/>
            <w:right w:val="none" w:sz="0" w:space="0" w:color="auto"/>
          </w:divBdr>
        </w:div>
        <w:div w:id="755640068">
          <w:marLeft w:val="360"/>
          <w:marRight w:val="0"/>
          <w:marTop w:val="200"/>
          <w:marBottom w:val="0"/>
          <w:divBdr>
            <w:top w:val="none" w:sz="0" w:space="0" w:color="auto"/>
            <w:left w:val="none" w:sz="0" w:space="0" w:color="auto"/>
            <w:bottom w:val="none" w:sz="0" w:space="0" w:color="auto"/>
            <w:right w:val="none" w:sz="0" w:space="0" w:color="auto"/>
          </w:divBdr>
        </w:div>
        <w:div w:id="1292132242">
          <w:marLeft w:val="360"/>
          <w:marRight w:val="0"/>
          <w:marTop w:val="200"/>
          <w:marBottom w:val="0"/>
          <w:divBdr>
            <w:top w:val="none" w:sz="0" w:space="0" w:color="auto"/>
            <w:left w:val="none" w:sz="0" w:space="0" w:color="auto"/>
            <w:bottom w:val="none" w:sz="0" w:space="0" w:color="auto"/>
            <w:right w:val="none" w:sz="0" w:space="0" w:color="auto"/>
          </w:divBdr>
        </w:div>
        <w:div w:id="1229727521">
          <w:marLeft w:val="360"/>
          <w:marRight w:val="0"/>
          <w:marTop w:val="200"/>
          <w:marBottom w:val="0"/>
          <w:divBdr>
            <w:top w:val="none" w:sz="0" w:space="0" w:color="auto"/>
            <w:left w:val="none" w:sz="0" w:space="0" w:color="auto"/>
            <w:bottom w:val="none" w:sz="0" w:space="0" w:color="auto"/>
            <w:right w:val="none" w:sz="0" w:space="0" w:color="auto"/>
          </w:divBdr>
        </w:div>
        <w:div w:id="1287783974">
          <w:marLeft w:val="1080"/>
          <w:marRight w:val="0"/>
          <w:marTop w:val="100"/>
          <w:marBottom w:val="0"/>
          <w:divBdr>
            <w:top w:val="none" w:sz="0" w:space="0" w:color="auto"/>
            <w:left w:val="none" w:sz="0" w:space="0" w:color="auto"/>
            <w:bottom w:val="none" w:sz="0" w:space="0" w:color="auto"/>
            <w:right w:val="none" w:sz="0" w:space="0" w:color="auto"/>
          </w:divBdr>
        </w:div>
        <w:div w:id="782111918">
          <w:marLeft w:val="1080"/>
          <w:marRight w:val="0"/>
          <w:marTop w:val="100"/>
          <w:marBottom w:val="0"/>
          <w:divBdr>
            <w:top w:val="none" w:sz="0" w:space="0" w:color="auto"/>
            <w:left w:val="none" w:sz="0" w:space="0" w:color="auto"/>
            <w:bottom w:val="none" w:sz="0" w:space="0" w:color="auto"/>
            <w:right w:val="none" w:sz="0" w:space="0" w:color="auto"/>
          </w:divBdr>
        </w:div>
        <w:div w:id="1579367424">
          <w:marLeft w:val="1080"/>
          <w:marRight w:val="0"/>
          <w:marTop w:val="100"/>
          <w:marBottom w:val="0"/>
          <w:divBdr>
            <w:top w:val="none" w:sz="0" w:space="0" w:color="auto"/>
            <w:left w:val="none" w:sz="0" w:space="0" w:color="auto"/>
            <w:bottom w:val="none" w:sz="0" w:space="0" w:color="auto"/>
            <w:right w:val="none" w:sz="0" w:space="0" w:color="auto"/>
          </w:divBdr>
        </w:div>
        <w:div w:id="2114931337">
          <w:marLeft w:val="1080"/>
          <w:marRight w:val="0"/>
          <w:marTop w:val="100"/>
          <w:marBottom w:val="0"/>
          <w:divBdr>
            <w:top w:val="none" w:sz="0" w:space="0" w:color="auto"/>
            <w:left w:val="none" w:sz="0" w:space="0" w:color="auto"/>
            <w:bottom w:val="none" w:sz="0" w:space="0" w:color="auto"/>
            <w:right w:val="none" w:sz="0" w:space="0" w:color="auto"/>
          </w:divBdr>
        </w:div>
        <w:div w:id="326129845">
          <w:marLeft w:val="1080"/>
          <w:marRight w:val="0"/>
          <w:marTop w:val="100"/>
          <w:marBottom w:val="0"/>
          <w:divBdr>
            <w:top w:val="none" w:sz="0" w:space="0" w:color="auto"/>
            <w:left w:val="none" w:sz="0" w:space="0" w:color="auto"/>
            <w:bottom w:val="none" w:sz="0" w:space="0" w:color="auto"/>
            <w:right w:val="none" w:sz="0" w:space="0" w:color="auto"/>
          </w:divBdr>
        </w:div>
      </w:divsChild>
    </w:div>
    <w:div w:id="709573222">
      <w:bodyDiv w:val="1"/>
      <w:marLeft w:val="0"/>
      <w:marRight w:val="0"/>
      <w:marTop w:val="0"/>
      <w:marBottom w:val="0"/>
      <w:divBdr>
        <w:top w:val="none" w:sz="0" w:space="0" w:color="auto"/>
        <w:left w:val="none" w:sz="0" w:space="0" w:color="auto"/>
        <w:bottom w:val="none" w:sz="0" w:space="0" w:color="auto"/>
        <w:right w:val="none" w:sz="0" w:space="0" w:color="auto"/>
      </w:divBdr>
    </w:div>
    <w:div w:id="714160624">
      <w:bodyDiv w:val="1"/>
      <w:marLeft w:val="0"/>
      <w:marRight w:val="0"/>
      <w:marTop w:val="0"/>
      <w:marBottom w:val="0"/>
      <w:divBdr>
        <w:top w:val="none" w:sz="0" w:space="0" w:color="auto"/>
        <w:left w:val="none" w:sz="0" w:space="0" w:color="auto"/>
        <w:bottom w:val="none" w:sz="0" w:space="0" w:color="auto"/>
        <w:right w:val="none" w:sz="0" w:space="0" w:color="auto"/>
      </w:divBdr>
    </w:div>
    <w:div w:id="747115791">
      <w:bodyDiv w:val="1"/>
      <w:marLeft w:val="0"/>
      <w:marRight w:val="0"/>
      <w:marTop w:val="0"/>
      <w:marBottom w:val="0"/>
      <w:divBdr>
        <w:top w:val="none" w:sz="0" w:space="0" w:color="auto"/>
        <w:left w:val="none" w:sz="0" w:space="0" w:color="auto"/>
        <w:bottom w:val="none" w:sz="0" w:space="0" w:color="auto"/>
        <w:right w:val="none" w:sz="0" w:space="0" w:color="auto"/>
      </w:divBdr>
    </w:div>
    <w:div w:id="839779328">
      <w:bodyDiv w:val="1"/>
      <w:marLeft w:val="0"/>
      <w:marRight w:val="0"/>
      <w:marTop w:val="0"/>
      <w:marBottom w:val="0"/>
      <w:divBdr>
        <w:top w:val="none" w:sz="0" w:space="0" w:color="auto"/>
        <w:left w:val="none" w:sz="0" w:space="0" w:color="auto"/>
        <w:bottom w:val="none" w:sz="0" w:space="0" w:color="auto"/>
        <w:right w:val="none" w:sz="0" w:space="0" w:color="auto"/>
      </w:divBdr>
    </w:div>
    <w:div w:id="886376412">
      <w:bodyDiv w:val="1"/>
      <w:marLeft w:val="0"/>
      <w:marRight w:val="0"/>
      <w:marTop w:val="0"/>
      <w:marBottom w:val="0"/>
      <w:divBdr>
        <w:top w:val="none" w:sz="0" w:space="0" w:color="auto"/>
        <w:left w:val="none" w:sz="0" w:space="0" w:color="auto"/>
        <w:bottom w:val="none" w:sz="0" w:space="0" w:color="auto"/>
        <w:right w:val="none" w:sz="0" w:space="0" w:color="auto"/>
      </w:divBdr>
    </w:div>
    <w:div w:id="1052920628">
      <w:bodyDiv w:val="1"/>
      <w:marLeft w:val="0"/>
      <w:marRight w:val="0"/>
      <w:marTop w:val="0"/>
      <w:marBottom w:val="0"/>
      <w:divBdr>
        <w:top w:val="none" w:sz="0" w:space="0" w:color="auto"/>
        <w:left w:val="none" w:sz="0" w:space="0" w:color="auto"/>
        <w:bottom w:val="none" w:sz="0" w:space="0" w:color="auto"/>
        <w:right w:val="none" w:sz="0" w:space="0" w:color="auto"/>
      </w:divBdr>
    </w:div>
    <w:div w:id="1058944047">
      <w:bodyDiv w:val="1"/>
      <w:marLeft w:val="0"/>
      <w:marRight w:val="0"/>
      <w:marTop w:val="0"/>
      <w:marBottom w:val="0"/>
      <w:divBdr>
        <w:top w:val="none" w:sz="0" w:space="0" w:color="auto"/>
        <w:left w:val="none" w:sz="0" w:space="0" w:color="auto"/>
        <w:bottom w:val="none" w:sz="0" w:space="0" w:color="auto"/>
        <w:right w:val="none" w:sz="0" w:space="0" w:color="auto"/>
      </w:divBdr>
      <w:divsChild>
        <w:div w:id="754324155">
          <w:marLeft w:val="446"/>
          <w:marRight w:val="0"/>
          <w:marTop w:val="0"/>
          <w:marBottom w:val="0"/>
          <w:divBdr>
            <w:top w:val="none" w:sz="0" w:space="0" w:color="auto"/>
            <w:left w:val="none" w:sz="0" w:space="0" w:color="auto"/>
            <w:bottom w:val="none" w:sz="0" w:space="0" w:color="auto"/>
            <w:right w:val="none" w:sz="0" w:space="0" w:color="auto"/>
          </w:divBdr>
        </w:div>
        <w:div w:id="2114784459">
          <w:marLeft w:val="1166"/>
          <w:marRight w:val="0"/>
          <w:marTop w:val="0"/>
          <w:marBottom w:val="0"/>
          <w:divBdr>
            <w:top w:val="none" w:sz="0" w:space="0" w:color="auto"/>
            <w:left w:val="none" w:sz="0" w:space="0" w:color="auto"/>
            <w:bottom w:val="none" w:sz="0" w:space="0" w:color="auto"/>
            <w:right w:val="none" w:sz="0" w:space="0" w:color="auto"/>
          </w:divBdr>
        </w:div>
        <w:div w:id="567226321">
          <w:marLeft w:val="1166"/>
          <w:marRight w:val="0"/>
          <w:marTop w:val="0"/>
          <w:marBottom w:val="0"/>
          <w:divBdr>
            <w:top w:val="none" w:sz="0" w:space="0" w:color="auto"/>
            <w:left w:val="none" w:sz="0" w:space="0" w:color="auto"/>
            <w:bottom w:val="none" w:sz="0" w:space="0" w:color="auto"/>
            <w:right w:val="none" w:sz="0" w:space="0" w:color="auto"/>
          </w:divBdr>
        </w:div>
        <w:div w:id="1676298091">
          <w:marLeft w:val="446"/>
          <w:marRight w:val="0"/>
          <w:marTop w:val="0"/>
          <w:marBottom w:val="0"/>
          <w:divBdr>
            <w:top w:val="none" w:sz="0" w:space="0" w:color="auto"/>
            <w:left w:val="none" w:sz="0" w:space="0" w:color="auto"/>
            <w:bottom w:val="none" w:sz="0" w:space="0" w:color="auto"/>
            <w:right w:val="none" w:sz="0" w:space="0" w:color="auto"/>
          </w:divBdr>
        </w:div>
        <w:div w:id="1629385848">
          <w:marLeft w:val="446"/>
          <w:marRight w:val="0"/>
          <w:marTop w:val="0"/>
          <w:marBottom w:val="0"/>
          <w:divBdr>
            <w:top w:val="none" w:sz="0" w:space="0" w:color="auto"/>
            <w:left w:val="none" w:sz="0" w:space="0" w:color="auto"/>
            <w:bottom w:val="none" w:sz="0" w:space="0" w:color="auto"/>
            <w:right w:val="none" w:sz="0" w:space="0" w:color="auto"/>
          </w:divBdr>
        </w:div>
      </w:divsChild>
    </w:div>
    <w:div w:id="1074623679">
      <w:bodyDiv w:val="1"/>
      <w:marLeft w:val="0"/>
      <w:marRight w:val="0"/>
      <w:marTop w:val="0"/>
      <w:marBottom w:val="0"/>
      <w:divBdr>
        <w:top w:val="none" w:sz="0" w:space="0" w:color="auto"/>
        <w:left w:val="none" w:sz="0" w:space="0" w:color="auto"/>
        <w:bottom w:val="none" w:sz="0" w:space="0" w:color="auto"/>
        <w:right w:val="none" w:sz="0" w:space="0" w:color="auto"/>
      </w:divBdr>
    </w:div>
    <w:div w:id="1083599844">
      <w:bodyDiv w:val="1"/>
      <w:marLeft w:val="0"/>
      <w:marRight w:val="0"/>
      <w:marTop w:val="0"/>
      <w:marBottom w:val="0"/>
      <w:divBdr>
        <w:top w:val="none" w:sz="0" w:space="0" w:color="auto"/>
        <w:left w:val="none" w:sz="0" w:space="0" w:color="auto"/>
        <w:bottom w:val="none" w:sz="0" w:space="0" w:color="auto"/>
        <w:right w:val="none" w:sz="0" w:space="0" w:color="auto"/>
      </w:divBdr>
    </w:div>
    <w:div w:id="1110468213">
      <w:bodyDiv w:val="1"/>
      <w:marLeft w:val="0"/>
      <w:marRight w:val="0"/>
      <w:marTop w:val="0"/>
      <w:marBottom w:val="0"/>
      <w:divBdr>
        <w:top w:val="none" w:sz="0" w:space="0" w:color="auto"/>
        <w:left w:val="none" w:sz="0" w:space="0" w:color="auto"/>
        <w:bottom w:val="none" w:sz="0" w:space="0" w:color="auto"/>
        <w:right w:val="none" w:sz="0" w:space="0" w:color="auto"/>
      </w:divBdr>
    </w:div>
    <w:div w:id="1131941857">
      <w:bodyDiv w:val="1"/>
      <w:marLeft w:val="0"/>
      <w:marRight w:val="0"/>
      <w:marTop w:val="0"/>
      <w:marBottom w:val="0"/>
      <w:divBdr>
        <w:top w:val="none" w:sz="0" w:space="0" w:color="auto"/>
        <w:left w:val="none" w:sz="0" w:space="0" w:color="auto"/>
        <w:bottom w:val="none" w:sz="0" w:space="0" w:color="auto"/>
        <w:right w:val="none" w:sz="0" w:space="0" w:color="auto"/>
      </w:divBdr>
    </w:div>
    <w:div w:id="1228344103">
      <w:bodyDiv w:val="1"/>
      <w:marLeft w:val="0"/>
      <w:marRight w:val="0"/>
      <w:marTop w:val="0"/>
      <w:marBottom w:val="0"/>
      <w:divBdr>
        <w:top w:val="none" w:sz="0" w:space="0" w:color="auto"/>
        <w:left w:val="none" w:sz="0" w:space="0" w:color="auto"/>
        <w:bottom w:val="none" w:sz="0" w:space="0" w:color="auto"/>
        <w:right w:val="none" w:sz="0" w:space="0" w:color="auto"/>
      </w:divBdr>
    </w:div>
    <w:div w:id="1235971462">
      <w:bodyDiv w:val="1"/>
      <w:marLeft w:val="0"/>
      <w:marRight w:val="0"/>
      <w:marTop w:val="0"/>
      <w:marBottom w:val="0"/>
      <w:divBdr>
        <w:top w:val="none" w:sz="0" w:space="0" w:color="auto"/>
        <w:left w:val="none" w:sz="0" w:space="0" w:color="auto"/>
        <w:bottom w:val="none" w:sz="0" w:space="0" w:color="auto"/>
        <w:right w:val="none" w:sz="0" w:space="0" w:color="auto"/>
      </w:divBdr>
    </w:div>
    <w:div w:id="1236548363">
      <w:bodyDiv w:val="1"/>
      <w:marLeft w:val="0"/>
      <w:marRight w:val="0"/>
      <w:marTop w:val="0"/>
      <w:marBottom w:val="0"/>
      <w:divBdr>
        <w:top w:val="none" w:sz="0" w:space="0" w:color="auto"/>
        <w:left w:val="none" w:sz="0" w:space="0" w:color="auto"/>
        <w:bottom w:val="none" w:sz="0" w:space="0" w:color="auto"/>
        <w:right w:val="none" w:sz="0" w:space="0" w:color="auto"/>
      </w:divBdr>
    </w:div>
    <w:div w:id="1301379643">
      <w:bodyDiv w:val="1"/>
      <w:marLeft w:val="0"/>
      <w:marRight w:val="0"/>
      <w:marTop w:val="0"/>
      <w:marBottom w:val="0"/>
      <w:divBdr>
        <w:top w:val="none" w:sz="0" w:space="0" w:color="auto"/>
        <w:left w:val="none" w:sz="0" w:space="0" w:color="auto"/>
        <w:bottom w:val="none" w:sz="0" w:space="0" w:color="auto"/>
        <w:right w:val="none" w:sz="0" w:space="0" w:color="auto"/>
      </w:divBdr>
      <w:divsChild>
        <w:div w:id="909344577">
          <w:marLeft w:val="547"/>
          <w:marRight w:val="0"/>
          <w:marTop w:val="86"/>
          <w:marBottom w:val="0"/>
          <w:divBdr>
            <w:top w:val="none" w:sz="0" w:space="0" w:color="auto"/>
            <w:left w:val="none" w:sz="0" w:space="0" w:color="auto"/>
            <w:bottom w:val="none" w:sz="0" w:space="0" w:color="auto"/>
            <w:right w:val="none" w:sz="0" w:space="0" w:color="auto"/>
          </w:divBdr>
        </w:div>
        <w:div w:id="1096904966">
          <w:marLeft w:val="547"/>
          <w:marRight w:val="0"/>
          <w:marTop w:val="86"/>
          <w:marBottom w:val="0"/>
          <w:divBdr>
            <w:top w:val="none" w:sz="0" w:space="0" w:color="auto"/>
            <w:left w:val="none" w:sz="0" w:space="0" w:color="auto"/>
            <w:bottom w:val="none" w:sz="0" w:space="0" w:color="auto"/>
            <w:right w:val="none" w:sz="0" w:space="0" w:color="auto"/>
          </w:divBdr>
        </w:div>
        <w:div w:id="2082672770">
          <w:marLeft w:val="547"/>
          <w:marRight w:val="0"/>
          <w:marTop w:val="86"/>
          <w:marBottom w:val="0"/>
          <w:divBdr>
            <w:top w:val="none" w:sz="0" w:space="0" w:color="auto"/>
            <w:left w:val="none" w:sz="0" w:space="0" w:color="auto"/>
            <w:bottom w:val="none" w:sz="0" w:space="0" w:color="auto"/>
            <w:right w:val="none" w:sz="0" w:space="0" w:color="auto"/>
          </w:divBdr>
        </w:div>
      </w:divsChild>
    </w:div>
    <w:div w:id="1344744255">
      <w:bodyDiv w:val="1"/>
      <w:marLeft w:val="0"/>
      <w:marRight w:val="0"/>
      <w:marTop w:val="0"/>
      <w:marBottom w:val="0"/>
      <w:divBdr>
        <w:top w:val="none" w:sz="0" w:space="0" w:color="auto"/>
        <w:left w:val="none" w:sz="0" w:space="0" w:color="auto"/>
        <w:bottom w:val="none" w:sz="0" w:space="0" w:color="auto"/>
        <w:right w:val="none" w:sz="0" w:space="0" w:color="auto"/>
      </w:divBdr>
    </w:div>
    <w:div w:id="1373307867">
      <w:bodyDiv w:val="1"/>
      <w:marLeft w:val="0"/>
      <w:marRight w:val="0"/>
      <w:marTop w:val="0"/>
      <w:marBottom w:val="0"/>
      <w:divBdr>
        <w:top w:val="none" w:sz="0" w:space="0" w:color="auto"/>
        <w:left w:val="none" w:sz="0" w:space="0" w:color="auto"/>
        <w:bottom w:val="none" w:sz="0" w:space="0" w:color="auto"/>
        <w:right w:val="none" w:sz="0" w:space="0" w:color="auto"/>
      </w:divBdr>
    </w:div>
    <w:div w:id="1425879800">
      <w:bodyDiv w:val="1"/>
      <w:marLeft w:val="0"/>
      <w:marRight w:val="0"/>
      <w:marTop w:val="0"/>
      <w:marBottom w:val="0"/>
      <w:divBdr>
        <w:top w:val="none" w:sz="0" w:space="0" w:color="auto"/>
        <w:left w:val="none" w:sz="0" w:space="0" w:color="auto"/>
        <w:bottom w:val="none" w:sz="0" w:space="0" w:color="auto"/>
        <w:right w:val="none" w:sz="0" w:space="0" w:color="auto"/>
      </w:divBdr>
    </w:div>
    <w:div w:id="1461419062">
      <w:bodyDiv w:val="1"/>
      <w:marLeft w:val="0"/>
      <w:marRight w:val="0"/>
      <w:marTop w:val="0"/>
      <w:marBottom w:val="0"/>
      <w:divBdr>
        <w:top w:val="none" w:sz="0" w:space="0" w:color="auto"/>
        <w:left w:val="none" w:sz="0" w:space="0" w:color="auto"/>
        <w:bottom w:val="none" w:sz="0" w:space="0" w:color="auto"/>
        <w:right w:val="none" w:sz="0" w:space="0" w:color="auto"/>
      </w:divBdr>
    </w:div>
    <w:div w:id="1496455545">
      <w:bodyDiv w:val="1"/>
      <w:marLeft w:val="0"/>
      <w:marRight w:val="0"/>
      <w:marTop w:val="0"/>
      <w:marBottom w:val="0"/>
      <w:divBdr>
        <w:top w:val="none" w:sz="0" w:space="0" w:color="auto"/>
        <w:left w:val="none" w:sz="0" w:space="0" w:color="auto"/>
        <w:bottom w:val="none" w:sz="0" w:space="0" w:color="auto"/>
        <w:right w:val="none" w:sz="0" w:space="0" w:color="auto"/>
      </w:divBdr>
    </w:div>
    <w:div w:id="1524124402">
      <w:bodyDiv w:val="1"/>
      <w:marLeft w:val="0"/>
      <w:marRight w:val="0"/>
      <w:marTop w:val="0"/>
      <w:marBottom w:val="0"/>
      <w:divBdr>
        <w:top w:val="none" w:sz="0" w:space="0" w:color="auto"/>
        <w:left w:val="none" w:sz="0" w:space="0" w:color="auto"/>
        <w:bottom w:val="none" w:sz="0" w:space="0" w:color="auto"/>
        <w:right w:val="none" w:sz="0" w:space="0" w:color="auto"/>
      </w:divBdr>
    </w:div>
    <w:div w:id="1655983393">
      <w:bodyDiv w:val="1"/>
      <w:marLeft w:val="0"/>
      <w:marRight w:val="0"/>
      <w:marTop w:val="0"/>
      <w:marBottom w:val="0"/>
      <w:divBdr>
        <w:top w:val="none" w:sz="0" w:space="0" w:color="auto"/>
        <w:left w:val="none" w:sz="0" w:space="0" w:color="auto"/>
        <w:bottom w:val="none" w:sz="0" w:space="0" w:color="auto"/>
        <w:right w:val="none" w:sz="0" w:space="0" w:color="auto"/>
      </w:divBdr>
    </w:div>
    <w:div w:id="1705906429">
      <w:bodyDiv w:val="1"/>
      <w:marLeft w:val="0"/>
      <w:marRight w:val="0"/>
      <w:marTop w:val="0"/>
      <w:marBottom w:val="0"/>
      <w:divBdr>
        <w:top w:val="none" w:sz="0" w:space="0" w:color="auto"/>
        <w:left w:val="none" w:sz="0" w:space="0" w:color="auto"/>
        <w:bottom w:val="none" w:sz="0" w:space="0" w:color="auto"/>
        <w:right w:val="none" w:sz="0" w:space="0" w:color="auto"/>
      </w:divBdr>
    </w:div>
    <w:div w:id="1734621103">
      <w:bodyDiv w:val="1"/>
      <w:marLeft w:val="0"/>
      <w:marRight w:val="0"/>
      <w:marTop w:val="0"/>
      <w:marBottom w:val="0"/>
      <w:divBdr>
        <w:top w:val="none" w:sz="0" w:space="0" w:color="auto"/>
        <w:left w:val="none" w:sz="0" w:space="0" w:color="auto"/>
        <w:bottom w:val="none" w:sz="0" w:space="0" w:color="auto"/>
        <w:right w:val="none" w:sz="0" w:space="0" w:color="auto"/>
      </w:divBdr>
    </w:div>
    <w:div w:id="1751074802">
      <w:bodyDiv w:val="1"/>
      <w:marLeft w:val="0"/>
      <w:marRight w:val="0"/>
      <w:marTop w:val="0"/>
      <w:marBottom w:val="0"/>
      <w:divBdr>
        <w:top w:val="none" w:sz="0" w:space="0" w:color="auto"/>
        <w:left w:val="none" w:sz="0" w:space="0" w:color="auto"/>
        <w:bottom w:val="none" w:sz="0" w:space="0" w:color="auto"/>
        <w:right w:val="none" w:sz="0" w:space="0" w:color="auto"/>
      </w:divBdr>
      <w:divsChild>
        <w:div w:id="215972213">
          <w:marLeft w:val="446"/>
          <w:marRight w:val="0"/>
          <w:marTop w:val="0"/>
          <w:marBottom w:val="0"/>
          <w:divBdr>
            <w:top w:val="none" w:sz="0" w:space="0" w:color="auto"/>
            <w:left w:val="none" w:sz="0" w:space="0" w:color="auto"/>
            <w:bottom w:val="none" w:sz="0" w:space="0" w:color="auto"/>
            <w:right w:val="none" w:sz="0" w:space="0" w:color="auto"/>
          </w:divBdr>
        </w:div>
        <w:div w:id="950090610">
          <w:marLeft w:val="1166"/>
          <w:marRight w:val="0"/>
          <w:marTop w:val="0"/>
          <w:marBottom w:val="0"/>
          <w:divBdr>
            <w:top w:val="none" w:sz="0" w:space="0" w:color="auto"/>
            <w:left w:val="none" w:sz="0" w:space="0" w:color="auto"/>
            <w:bottom w:val="none" w:sz="0" w:space="0" w:color="auto"/>
            <w:right w:val="none" w:sz="0" w:space="0" w:color="auto"/>
          </w:divBdr>
        </w:div>
        <w:div w:id="71969741">
          <w:marLeft w:val="1166"/>
          <w:marRight w:val="0"/>
          <w:marTop w:val="0"/>
          <w:marBottom w:val="0"/>
          <w:divBdr>
            <w:top w:val="none" w:sz="0" w:space="0" w:color="auto"/>
            <w:left w:val="none" w:sz="0" w:space="0" w:color="auto"/>
            <w:bottom w:val="none" w:sz="0" w:space="0" w:color="auto"/>
            <w:right w:val="none" w:sz="0" w:space="0" w:color="auto"/>
          </w:divBdr>
        </w:div>
        <w:div w:id="361518770">
          <w:marLeft w:val="446"/>
          <w:marRight w:val="0"/>
          <w:marTop w:val="0"/>
          <w:marBottom w:val="0"/>
          <w:divBdr>
            <w:top w:val="none" w:sz="0" w:space="0" w:color="auto"/>
            <w:left w:val="none" w:sz="0" w:space="0" w:color="auto"/>
            <w:bottom w:val="none" w:sz="0" w:space="0" w:color="auto"/>
            <w:right w:val="none" w:sz="0" w:space="0" w:color="auto"/>
          </w:divBdr>
        </w:div>
        <w:div w:id="706680266">
          <w:marLeft w:val="446"/>
          <w:marRight w:val="0"/>
          <w:marTop w:val="0"/>
          <w:marBottom w:val="0"/>
          <w:divBdr>
            <w:top w:val="none" w:sz="0" w:space="0" w:color="auto"/>
            <w:left w:val="none" w:sz="0" w:space="0" w:color="auto"/>
            <w:bottom w:val="none" w:sz="0" w:space="0" w:color="auto"/>
            <w:right w:val="none" w:sz="0" w:space="0" w:color="auto"/>
          </w:divBdr>
        </w:div>
      </w:divsChild>
    </w:div>
    <w:div w:id="1792943195">
      <w:bodyDiv w:val="1"/>
      <w:marLeft w:val="0"/>
      <w:marRight w:val="0"/>
      <w:marTop w:val="0"/>
      <w:marBottom w:val="0"/>
      <w:divBdr>
        <w:top w:val="none" w:sz="0" w:space="0" w:color="auto"/>
        <w:left w:val="none" w:sz="0" w:space="0" w:color="auto"/>
        <w:bottom w:val="none" w:sz="0" w:space="0" w:color="auto"/>
        <w:right w:val="none" w:sz="0" w:space="0" w:color="auto"/>
      </w:divBdr>
    </w:div>
    <w:div w:id="1825703078">
      <w:bodyDiv w:val="1"/>
      <w:marLeft w:val="0"/>
      <w:marRight w:val="0"/>
      <w:marTop w:val="0"/>
      <w:marBottom w:val="0"/>
      <w:divBdr>
        <w:top w:val="none" w:sz="0" w:space="0" w:color="auto"/>
        <w:left w:val="none" w:sz="0" w:space="0" w:color="auto"/>
        <w:bottom w:val="none" w:sz="0" w:space="0" w:color="auto"/>
        <w:right w:val="none" w:sz="0" w:space="0" w:color="auto"/>
      </w:divBdr>
    </w:div>
    <w:div w:id="1841502971">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63400236">
      <w:bodyDiv w:val="1"/>
      <w:marLeft w:val="0"/>
      <w:marRight w:val="0"/>
      <w:marTop w:val="0"/>
      <w:marBottom w:val="0"/>
      <w:divBdr>
        <w:top w:val="none" w:sz="0" w:space="0" w:color="auto"/>
        <w:left w:val="none" w:sz="0" w:space="0" w:color="auto"/>
        <w:bottom w:val="none" w:sz="0" w:space="0" w:color="auto"/>
        <w:right w:val="none" w:sz="0" w:space="0" w:color="auto"/>
      </w:divBdr>
    </w:div>
    <w:div w:id="1887373365">
      <w:bodyDiv w:val="1"/>
      <w:marLeft w:val="0"/>
      <w:marRight w:val="0"/>
      <w:marTop w:val="0"/>
      <w:marBottom w:val="0"/>
      <w:divBdr>
        <w:top w:val="none" w:sz="0" w:space="0" w:color="auto"/>
        <w:left w:val="none" w:sz="0" w:space="0" w:color="auto"/>
        <w:bottom w:val="none" w:sz="0" w:space="0" w:color="auto"/>
        <w:right w:val="none" w:sz="0" w:space="0" w:color="auto"/>
      </w:divBdr>
    </w:div>
    <w:div w:id="2022275611">
      <w:bodyDiv w:val="1"/>
      <w:marLeft w:val="0"/>
      <w:marRight w:val="0"/>
      <w:marTop w:val="0"/>
      <w:marBottom w:val="0"/>
      <w:divBdr>
        <w:top w:val="none" w:sz="0" w:space="0" w:color="auto"/>
        <w:left w:val="none" w:sz="0" w:space="0" w:color="auto"/>
        <w:bottom w:val="none" w:sz="0" w:space="0" w:color="auto"/>
        <w:right w:val="none" w:sz="0" w:space="0" w:color="auto"/>
      </w:divBdr>
    </w:div>
    <w:div w:id="2088383592">
      <w:bodyDiv w:val="1"/>
      <w:marLeft w:val="0"/>
      <w:marRight w:val="0"/>
      <w:marTop w:val="0"/>
      <w:marBottom w:val="0"/>
      <w:divBdr>
        <w:top w:val="none" w:sz="0" w:space="0" w:color="auto"/>
        <w:left w:val="none" w:sz="0" w:space="0" w:color="auto"/>
        <w:bottom w:val="none" w:sz="0" w:space="0" w:color="auto"/>
        <w:right w:val="none" w:sz="0" w:space="0" w:color="auto"/>
      </w:divBdr>
    </w:div>
    <w:div w:id="2138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ntonio.valente@ec.europa.eu" TargetMode="External"/><Relationship Id="rId18" Type="http://schemas.microsoft.com/office/2016/09/relationships/commentsIds" Target="commentsIds.xml"/><Relationship Id="rId26" Type="http://schemas.openxmlformats.org/officeDocument/2006/relationships/image" Target="media/image8.tmp"/><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imone.fazio@ec.europa.eu" TargetMode="Externa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29"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kour@tco2.com" TargetMode="External"/><Relationship Id="rId24" Type="http://schemas.openxmlformats.org/officeDocument/2006/relationships/image" Target="media/image6.emf"/><Relationship Id="rId32" Type="http://schemas.openxmlformats.org/officeDocument/2006/relationships/image" Target="media/image14.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tmp"/><Relationship Id="rId36" Type="http://schemas.microsoft.com/office/2011/relationships/people" Target="people.xml"/><Relationship Id="rId10" Type="http://schemas.openxmlformats.org/officeDocument/2006/relationships/hyperlink" Target="mailto:shobatake@tco2.com" TargetMode="External"/><Relationship Id="rId19" Type="http://schemas.microsoft.com/office/2018/08/relationships/commentsExtensible" Target="commentsExtensible.xml"/><Relationship Id="rId31" Type="http://schemas.openxmlformats.org/officeDocument/2006/relationships/image" Target="media/image13.tmp"/><Relationship Id="rId4" Type="http://schemas.openxmlformats.org/officeDocument/2006/relationships/settings" Target="settings.xml"/><Relationship Id="rId9" Type="http://schemas.openxmlformats.org/officeDocument/2006/relationships/hyperlink" Target="mailto:sonderegger@ecoinvent.org" TargetMode="External"/><Relationship Id="rId14" Type="http://schemas.openxmlformats.org/officeDocument/2006/relationships/hyperlink" Target="mailto:ashley.edelen@erg.com" TargetMode="External"/><Relationship Id="rId22" Type="http://schemas.openxmlformats.org/officeDocument/2006/relationships/image" Target="media/image4.png"/><Relationship Id="rId27" Type="http://schemas.openxmlformats.org/officeDocument/2006/relationships/image" Target="media/image9.tmp"/><Relationship Id="rId30" Type="http://schemas.openxmlformats.org/officeDocument/2006/relationships/image" Target="media/image12.tmp"/><Relationship Id="rId35" Type="http://schemas.openxmlformats.org/officeDocument/2006/relationships/fontTable" Target="fontTable.xml"/><Relationship Id="rId8" Type="http://schemas.openxmlformats.org/officeDocument/2006/relationships/hyperlink" Target="mailto:vadenbo@ecoinvent.org"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unep.org/explore-topics/resource-efficiency/what-we-do/life-cycle-initiative/real-project" TargetMode="External"/><Relationship Id="rId2" Type="http://schemas.openxmlformats.org/officeDocument/2006/relationships/hyperlink" Target="https://www.globallcadataaccess.org/" TargetMode="External"/><Relationship Id="rId1" Type="http://schemas.openxmlformats.org/officeDocument/2006/relationships/hyperlink" Target="https://www.iso.org/standard/62795.html" TargetMode="External"/><Relationship Id="rId6" Type="http://schemas.openxmlformats.org/officeDocument/2006/relationships/hyperlink" Target="https://doi.org/10.1093/toxsci/kfl055" TargetMode="External"/><Relationship Id="rId5" Type="http://schemas.openxmlformats.org/officeDocument/2006/relationships/hyperlink" Target="https://doi.org/10.1007/s11367-017-1354-3" TargetMode="External"/><Relationship Id="rId4" Type="http://schemas.openxmlformats.org/officeDocument/2006/relationships/hyperlink" Target="https://pubchem.ncbi.nlm.nih.gov/compound/1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F280F-C96D-4E69-B6BE-ABD74B8B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16448</Words>
  <Characters>93756</Characters>
  <Application>Microsoft Office Word</Application>
  <DocSecurity>0</DocSecurity>
  <Lines>781</Lines>
  <Paragraphs>219</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109985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Vadenbo</dc:creator>
  <cp:keywords/>
  <dc:description/>
  <cp:lastModifiedBy>Carl Vadenbo</cp:lastModifiedBy>
  <cp:revision>11</cp:revision>
  <cp:lastPrinted>2021-10-04T07:18:00Z</cp:lastPrinted>
  <dcterms:created xsi:type="dcterms:W3CDTF">2021-11-23T15:22:00Z</dcterms:created>
  <dcterms:modified xsi:type="dcterms:W3CDTF">2021-11-29T23:06:00Z</dcterms:modified>
</cp:coreProperties>
</file>